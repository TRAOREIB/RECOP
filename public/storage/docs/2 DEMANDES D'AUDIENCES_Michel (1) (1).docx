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37"/>
        <w:gridCol w:w="3017"/>
        <w:gridCol w:w="3018"/>
      </w:tblGrid>
      <w:tr w:rsidR="006D5A00" w:rsidTr="006D5A00">
        <w:trPr>
          <w:trHeight w:val="689"/>
        </w:trPr>
        <w:tc>
          <w:tcPr>
            <w:tcW w:w="3070" w:type="dxa"/>
            <w:hideMark/>
          </w:tcPr>
          <w:p w:rsidR="006D5A00" w:rsidRDefault="005A24D8">
            <w:pPr>
              <w:spacing w:after="0" w:line="240" w:lineRule="auto"/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Calibri"/>
                <w:color w:val="000000"/>
                <w:sz w:val="20"/>
                <w:szCs w:val="20"/>
              </w:rPr>
              <w:t>Ministère de la Communication et des relations avec le Parlement/ PPG</w:t>
            </w:r>
          </w:p>
          <w:p w:rsidR="006D5A00" w:rsidRDefault="006D5A00">
            <w:pPr>
              <w:spacing w:after="0" w:line="240" w:lineRule="auto"/>
              <w:jc w:val="center"/>
              <w:rPr>
                <w:rFonts w:ascii="Berlin Sans FB" w:hAnsi="Berlin Sans FB" w:cs="Arial"/>
                <w:color w:val="000000"/>
                <w:sz w:val="20"/>
                <w:szCs w:val="20"/>
              </w:rPr>
            </w:pPr>
            <w:r>
              <w:rPr>
                <w:rFonts w:ascii="Berlin Sans FB" w:hAnsi="Berlin Sans FB" w:cs="Arial"/>
                <w:color w:val="000000"/>
                <w:sz w:val="20"/>
                <w:szCs w:val="20"/>
              </w:rPr>
              <w:t>=-=-=-=-=-=-=-=</w:t>
            </w:r>
          </w:p>
          <w:p w:rsidR="006D5A00" w:rsidRDefault="006D5A00">
            <w:pPr>
              <w:spacing w:after="0" w:line="240" w:lineRule="auto"/>
              <w:jc w:val="center"/>
              <w:rPr>
                <w:rFonts w:ascii="Berlin Sans FB" w:hAnsi="Berlin Sans FB" w:cs="Arial"/>
                <w:color w:val="000000"/>
                <w:sz w:val="20"/>
                <w:szCs w:val="20"/>
              </w:rPr>
            </w:pPr>
            <w:r>
              <w:rPr>
                <w:rFonts w:ascii="Berlin Sans FB" w:hAnsi="Berlin Sans FB" w:cs="Arial"/>
                <w:color w:val="000000"/>
                <w:sz w:val="20"/>
                <w:szCs w:val="20"/>
              </w:rPr>
              <w:t>Cabinet</w:t>
            </w:r>
          </w:p>
          <w:p w:rsidR="00655593" w:rsidRPr="000C4313" w:rsidRDefault="00655593" w:rsidP="00655593">
            <w:pPr>
              <w:spacing w:after="0" w:line="240" w:lineRule="auto"/>
              <w:jc w:val="center"/>
              <w:rPr>
                <w:rFonts w:ascii="Berlin Sans FB" w:hAnsi="Berlin Sans FB" w:cs="Arial"/>
                <w:color w:val="000000"/>
                <w:sz w:val="20"/>
                <w:szCs w:val="20"/>
              </w:rPr>
            </w:pPr>
            <w:r w:rsidRPr="000C4313">
              <w:rPr>
                <w:rFonts w:ascii="Berlin Sans FB" w:hAnsi="Berlin Sans FB" w:cs="Arial"/>
                <w:color w:val="000000"/>
                <w:sz w:val="20"/>
                <w:szCs w:val="20"/>
              </w:rPr>
              <w:t>=-=-=-=-=-=-=-=</w:t>
            </w:r>
          </w:p>
          <w:p w:rsidR="00655593" w:rsidRPr="000C4313" w:rsidRDefault="000C4313">
            <w:pPr>
              <w:spacing w:after="0" w:line="240" w:lineRule="auto"/>
              <w:jc w:val="center"/>
              <w:rPr>
                <w:rFonts w:ascii="Berlin Sans FB" w:hAnsi="Berlin Sans FB" w:cs="Arial"/>
                <w:color w:val="000000"/>
                <w:sz w:val="20"/>
                <w:szCs w:val="20"/>
              </w:rPr>
            </w:pPr>
            <w:r w:rsidRPr="000C4313">
              <w:rPr>
                <w:rFonts w:ascii="Berlin Sans FB" w:hAnsi="Berlin Sans FB" w:cs="Arial"/>
                <w:color w:val="000000"/>
                <w:sz w:val="20"/>
                <w:szCs w:val="20"/>
              </w:rPr>
              <w:t xml:space="preserve">Dossier traité par </w:t>
            </w:r>
            <w:r w:rsidR="00655593" w:rsidRPr="000C4313">
              <w:rPr>
                <w:rFonts w:ascii="Berlin Sans FB" w:hAnsi="Berlin Sans FB" w:cs="Arial"/>
                <w:color w:val="000000"/>
                <w:sz w:val="20"/>
                <w:szCs w:val="20"/>
              </w:rPr>
              <w:t>CM El Hadj Ibrahiman SAKANDE</w:t>
            </w:r>
          </w:p>
          <w:p w:rsidR="00A27234" w:rsidRPr="000C4313" w:rsidRDefault="000C4313">
            <w:pPr>
              <w:spacing w:after="0" w:line="240" w:lineRule="auto"/>
              <w:jc w:val="center"/>
              <w:rPr>
                <w:rFonts w:ascii="Berlin Sans FB" w:hAnsi="Berlin Sans FB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erlin Sans FB" w:hAnsi="Berlin Sans FB" w:cs="Arial"/>
                <w:color w:val="000000"/>
                <w:sz w:val="20"/>
                <w:szCs w:val="20"/>
              </w:rPr>
              <w:t>Tél : +226</w:t>
            </w:r>
            <w:r w:rsidR="00A27234" w:rsidRPr="000C4313">
              <w:rPr>
                <w:rFonts w:ascii="Berlin Sans FB" w:hAnsi="Berlin Sans FB" w:cs="Arial"/>
                <w:color w:val="000000"/>
                <w:sz w:val="20"/>
                <w:szCs w:val="20"/>
              </w:rPr>
              <w:t>70207171</w:t>
            </w:r>
          </w:p>
        </w:tc>
        <w:tc>
          <w:tcPr>
            <w:tcW w:w="3071" w:type="dxa"/>
            <w:hideMark/>
          </w:tcPr>
          <w:p w:rsidR="006D5A00" w:rsidRDefault="006D5A00">
            <w:pPr>
              <w:spacing w:after="0" w:line="240" w:lineRule="auto"/>
              <w:jc w:val="center"/>
              <w:rPr>
                <w:rFonts w:cs="Calibri"/>
                <w:b/>
                <w:color w:val="0070C0"/>
                <w:sz w:val="28"/>
                <w:szCs w:val="28"/>
                <w:lang w:eastAsia="en-US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600075" cy="600075"/>
                  <wp:effectExtent l="19050" t="0" r="9525" b="0"/>
                  <wp:docPr id="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hideMark/>
          </w:tcPr>
          <w:p w:rsidR="006D5A00" w:rsidRDefault="006D5A00">
            <w:pPr>
              <w:spacing w:after="0" w:line="240" w:lineRule="auto"/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Calibri"/>
                <w:color w:val="000000"/>
                <w:sz w:val="20"/>
                <w:szCs w:val="20"/>
              </w:rPr>
              <w:t>BURKINA FASO</w:t>
            </w:r>
          </w:p>
          <w:p w:rsidR="006D5A00" w:rsidRDefault="006D5A00">
            <w:pPr>
              <w:spacing w:after="0" w:line="240" w:lineRule="auto"/>
              <w:jc w:val="center"/>
              <w:rPr>
                <w:rFonts w:ascii="Berlin Sans FB" w:hAnsi="Berlin Sans FB" w:cs="Arial"/>
                <w:color w:val="000000"/>
                <w:sz w:val="20"/>
                <w:szCs w:val="20"/>
              </w:rPr>
            </w:pPr>
            <w:r>
              <w:rPr>
                <w:rFonts w:ascii="Berlin Sans FB" w:hAnsi="Berlin Sans FB" w:cs="Arial"/>
                <w:color w:val="000000"/>
                <w:sz w:val="20"/>
                <w:szCs w:val="20"/>
              </w:rPr>
              <w:t>=-=-=-=-=-=-=-=</w:t>
            </w:r>
          </w:p>
          <w:p w:rsidR="006D5A00" w:rsidRDefault="006D5A00">
            <w:pPr>
              <w:spacing w:after="0" w:line="240" w:lineRule="auto"/>
              <w:jc w:val="center"/>
              <w:rPr>
                <w:rFonts w:ascii="Monotype Corsiva" w:hAnsi="Monotype Corsiva" w:cs="Calibri"/>
                <w:color w:val="0070C0"/>
                <w:sz w:val="16"/>
                <w:szCs w:val="16"/>
                <w:lang w:eastAsia="en-US"/>
              </w:rPr>
            </w:pPr>
            <w:r>
              <w:rPr>
                <w:rFonts w:ascii="Monotype Corsiva" w:hAnsi="Monotype Corsiva" w:cs="Calibri"/>
                <w:color w:val="000000"/>
                <w:sz w:val="20"/>
                <w:szCs w:val="20"/>
              </w:rPr>
              <w:t>Unité – Progrès - Justice</w:t>
            </w:r>
          </w:p>
        </w:tc>
      </w:tr>
    </w:tbl>
    <w:p w:rsidR="006D5A00" w:rsidRDefault="006D5A00" w:rsidP="006D5A00">
      <w:pPr>
        <w:spacing w:after="0" w:line="240" w:lineRule="auto"/>
        <w:jc w:val="center"/>
        <w:rPr>
          <w:rFonts w:ascii="Calibri" w:hAnsi="Calibri"/>
          <w:sz w:val="16"/>
          <w:szCs w:val="16"/>
          <w:lang w:eastAsia="en-US"/>
        </w:rPr>
      </w:pPr>
    </w:p>
    <w:p w:rsidR="000C4313" w:rsidRPr="00543A5C" w:rsidRDefault="000C4313" w:rsidP="000C4313">
      <w:pPr>
        <w:spacing w:after="0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C4313" w:rsidRPr="00543A5C" w:rsidTr="00A1027F">
        <w:trPr>
          <w:trHeight w:val="715"/>
        </w:trPr>
        <w:tc>
          <w:tcPr>
            <w:tcW w:w="9212" w:type="dxa"/>
            <w:shd w:val="clear" w:color="auto" w:fill="BFBFBF"/>
          </w:tcPr>
          <w:p w:rsidR="000C4313" w:rsidRPr="00543A5C" w:rsidRDefault="000C4313" w:rsidP="00A1027F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543A5C">
              <w:rPr>
                <w:rFonts w:ascii="Book Antiqua" w:hAnsi="Book Antiqua"/>
                <w:b/>
                <w:bCs/>
                <w:sz w:val="28"/>
                <w:szCs w:val="28"/>
              </w:rPr>
              <w:t>FICHE DE TRAITEMENT DE DOSSIER</w:t>
            </w:r>
            <w:r w:rsidR="00141F8E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 DIVERS</w:t>
            </w:r>
          </w:p>
          <w:p w:rsidR="000C4313" w:rsidRPr="00543A5C" w:rsidRDefault="00CB09F2" w:rsidP="00A1027F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DE M. LE MINISTRE </w:t>
            </w:r>
          </w:p>
        </w:tc>
      </w:tr>
    </w:tbl>
    <w:p w:rsidR="00CB09F2" w:rsidRDefault="00CB09F2" w:rsidP="000C4313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</w:p>
    <w:p w:rsidR="00CB09F2" w:rsidRDefault="00CB09F2" w:rsidP="000C4313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 xml:space="preserve"> PROVENANCE: Casting Communication, DG Georgette PARE, lettre en date du 30 août 2018 et reçu le 31 août au cabinet</w:t>
      </w:r>
    </w:p>
    <w:p w:rsidR="00CB09F2" w:rsidRDefault="00CB09F2" w:rsidP="000C4313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CB09F2" w:rsidP="000C4313">
      <w:pPr>
        <w:spacing w:line="24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 xml:space="preserve">Transmis pour étude le 12 </w:t>
      </w:r>
      <w:r w:rsidR="00587255">
        <w:rPr>
          <w:rFonts w:ascii="Book Antiqua" w:hAnsi="Book Antiqua"/>
          <w:sz w:val="26"/>
          <w:szCs w:val="26"/>
        </w:rPr>
        <w:t>Septembre</w:t>
      </w:r>
      <w:r w:rsidR="000C4313" w:rsidRPr="00543A5C">
        <w:rPr>
          <w:rFonts w:ascii="Book Antiqua" w:hAnsi="Book Antiqua"/>
          <w:sz w:val="26"/>
          <w:szCs w:val="26"/>
        </w:rPr>
        <w:t xml:space="preserve"> 2018</w:t>
      </w:r>
      <w:r>
        <w:rPr>
          <w:rFonts w:ascii="Book Antiqua" w:hAnsi="Book Antiqua"/>
          <w:sz w:val="26"/>
          <w:szCs w:val="26"/>
        </w:rPr>
        <w:t xml:space="preserve"> à CM I.</w:t>
      </w:r>
      <w:r w:rsidR="00416E0C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S.</w:t>
      </w:r>
    </w:p>
    <w:p w:rsidR="00CB09F2" w:rsidRDefault="00CB09F2" w:rsidP="000C4313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</w:p>
    <w:p w:rsidR="00141F8E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  <w:u w:val="single"/>
        </w:rPr>
        <w:t>Objet</w:t>
      </w:r>
      <w:r w:rsidRPr="00543A5C">
        <w:rPr>
          <w:rFonts w:ascii="Book Antiqua" w:hAnsi="Book Antiqua"/>
          <w:b/>
          <w:bCs/>
          <w:sz w:val="26"/>
          <w:szCs w:val="26"/>
        </w:rPr>
        <w:t xml:space="preserve">: </w:t>
      </w:r>
      <w:r w:rsidR="00587255">
        <w:rPr>
          <w:rFonts w:ascii="Book Antiqua" w:hAnsi="Book Antiqua"/>
          <w:b/>
          <w:bCs/>
          <w:sz w:val="26"/>
          <w:szCs w:val="26"/>
        </w:rPr>
        <w:t>Pro</w:t>
      </w:r>
      <w:r w:rsidR="00141F8E">
        <w:rPr>
          <w:rFonts w:ascii="Book Antiqua" w:hAnsi="Book Antiqua"/>
          <w:b/>
          <w:bCs/>
          <w:sz w:val="26"/>
          <w:szCs w:val="26"/>
        </w:rPr>
        <w:t>duction et diffusion d’émissions Télé</w:t>
      </w:r>
    </w:p>
    <w:p w:rsidR="00587255" w:rsidRPr="00543A5C" w:rsidRDefault="00587255" w:rsidP="000C4313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543A5C">
        <w:rPr>
          <w:rFonts w:ascii="Book Antiqua" w:hAnsi="Book Antiqua"/>
          <w:b/>
          <w:bCs/>
          <w:sz w:val="28"/>
          <w:szCs w:val="28"/>
        </w:rPr>
        <w:t>I.</w:t>
      </w:r>
      <w:r w:rsidRPr="00543A5C">
        <w:rPr>
          <w:rFonts w:ascii="Book Antiqua" w:hAnsi="Book Antiqua"/>
          <w:b/>
          <w:bCs/>
          <w:sz w:val="28"/>
          <w:szCs w:val="28"/>
          <w:u w:val="single"/>
        </w:rPr>
        <w:t>SYNTHESE</w:t>
      </w:r>
    </w:p>
    <w:p w:rsidR="00141F8E" w:rsidRDefault="00141F8E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>
        <w:rPr>
          <w:rFonts w:ascii="Book Antiqua" w:hAnsi="Book Antiqua"/>
          <w:bCs/>
          <w:sz w:val="26"/>
          <w:szCs w:val="26"/>
        </w:rPr>
        <w:t>La société privée Casting Communication Sarl souhaite « l’accompagnement et les recommandations » de M.</w:t>
      </w:r>
      <w:r w:rsidR="00416E0C">
        <w:rPr>
          <w:rFonts w:ascii="Book Antiqua" w:hAnsi="Book Antiqua"/>
          <w:bCs/>
          <w:sz w:val="26"/>
          <w:szCs w:val="26"/>
        </w:rPr>
        <w:t xml:space="preserve"> le M</w:t>
      </w:r>
      <w:r>
        <w:rPr>
          <w:rFonts w:ascii="Book Antiqua" w:hAnsi="Book Antiqua"/>
          <w:bCs/>
          <w:sz w:val="26"/>
          <w:szCs w:val="26"/>
        </w:rPr>
        <w:t>inistre aux fins d’u</w:t>
      </w:r>
      <w:r w:rsidR="00416E0C">
        <w:rPr>
          <w:rFonts w:ascii="Book Antiqua" w:hAnsi="Book Antiqua"/>
          <w:bCs/>
          <w:sz w:val="26"/>
          <w:szCs w:val="26"/>
        </w:rPr>
        <w:t>n aboutissement heureux de son p</w:t>
      </w:r>
      <w:r>
        <w:rPr>
          <w:rFonts w:ascii="Book Antiqua" w:hAnsi="Book Antiqua"/>
          <w:bCs/>
          <w:sz w:val="26"/>
          <w:szCs w:val="26"/>
        </w:rPr>
        <w:t>rojet de production d’une émission télé</w:t>
      </w:r>
      <w:r w:rsidR="00234932">
        <w:rPr>
          <w:rFonts w:ascii="Book Antiqua" w:hAnsi="Book Antiqua"/>
          <w:bCs/>
          <w:sz w:val="26"/>
          <w:szCs w:val="26"/>
        </w:rPr>
        <w:t>, durant un mois,</w:t>
      </w:r>
      <w:r>
        <w:rPr>
          <w:rFonts w:ascii="Book Antiqua" w:hAnsi="Book Antiqua"/>
          <w:bCs/>
          <w:sz w:val="26"/>
          <w:szCs w:val="26"/>
        </w:rPr>
        <w:t xml:space="preserve"> consacrée à la lisibilité du « sens et de la portée » de certaine</w:t>
      </w:r>
      <w:r w:rsidR="00234932">
        <w:rPr>
          <w:rFonts w:ascii="Book Antiqua" w:hAnsi="Book Antiqua"/>
          <w:bCs/>
          <w:sz w:val="26"/>
          <w:szCs w:val="26"/>
        </w:rPr>
        <w:t>s</w:t>
      </w:r>
      <w:r>
        <w:rPr>
          <w:rFonts w:ascii="Book Antiqua" w:hAnsi="Book Antiqua"/>
          <w:bCs/>
          <w:sz w:val="26"/>
          <w:szCs w:val="26"/>
        </w:rPr>
        <w:t xml:space="preserve"> </w:t>
      </w:r>
      <w:r w:rsidR="00234932">
        <w:rPr>
          <w:rFonts w:ascii="Book Antiqua" w:hAnsi="Book Antiqua"/>
          <w:bCs/>
          <w:sz w:val="26"/>
          <w:szCs w:val="26"/>
        </w:rPr>
        <w:t xml:space="preserve">institutions de la République. Et ce, avec comme canaux, les chaines de télés nationales. Les institutions concernées seraient la Cour des Comptes, la Grande Chancellerie, </w:t>
      </w:r>
      <w:r>
        <w:rPr>
          <w:rFonts w:ascii="Book Antiqua" w:hAnsi="Book Antiqua"/>
          <w:bCs/>
          <w:sz w:val="26"/>
          <w:szCs w:val="26"/>
        </w:rPr>
        <w:t xml:space="preserve"> </w:t>
      </w:r>
      <w:r w:rsidR="00234932">
        <w:rPr>
          <w:rFonts w:ascii="Book Antiqua" w:hAnsi="Book Antiqua"/>
          <w:bCs/>
          <w:sz w:val="26"/>
          <w:szCs w:val="26"/>
        </w:rPr>
        <w:t>la Cour de Cassation, le Conseil Constitutionnel, le CSC, le Médiateur du Faso, la CIL, le CES, l’Assemblée Nationale, la CENI, « le »</w:t>
      </w:r>
      <w:r w:rsidR="00416E0C">
        <w:rPr>
          <w:rFonts w:ascii="Book Antiqua" w:hAnsi="Book Antiqua"/>
          <w:bCs/>
          <w:sz w:val="26"/>
          <w:szCs w:val="26"/>
        </w:rPr>
        <w:t xml:space="preserve"> Président</w:t>
      </w:r>
      <w:r w:rsidR="00234932">
        <w:rPr>
          <w:rFonts w:ascii="Book Antiqua" w:hAnsi="Book Antiqua"/>
          <w:bCs/>
          <w:sz w:val="26"/>
          <w:szCs w:val="26"/>
        </w:rPr>
        <w:t xml:space="preserve"> du Faso,  le Premier Ministère.</w:t>
      </w:r>
    </w:p>
    <w:p w:rsidR="00141F8E" w:rsidRDefault="00141F8E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</w:p>
    <w:p w:rsidR="000C4313" w:rsidRPr="00543A5C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  <w:u w:val="single"/>
        </w:rPr>
      </w:pPr>
      <w:r w:rsidRPr="00543A5C">
        <w:rPr>
          <w:rFonts w:ascii="Book Antiqua" w:hAnsi="Book Antiqua"/>
          <w:b/>
          <w:bCs/>
          <w:sz w:val="28"/>
          <w:szCs w:val="28"/>
        </w:rPr>
        <w:t xml:space="preserve">II. </w:t>
      </w:r>
      <w:r w:rsidRPr="00543A5C">
        <w:rPr>
          <w:rFonts w:ascii="Book Antiqua" w:hAnsi="Book Antiqua"/>
          <w:b/>
          <w:bCs/>
          <w:sz w:val="28"/>
          <w:szCs w:val="28"/>
          <w:u w:val="single"/>
        </w:rPr>
        <w:t>OBSERVATIONS DE FOND</w:t>
      </w:r>
    </w:p>
    <w:p w:rsidR="000C4313" w:rsidRDefault="00A0567E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Oui, ce Projet est à saluer</w:t>
      </w:r>
      <w:r w:rsidR="00234932">
        <w:rPr>
          <w:rFonts w:ascii="Book Antiqua" w:hAnsi="Book Antiqua"/>
          <w:bCs/>
          <w:sz w:val="26"/>
          <w:szCs w:val="26"/>
        </w:rPr>
        <w:t xml:space="preserve">, en tant que venant ajouter de la terre à la terre </w:t>
      </w:r>
      <w:r>
        <w:rPr>
          <w:rFonts w:ascii="Book Antiqua" w:hAnsi="Book Antiqua"/>
          <w:bCs/>
          <w:sz w:val="26"/>
          <w:szCs w:val="26"/>
        </w:rPr>
        <w:t>d’une meilleure connaissance</w:t>
      </w:r>
      <w:r w:rsidR="00416E0C">
        <w:rPr>
          <w:rFonts w:ascii="Book Antiqua" w:hAnsi="Book Antiqua"/>
          <w:bCs/>
          <w:sz w:val="26"/>
          <w:szCs w:val="26"/>
        </w:rPr>
        <w:t xml:space="preserve"> des hautes institutions de la R</w:t>
      </w:r>
      <w:r>
        <w:rPr>
          <w:rFonts w:ascii="Book Antiqua" w:hAnsi="Book Antiqua"/>
          <w:bCs/>
          <w:sz w:val="26"/>
          <w:szCs w:val="26"/>
        </w:rPr>
        <w:t xml:space="preserve">épublique par le citoyen dont ils sont en charge de servir, par délégation … Et ce, par des nationaux, professionnels de la communication et probablement de la communication politique (?). </w:t>
      </w:r>
      <w:r w:rsidR="00466967">
        <w:rPr>
          <w:rFonts w:ascii="Book Antiqua" w:hAnsi="Book Antiqua"/>
          <w:bCs/>
          <w:sz w:val="26"/>
          <w:szCs w:val="26"/>
        </w:rPr>
        <w:t xml:space="preserve"> C</w:t>
      </w:r>
      <w:r w:rsidR="00416E0C">
        <w:rPr>
          <w:rFonts w:ascii="Book Antiqua" w:hAnsi="Book Antiqua"/>
          <w:bCs/>
          <w:sz w:val="26"/>
          <w:szCs w:val="26"/>
        </w:rPr>
        <w:t>e projet, a</w:t>
      </w:r>
      <w:r w:rsidR="00466967">
        <w:rPr>
          <w:rFonts w:ascii="Book Antiqua" w:hAnsi="Book Antiqua"/>
          <w:bCs/>
          <w:sz w:val="26"/>
          <w:szCs w:val="26"/>
        </w:rPr>
        <w:t>u cas où il a</w:t>
      </w:r>
      <w:r w:rsidR="00416E0C">
        <w:rPr>
          <w:rFonts w:ascii="Book Antiqua" w:hAnsi="Book Antiqua"/>
          <w:bCs/>
          <w:sz w:val="26"/>
          <w:szCs w:val="26"/>
        </w:rPr>
        <w:t>urait</w:t>
      </w:r>
      <w:r w:rsidR="00466967">
        <w:rPr>
          <w:rFonts w:ascii="Book Antiqua" w:hAnsi="Book Antiqua"/>
          <w:bCs/>
          <w:sz w:val="26"/>
          <w:szCs w:val="26"/>
        </w:rPr>
        <w:t xml:space="preserve"> été bien conceptualisé et déjà financé, </w:t>
      </w:r>
      <w:r w:rsidR="00466967">
        <w:rPr>
          <w:rFonts w:ascii="Book Antiqua" w:hAnsi="Book Antiqua"/>
          <w:bCs/>
          <w:sz w:val="26"/>
          <w:szCs w:val="26"/>
        </w:rPr>
        <w:lastRenderedPageBreak/>
        <w:t>pourrait être capitalisé par Notre ministère, au titre des succès de certaines de ses missions, en s’y associant</w:t>
      </w:r>
      <w:r w:rsidR="00416E0C">
        <w:rPr>
          <w:rFonts w:ascii="Book Antiqua" w:hAnsi="Book Antiqua"/>
          <w:bCs/>
          <w:sz w:val="26"/>
          <w:szCs w:val="26"/>
        </w:rPr>
        <w:t>, ne serait-ce que par la « caution »</w:t>
      </w:r>
      <w:r w:rsidR="00466967">
        <w:rPr>
          <w:rFonts w:ascii="Book Antiqua" w:hAnsi="Book Antiqua"/>
          <w:bCs/>
          <w:sz w:val="26"/>
          <w:szCs w:val="26"/>
        </w:rPr>
        <w:t xml:space="preserve">.  </w:t>
      </w:r>
    </w:p>
    <w:p w:rsidR="00416E0C" w:rsidRDefault="005E63A7" w:rsidP="000C4313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Nonobstant cette donne</w:t>
      </w:r>
      <w:r w:rsidR="00466967" w:rsidRPr="00466967">
        <w:rPr>
          <w:rFonts w:ascii="Book Antiqua" w:hAnsi="Book Antiqua"/>
          <w:b/>
          <w:bCs/>
          <w:sz w:val="26"/>
          <w:szCs w:val="26"/>
        </w:rPr>
        <w:t>, de grandes Zones d’ombres restent à éclaircir</w:t>
      </w:r>
      <w:r w:rsidR="00416E0C">
        <w:rPr>
          <w:rFonts w:ascii="Book Antiqua" w:hAnsi="Book Antiqua"/>
          <w:b/>
          <w:bCs/>
          <w:sz w:val="26"/>
          <w:szCs w:val="26"/>
        </w:rPr>
        <w:t xml:space="preserve"> avant que le Ministère et M. le Ministre n’ouvrent, à fond, leur fenêtre de </w:t>
      </w:r>
      <w:del w:id="0" w:author="Michel Sawadogo" w:date="2018-09-17T02:57:00Z">
        <w:r w:rsidR="00416E0C" w:rsidDel="00541D33">
          <w:rPr>
            <w:rFonts w:ascii="Book Antiqua" w:hAnsi="Book Antiqua"/>
            <w:b/>
            <w:bCs/>
            <w:sz w:val="26"/>
            <w:szCs w:val="26"/>
          </w:rPr>
          <w:delText xml:space="preserve">Johary </w:delText>
        </w:r>
      </w:del>
      <w:proofErr w:type="spellStart"/>
      <w:ins w:id="1" w:author="Michel Sawadogo" w:date="2018-09-17T02:57:00Z">
        <w:r w:rsidR="00541D33">
          <w:rPr>
            <w:rFonts w:ascii="Book Antiqua" w:hAnsi="Book Antiqua"/>
            <w:b/>
            <w:bCs/>
            <w:sz w:val="26"/>
            <w:szCs w:val="26"/>
          </w:rPr>
          <w:t>Johari</w:t>
        </w:r>
        <w:proofErr w:type="spellEnd"/>
        <w:r w:rsidR="00541D33">
          <w:rPr>
            <w:rFonts w:ascii="Book Antiqua" w:hAnsi="Book Antiqua"/>
            <w:b/>
            <w:bCs/>
            <w:sz w:val="26"/>
            <w:szCs w:val="26"/>
          </w:rPr>
          <w:t xml:space="preserve"> </w:t>
        </w:r>
      </w:ins>
      <w:r w:rsidR="00416E0C">
        <w:rPr>
          <w:rFonts w:ascii="Book Antiqua" w:hAnsi="Book Antiqua"/>
          <w:b/>
          <w:bCs/>
          <w:sz w:val="26"/>
          <w:szCs w:val="26"/>
        </w:rPr>
        <w:t>à la dynamique de ce projet</w:t>
      </w:r>
      <w:r w:rsidR="00466967" w:rsidRPr="00466967">
        <w:rPr>
          <w:rFonts w:ascii="Book Antiqua" w:hAnsi="Book Antiqua"/>
          <w:b/>
          <w:bCs/>
          <w:sz w:val="26"/>
          <w:szCs w:val="26"/>
        </w:rPr>
        <w:t>…</w:t>
      </w:r>
      <w:r w:rsidR="00466967">
        <w:rPr>
          <w:rFonts w:ascii="Book Antiqua" w:hAnsi="Book Antiqua"/>
          <w:b/>
          <w:bCs/>
          <w:sz w:val="26"/>
          <w:szCs w:val="26"/>
        </w:rPr>
        <w:t xml:space="preserve"> </w:t>
      </w:r>
    </w:p>
    <w:p w:rsidR="00416E0C" w:rsidRDefault="00466967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 w:rsidRPr="00466967">
        <w:rPr>
          <w:rFonts w:ascii="Book Antiqua" w:hAnsi="Book Antiqua"/>
          <w:bCs/>
          <w:sz w:val="26"/>
          <w:szCs w:val="26"/>
        </w:rPr>
        <w:t xml:space="preserve">Il convient de chercher </w:t>
      </w:r>
      <w:r w:rsidR="005E63A7">
        <w:rPr>
          <w:rFonts w:ascii="Book Antiqua" w:hAnsi="Book Antiqua"/>
          <w:bCs/>
          <w:sz w:val="26"/>
          <w:szCs w:val="26"/>
        </w:rPr>
        <w:t xml:space="preserve">à bien comprendre les véritables tenants et les aboutissants de cette initiative, </w:t>
      </w:r>
      <w:r w:rsidRPr="00466967">
        <w:rPr>
          <w:rFonts w:ascii="Book Antiqua" w:hAnsi="Book Antiqua"/>
          <w:bCs/>
          <w:sz w:val="26"/>
          <w:szCs w:val="26"/>
        </w:rPr>
        <w:t xml:space="preserve">ses </w:t>
      </w:r>
      <w:r w:rsidR="005E63A7">
        <w:rPr>
          <w:rFonts w:ascii="Book Antiqua" w:hAnsi="Book Antiqua"/>
          <w:bCs/>
          <w:sz w:val="26"/>
          <w:szCs w:val="26"/>
        </w:rPr>
        <w:t>« </w:t>
      </w:r>
      <w:r w:rsidRPr="00466967">
        <w:rPr>
          <w:rFonts w:ascii="Book Antiqua" w:hAnsi="Book Antiqua"/>
          <w:bCs/>
          <w:sz w:val="26"/>
          <w:szCs w:val="26"/>
        </w:rPr>
        <w:t>commanditaires</w:t>
      </w:r>
      <w:r w:rsidR="005E63A7">
        <w:rPr>
          <w:rFonts w:ascii="Book Antiqua" w:hAnsi="Book Antiqua"/>
          <w:bCs/>
          <w:sz w:val="26"/>
          <w:szCs w:val="26"/>
        </w:rPr>
        <w:t> »</w:t>
      </w:r>
      <w:r w:rsidRPr="00466967">
        <w:rPr>
          <w:rFonts w:ascii="Book Antiqua" w:hAnsi="Book Antiqua"/>
          <w:bCs/>
          <w:sz w:val="26"/>
          <w:szCs w:val="26"/>
        </w:rPr>
        <w:t xml:space="preserve"> ou pas, ce qui est réellement, concrètement</w:t>
      </w:r>
      <w:r w:rsidR="00416E0C">
        <w:rPr>
          <w:rFonts w:ascii="Book Antiqua" w:hAnsi="Book Antiqua"/>
          <w:bCs/>
          <w:sz w:val="26"/>
          <w:szCs w:val="26"/>
        </w:rPr>
        <w:t xml:space="preserve"> attendu du M</w:t>
      </w:r>
      <w:r w:rsidRPr="00466967">
        <w:rPr>
          <w:rFonts w:ascii="Book Antiqua" w:hAnsi="Book Antiqua"/>
          <w:bCs/>
          <w:sz w:val="26"/>
          <w:szCs w:val="26"/>
        </w:rPr>
        <w:t>in</w:t>
      </w:r>
      <w:r w:rsidR="00416E0C">
        <w:rPr>
          <w:rFonts w:ascii="Book Antiqua" w:hAnsi="Book Antiqua"/>
          <w:bCs/>
          <w:sz w:val="26"/>
          <w:szCs w:val="26"/>
        </w:rPr>
        <w:t>istère et du M</w:t>
      </w:r>
      <w:r w:rsidRPr="00466967">
        <w:rPr>
          <w:rFonts w:ascii="Book Antiqua" w:hAnsi="Book Antiqua"/>
          <w:bCs/>
          <w:sz w:val="26"/>
          <w:szCs w:val="26"/>
        </w:rPr>
        <w:t xml:space="preserve">inistre en charge de la Communication et du porte-parolat, </w:t>
      </w:r>
      <w:r>
        <w:rPr>
          <w:rFonts w:ascii="Book Antiqua" w:hAnsi="Book Antiqua"/>
          <w:bCs/>
          <w:sz w:val="26"/>
          <w:szCs w:val="26"/>
        </w:rPr>
        <w:t>les sources de financement ou pas, les contacts et ou « aboutissements » divers acquis auprès des institutions visés…</w:t>
      </w:r>
    </w:p>
    <w:p w:rsidR="00593871" w:rsidRDefault="005E63A7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>
        <w:rPr>
          <w:rFonts w:ascii="Book Antiqua" w:hAnsi="Book Antiqua"/>
          <w:bCs/>
          <w:sz w:val="26"/>
          <w:szCs w:val="26"/>
        </w:rPr>
        <w:t>Le Gouvernement ayant lui-même, déjà, sa stratégie de promotion des institutions de la République, dans un contexte à actualité politique, sécuritaire, économique et fi</w:t>
      </w:r>
      <w:r w:rsidR="00593871">
        <w:rPr>
          <w:rFonts w:ascii="Book Antiqua" w:hAnsi="Book Antiqua"/>
          <w:bCs/>
          <w:sz w:val="26"/>
          <w:szCs w:val="26"/>
        </w:rPr>
        <w:t>n</w:t>
      </w:r>
      <w:r>
        <w:rPr>
          <w:rFonts w:ascii="Book Antiqua" w:hAnsi="Book Antiqua"/>
          <w:bCs/>
          <w:sz w:val="26"/>
          <w:szCs w:val="26"/>
        </w:rPr>
        <w:t>ancière compl</w:t>
      </w:r>
      <w:r w:rsidR="00593871">
        <w:rPr>
          <w:rFonts w:ascii="Book Antiqua" w:hAnsi="Book Antiqua"/>
          <w:bCs/>
          <w:sz w:val="26"/>
          <w:szCs w:val="26"/>
        </w:rPr>
        <w:t>e</w:t>
      </w:r>
      <w:r>
        <w:rPr>
          <w:rFonts w:ascii="Book Antiqua" w:hAnsi="Book Antiqua"/>
          <w:bCs/>
          <w:sz w:val="26"/>
          <w:szCs w:val="26"/>
        </w:rPr>
        <w:t xml:space="preserve">xe, </w:t>
      </w:r>
      <w:r w:rsidR="00416E0C">
        <w:rPr>
          <w:rFonts w:ascii="Book Antiqua" w:hAnsi="Book Antiqua"/>
          <w:bCs/>
          <w:sz w:val="26"/>
          <w:szCs w:val="26"/>
        </w:rPr>
        <w:t>ne</w:t>
      </w:r>
      <w:r w:rsidR="00593871">
        <w:rPr>
          <w:rFonts w:ascii="Book Antiqua" w:hAnsi="Book Antiqua"/>
          <w:bCs/>
          <w:sz w:val="26"/>
          <w:szCs w:val="26"/>
        </w:rPr>
        <w:t xml:space="preserve"> saurait s’y engager sans un minimum de pr</w:t>
      </w:r>
      <w:r w:rsidR="00416E0C">
        <w:rPr>
          <w:rFonts w:ascii="Book Antiqua" w:hAnsi="Book Antiqua"/>
          <w:bCs/>
          <w:sz w:val="26"/>
          <w:szCs w:val="26"/>
        </w:rPr>
        <w:t>écaution</w:t>
      </w:r>
      <w:r w:rsidR="00593871">
        <w:rPr>
          <w:rFonts w:ascii="Book Antiqua" w:hAnsi="Book Antiqua"/>
          <w:bCs/>
          <w:sz w:val="26"/>
          <w:szCs w:val="26"/>
        </w:rPr>
        <w:t xml:space="preserve"> stratégique. Par ailleurs, les lettres de recommandation du Ministères ne sauraient servir à faire des pressions sur certaines institutions, loin de leurs possibilités financières et de leurs programmes d’activités, surtout que Casting Communica</w:t>
      </w:r>
      <w:r w:rsidR="00416E0C">
        <w:rPr>
          <w:rFonts w:ascii="Book Antiqua" w:hAnsi="Book Antiqua"/>
          <w:bCs/>
          <w:sz w:val="26"/>
          <w:szCs w:val="26"/>
        </w:rPr>
        <w:t>tion entend mettre  en musique l</w:t>
      </w:r>
      <w:r w:rsidR="00593871">
        <w:rPr>
          <w:rFonts w:ascii="Book Antiqua" w:hAnsi="Book Antiqua"/>
          <w:bCs/>
          <w:sz w:val="26"/>
          <w:szCs w:val="26"/>
        </w:rPr>
        <w:t>e</w:t>
      </w:r>
      <w:r w:rsidR="00416E0C">
        <w:rPr>
          <w:rFonts w:ascii="Book Antiqua" w:hAnsi="Book Antiqua"/>
          <w:bCs/>
          <w:sz w:val="26"/>
          <w:szCs w:val="26"/>
        </w:rPr>
        <w:t xml:space="preserve"> présent</w:t>
      </w:r>
      <w:r w:rsidR="00593871">
        <w:rPr>
          <w:rFonts w:ascii="Book Antiqua" w:hAnsi="Book Antiqua"/>
          <w:bCs/>
          <w:sz w:val="26"/>
          <w:szCs w:val="26"/>
        </w:rPr>
        <w:t xml:space="preserve"> projet </w:t>
      </w:r>
      <w:r w:rsidR="00416E0C">
        <w:rPr>
          <w:rFonts w:ascii="Book Antiqua" w:hAnsi="Book Antiqua"/>
          <w:bCs/>
          <w:sz w:val="26"/>
          <w:szCs w:val="26"/>
        </w:rPr>
        <w:t>« </w:t>
      </w:r>
      <w:r w:rsidR="00593871">
        <w:rPr>
          <w:rFonts w:ascii="Book Antiqua" w:hAnsi="Book Antiqua"/>
          <w:bCs/>
          <w:sz w:val="26"/>
          <w:szCs w:val="26"/>
        </w:rPr>
        <w:t>entre le reste de l’</w:t>
      </w:r>
      <w:r w:rsidR="00514687">
        <w:rPr>
          <w:rFonts w:ascii="Book Antiqua" w:hAnsi="Book Antiqua"/>
          <w:bCs/>
          <w:sz w:val="26"/>
          <w:szCs w:val="26"/>
        </w:rPr>
        <w:t>année  e</w:t>
      </w:r>
      <w:r w:rsidR="00593871">
        <w:rPr>
          <w:rFonts w:ascii="Book Antiqua" w:hAnsi="Book Antiqua"/>
          <w:bCs/>
          <w:sz w:val="26"/>
          <w:szCs w:val="26"/>
        </w:rPr>
        <w:t>n cours et le premier semestre de 2019</w:t>
      </w:r>
      <w:r w:rsidR="00416E0C">
        <w:rPr>
          <w:rFonts w:ascii="Book Antiqua" w:hAnsi="Book Antiqua"/>
          <w:bCs/>
          <w:sz w:val="26"/>
          <w:szCs w:val="26"/>
        </w:rPr>
        <w:t> »</w:t>
      </w:r>
      <w:r w:rsidR="00593871">
        <w:rPr>
          <w:rFonts w:ascii="Book Antiqua" w:hAnsi="Book Antiqua"/>
          <w:bCs/>
          <w:sz w:val="26"/>
          <w:szCs w:val="26"/>
        </w:rPr>
        <w:t xml:space="preserve">. </w:t>
      </w:r>
    </w:p>
    <w:p w:rsidR="005E63A7" w:rsidRPr="00466967" w:rsidRDefault="00593871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>
        <w:rPr>
          <w:rFonts w:ascii="Book Antiqua" w:hAnsi="Book Antiqua"/>
          <w:bCs/>
          <w:sz w:val="26"/>
          <w:szCs w:val="26"/>
        </w:rPr>
        <w:t>Il convient donc que M</w:t>
      </w:r>
      <w:r w:rsidR="00416E0C">
        <w:rPr>
          <w:rFonts w:ascii="Book Antiqua" w:hAnsi="Book Antiqua"/>
          <w:bCs/>
          <w:sz w:val="26"/>
          <w:szCs w:val="26"/>
        </w:rPr>
        <w:t>.</w:t>
      </w:r>
      <w:r>
        <w:rPr>
          <w:rFonts w:ascii="Book Antiqua" w:hAnsi="Book Antiqua"/>
          <w:bCs/>
          <w:sz w:val="26"/>
          <w:szCs w:val="26"/>
        </w:rPr>
        <w:t xml:space="preserve"> le ministre reçoive</w:t>
      </w:r>
      <w:r w:rsidR="00514687">
        <w:rPr>
          <w:rFonts w:ascii="Book Antiqua" w:hAnsi="Book Antiqua"/>
          <w:bCs/>
          <w:sz w:val="26"/>
          <w:szCs w:val="26"/>
        </w:rPr>
        <w:t xml:space="preserve"> Mme la DG de Casti</w:t>
      </w:r>
      <w:r>
        <w:rPr>
          <w:rFonts w:ascii="Book Antiqua" w:hAnsi="Book Antiqua"/>
          <w:bCs/>
          <w:sz w:val="26"/>
          <w:szCs w:val="26"/>
        </w:rPr>
        <w:t>ng communication</w:t>
      </w:r>
      <w:r w:rsidR="00454055">
        <w:rPr>
          <w:rFonts w:ascii="Book Antiqua" w:hAnsi="Book Antiqua"/>
          <w:bCs/>
          <w:sz w:val="26"/>
          <w:szCs w:val="26"/>
        </w:rPr>
        <w:t xml:space="preserve"> pour une séance de </w:t>
      </w:r>
      <w:r w:rsidR="009C6D1A">
        <w:rPr>
          <w:rFonts w:ascii="Book Antiqua" w:hAnsi="Book Antiqua"/>
          <w:bCs/>
          <w:sz w:val="26"/>
          <w:szCs w:val="26"/>
        </w:rPr>
        <w:t>travail,</w:t>
      </w:r>
      <w:r w:rsidR="00454055">
        <w:rPr>
          <w:rFonts w:ascii="Book Antiqua" w:hAnsi="Book Antiqua"/>
          <w:bCs/>
          <w:sz w:val="26"/>
          <w:szCs w:val="26"/>
        </w:rPr>
        <w:t xml:space="preserve"> en présence de son Directeur de cabinet, si nécessaire</w:t>
      </w:r>
      <w:r w:rsidR="00416E0C">
        <w:rPr>
          <w:rFonts w:ascii="Book Antiqua" w:hAnsi="Book Antiqua"/>
          <w:bCs/>
          <w:sz w:val="26"/>
          <w:szCs w:val="26"/>
        </w:rPr>
        <w:t>, pour la</w:t>
      </w:r>
      <w:r w:rsidR="00454055">
        <w:rPr>
          <w:rFonts w:ascii="Book Antiqua" w:hAnsi="Book Antiqua"/>
          <w:bCs/>
          <w:sz w:val="26"/>
          <w:szCs w:val="26"/>
        </w:rPr>
        <w:t xml:space="preserve"> féliciter, avant d’en aviser dans les </w:t>
      </w:r>
      <w:r w:rsidR="009C6D1A">
        <w:rPr>
          <w:rFonts w:ascii="Book Antiqua" w:hAnsi="Book Antiqua"/>
          <w:bCs/>
          <w:sz w:val="26"/>
          <w:szCs w:val="26"/>
        </w:rPr>
        <w:t>meilleurs</w:t>
      </w:r>
      <w:r w:rsidR="00454055">
        <w:rPr>
          <w:rFonts w:ascii="Book Antiqua" w:hAnsi="Book Antiqua"/>
          <w:bCs/>
          <w:sz w:val="26"/>
          <w:szCs w:val="26"/>
        </w:rPr>
        <w:t xml:space="preserve"> délais… .</w:t>
      </w:r>
    </w:p>
    <w:p w:rsidR="00A0567E" w:rsidRPr="00543A5C" w:rsidRDefault="001352C4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 w:rsidRPr="001352C4">
        <w:rPr>
          <w:rFonts w:ascii="Book Antiqua" w:hAnsi="Book Antiqua"/>
          <w:b/>
          <w:bCs/>
          <w:sz w:val="26"/>
          <w:szCs w:val="26"/>
        </w:rPr>
        <w:t>NB</w:t>
      </w:r>
      <w:r>
        <w:rPr>
          <w:rFonts w:ascii="Book Antiqua" w:hAnsi="Book Antiqua"/>
          <w:bCs/>
          <w:sz w:val="26"/>
          <w:szCs w:val="26"/>
        </w:rPr>
        <w:t xml:space="preserve"> : Un coup de fil chaleureux de M. le Directeur de Cabinet, à l’intéressée, pourrait lui signifier les date et </w:t>
      </w:r>
      <w:del w:id="2" w:author="Michel Sawadogo" w:date="2018-09-17T03:01:00Z">
        <w:r w:rsidDel="004C518B">
          <w:rPr>
            <w:rFonts w:ascii="Book Antiqua" w:hAnsi="Book Antiqua"/>
            <w:bCs/>
            <w:sz w:val="26"/>
            <w:szCs w:val="26"/>
          </w:rPr>
          <w:delText xml:space="preserve">heures  </w:delText>
        </w:r>
      </w:del>
      <w:proofErr w:type="gramStart"/>
      <w:ins w:id="3" w:author="Michel Sawadogo" w:date="2018-09-17T03:01:00Z">
        <w:r w:rsidR="004C518B">
          <w:rPr>
            <w:rFonts w:ascii="Book Antiqua" w:hAnsi="Book Antiqua"/>
            <w:bCs/>
            <w:sz w:val="26"/>
            <w:szCs w:val="26"/>
          </w:rPr>
          <w:t>heure</w:t>
        </w:r>
        <w:r w:rsidR="004C518B">
          <w:rPr>
            <w:rFonts w:ascii="Book Antiqua" w:hAnsi="Book Antiqua"/>
            <w:bCs/>
            <w:sz w:val="26"/>
            <w:szCs w:val="26"/>
          </w:rPr>
          <w:t xml:space="preserve">  </w:t>
        </w:r>
      </w:ins>
      <w:r>
        <w:rPr>
          <w:rFonts w:ascii="Book Antiqua" w:hAnsi="Book Antiqua"/>
          <w:bCs/>
          <w:sz w:val="26"/>
          <w:szCs w:val="26"/>
        </w:rPr>
        <w:t>retenues</w:t>
      </w:r>
      <w:proofErr w:type="gramEnd"/>
      <w:r>
        <w:rPr>
          <w:rFonts w:ascii="Book Antiqua" w:hAnsi="Book Antiqua"/>
          <w:bCs/>
          <w:sz w:val="26"/>
          <w:szCs w:val="26"/>
        </w:rPr>
        <w:t xml:space="preserve"> pour « l’audience »…</w:t>
      </w:r>
    </w:p>
    <w:p w:rsidR="000C4313" w:rsidRPr="00543A5C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  <w:u w:val="single"/>
        </w:rPr>
      </w:pPr>
      <w:r w:rsidRPr="00543A5C">
        <w:rPr>
          <w:rFonts w:ascii="Book Antiqua" w:hAnsi="Book Antiqua"/>
          <w:b/>
          <w:bCs/>
          <w:sz w:val="28"/>
          <w:szCs w:val="28"/>
          <w:u w:val="single"/>
        </w:rPr>
        <w:t>Conclusion</w:t>
      </w:r>
    </w:p>
    <w:p w:rsidR="00454055" w:rsidRDefault="000C4313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 w:rsidRPr="00543A5C">
        <w:rPr>
          <w:rFonts w:ascii="Book Antiqua" w:hAnsi="Book Antiqua"/>
          <w:bCs/>
          <w:sz w:val="26"/>
          <w:szCs w:val="26"/>
        </w:rPr>
        <w:t>Sauf informations</w:t>
      </w:r>
      <w:r w:rsidR="00416E0C">
        <w:rPr>
          <w:rFonts w:ascii="Book Antiqua" w:hAnsi="Book Antiqua"/>
          <w:bCs/>
          <w:sz w:val="26"/>
          <w:szCs w:val="26"/>
        </w:rPr>
        <w:t xml:space="preserve"> nouvelles, </w:t>
      </w:r>
      <w:r w:rsidR="00454055">
        <w:rPr>
          <w:rFonts w:ascii="Book Antiqua" w:hAnsi="Book Antiqua"/>
          <w:bCs/>
          <w:sz w:val="26"/>
          <w:szCs w:val="26"/>
        </w:rPr>
        <w:t>ce projet mérité d’être encouragé mais dans le sens d’un partenariat gagnant gagnant</w:t>
      </w:r>
      <w:r w:rsidR="00416E0C">
        <w:rPr>
          <w:rFonts w:ascii="Book Antiqua" w:hAnsi="Book Antiqua"/>
          <w:bCs/>
          <w:sz w:val="26"/>
          <w:szCs w:val="26"/>
        </w:rPr>
        <w:t xml:space="preserve"> et en prenant le soin de s’assurer d’un certain nombre de garantie de transparence..</w:t>
      </w:r>
      <w:r w:rsidR="00454055">
        <w:rPr>
          <w:rFonts w:ascii="Book Antiqua" w:hAnsi="Book Antiqua"/>
          <w:bCs/>
          <w:sz w:val="26"/>
          <w:szCs w:val="26"/>
        </w:rPr>
        <w:t>.</w:t>
      </w:r>
    </w:p>
    <w:p w:rsidR="000C4313" w:rsidRPr="00543A5C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  <w:u w:val="single"/>
        </w:rPr>
      </w:pPr>
    </w:p>
    <w:p w:rsidR="000C4313" w:rsidRPr="00543A5C" w:rsidRDefault="000C4313" w:rsidP="000C4313">
      <w:pPr>
        <w:spacing w:line="240" w:lineRule="auto"/>
        <w:jc w:val="right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line="240" w:lineRule="auto"/>
        <w:jc w:val="right"/>
        <w:rPr>
          <w:rFonts w:ascii="Book Antiqua" w:hAnsi="Book Antiqua"/>
          <w:b/>
          <w:b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</w:rPr>
        <w:t xml:space="preserve">Ouagadougou, le </w:t>
      </w:r>
      <w:r w:rsidR="00A4141F">
        <w:rPr>
          <w:rFonts w:ascii="Book Antiqua" w:hAnsi="Book Antiqua"/>
          <w:b/>
          <w:bCs/>
          <w:sz w:val="26"/>
          <w:szCs w:val="26"/>
        </w:rPr>
        <w:t xml:space="preserve">15 Septembre </w:t>
      </w:r>
      <w:r w:rsidRPr="00543A5C">
        <w:rPr>
          <w:rFonts w:ascii="Book Antiqua" w:hAnsi="Book Antiqua"/>
          <w:b/>
          <w:bCs/>
          <w:sz w:val="26"/>
          <w:szCs w:val="26"/>
        </w:rPr>
        <w:t xml:space="preserve"> 2018</w:t>
      </w:r>
    </w:p>
    <w:p w:rsidR="000C4313" w:rsidRDefault="000C4313" w:rsidP="000C4313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</w:p>
    <w:p w:rsidR="000C4313" w:rsidRDefault="000C4313" w:rsidP="000C4313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</w:p>
    <w:p w:rsidR="000C4313" w:rsidRDefault="000C4313" w:rsidP="000C4313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</w:p>
    <w:p w:rsidR="00454055" w:rsidRDefault="00454055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</w:rPr>
        <w:t>MINISTERE DE LA COMMUNICATION ET                     BURKINA FASO</w:t>
      </w:r>
    </w:p>
    <w:p w:rsidR="000C4313" w:rsidRPr="00543A5C" w:rsidRDefault="000C4313" w:rsidP="000C4313">
      <w:pPr>
        <w:spacing w:after="0"/>
        <w:rPr>
          <w:rFonts w:ascii="Book Antiqua" w:hAnsi="Book Antiqua"/>
          <w:i/>
          <w:i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</w:rPr>
        <w:t xml:space="preserve">DES RELATIONS AVEC LE PARLEMENT                      </w:t>
      </w:r>
      <w:r w:rsidRPr="00543A5C">
        <w:rPr>
          <w:rFonts w:ascii="Book Antiqua" w:hAnsi="Book Antiqua"/>
          <w:i/>
          <w:iCs/>
          <w:sz w:val="26"/>
          <w:szCs w:val="26"/>
        </w:rPr>
        <w:t>Unité-Progrès-Justice</w:t>
      </w:r>
    </w:p>
    <w:p w:rsidR="000C4313" w:rsidRPr="00543A5C" w:rsidRDefault="000C4313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  <w:u w:val="single"/>
        </w:rPr>
        <w:t>Dossier traité par</w:t>
      </w:r>
      <w:r w:rsidRPr="00543A5C">
        <w:rPr>
          <w:rFonts w:ascii="Book Antiqua" w:hAnsi="Book Antiqua"/>
          <w:b/>
          <w:bCs/>
          <w:sz w:val="26"/>
          <w:szCs w:val="26"/>
        </w:rPr>
        <w:t xml:space="preserve"> : </w:t>
      </w:r>
      <w:r w:rsidRPr="00543A5C">
        <w:rPr>
          <w:rFonts w:ascii="Book Antiqua" w:hAnsi="Book Antiqua"/>
          <w:bCs/>
          <w:sz w:val="26"/>
          <w:szCs w:val="26"/>
        </w:rPr>
        <w:t>El Hadj Ibrahiman SAKANDE</w:t>
      </w:r>
      <w:r w:rsidRPr="00543A5C">
        <w:rPr>
          <w:rFonts w:ascii="Book Antiqua" w:hAnsi="Book Antiqua"/>
          <w:b/>
          <w:bCs/>
          <w:sz w:val="26"/>
          <w:szCs w:val="26"/>
        </w:rPr>
        <w:t>………… Tél. </w:t>
      </w:r>
      <w:r w:rsidRPr="00543A5C">
        <w:rPr>
          <w:rFonts w:ascii="Book Antiqua" w:hAnsi="Book Antiqua"/>
          <w:bCs/>
          <w:sz w:val="26"/>
          <w:szCs w:val="26"/>
        </w:rPr>
        <w:t>70207171</w:t>
      </w:r>
    </w:p>
    <w:p w:rsidR="000C4313" w:rsidRPr="00543A5C" w:rsidRDefault="000C4313" w:rsidP="000C4313">
      <w:pPr>
        <w:spacing w:after="0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C4313" w:rsidRPr="00543A5C" w:rsidTr="00A1027F">
        <w:trPr>
          <w:trHeight w:val="715"/>
        </w:trPr>
        <w:tc>
          <w:tcPr>
            <w:tcW w:w="9212" w:type="dxa"/>
            <w:shd w:val="clear" w:color="auto" w:fill="BFBFBF"/>
          </w:tcPr>
          <w:p w:rsidR="000C4313" w:rsidRPr="00543A5C" w:rsidRDefault="000C4313" w:rsidP="00A1027F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543A5C">
              <w:rPr>
                <w:rFonts w:ascii="Book Antiqua" w:hAnsi="Book Antiqua"/>
                <w:b/>
                <w:bCs/>
                <w:sz w:val="28"/>
                <w:szCs w:val="28"/>
              </w:rPr>
              <w:t>FICHE DE TRAITEMENT DE DOSSIER</w:t>
            </w:r>
            <w:r w:rsidR="00454055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S DIVERS </w:t>
            </w:r>
          </w:p>
          <w:p w:rsidR="000C4313" w:rsidRPr="00543A5C" w:rsidRDefault="00454055" w:rsidP="00A1027F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DE M. LE  MINISTRE</w:t>
            </w:r>
          </w:p>
        </w:tc>
      </w:tr>
    </w:tbl>
    <w:p w:rsidR="000C4313" w:rsidRPr="00543A5C" w:rsidRDefault="000C4313" w:rsidP="000C4313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</w:p>
    <w:p w:rsidR="00454055" w:rsidRDefault="00454055" w:rsidP="00454055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PROVENANCE: M. Sanogo Ismaëla  Crépin</w:t>
      </w:r>
      <w:r w:rsidR="001F128B">
        <w:rPr>
          <w:rFonts w:ascii="Book Antiqua" w:hAnsi="Book Antiqua"/>
          <w:b/>
          <w:bCs/>
          <w:sz w:val="26"/>
          <w:szCs w:val="26"/>
        </w:rPr>
        <w:t>, promoteur du projet « RESOFIRME »</w:t>
      </w:r>
      <w:r>
        <w:rPr>
          <w:rFonts w:ascii="Book Antiqua" w:hAnsi="Book Antiqua"/>
          <w:b/>
          <w:bCs/>
          <w:sz w:val="26"/>
          <w:szCs w:val="26"/>
        </w:rPr>
        <w:t xml:space="preserve">, lettre en date du </w:t>
      </w:r>
      <w:r w:rsidR="00655C7C">
        <w:rPr>
          <w:rFonts w:ascii="Book Antiqua" w:hAnsi="Book Antiqua"/>
          <w:b/>
          <w:bCs/>
          <w:sz w:val="26"/>
          <w:szCs w:val="26"/>
        </w:rPr>
        <w:t xml:space="preserve">03 septembre </w:t>
      </w:r>
      <w:r>
        <w:rPr>
          <w:rFonts w:ascii="Book Antiqua" w:hAnsi="Book Antiqua"/>
          <w:b/>
          <w:bCs/>
          <w:sz w:val="26"/>
          <w:szCs w:val="26"/>
        </w:rPr>
        <w:t xml:space="preserve"> et reçu le </w:t>
      </w:r>
      <w:r w:rsidR="00655C7C">
        <w:rPr>
          <w:rFonts w:ascii="Book Antiqua" w:hAnsi="Book Antiqua"/>
          <w:b/>
          <w:bCs/>
          <w:sz w:val="26"/>
          <w:szCs w:val="26"/>
        </w:rPr>
        <w:t>05 septembre</w:t>
      </w:r>
      <w:r>
        <w:rPr>
          <w:rFonts w:ascii="Book Antiqua" w:hAnsi="Book Antiqua"/>
          <w:b/>
          <w:bCs/>
          <w:sz w:val="26"/>
          <w:szCs w:val="26"/>
        </w:rPr>
        <w:t xml:space="preserve"> </w:t>
      </w:r>
      <w:r w:rsidR="00655C7C">
        <w:rPr>
          <w:rFonts w:ascii="Book Antiqua" w:hAnsi="Book Antiqua"/>
          <w:b/>
          <w:bCs/>
          <w:sz w:val="26"/>
          <w:szCs w:val="26"/>
        </w:rPr>
        <w:t xml:space="preserve">2018 </w:t>
      </w:r>
      <w:r>
        <w:rPr>
          <w:rFonts w:ascii="Book Antiqua" w:hAnsi="Book Antiqua"/>
          <w:b/>
          <w:bCs/>
          <w:sz w:val="26"/>
          <w:szCs w:val="26"/>
        </w:rPr>
        <w:t>au cabinet</w:t>
      </w:r>
    </w:p>
    <w:p w:rsidR="00454055" w:rsidRDefault="00454055" w:rsidP="00454055">
      <w:pPr>
        <w:spacing w:line="240" w:lineRule="auto"/>
        <w:rPr>
          <w:rFonts w:ascii="Book Antiqua" w:hAnsi="Book Antiqua"/>
          <w:b/>
          <w:bCs/>
          <w:sz w:val="26"/>
          <w:szCs w:val="26"/>
        </w:rPr>
      </w:pPr>
    </w:p>
    <w:p w:rsidR="00454055" w:rsidRPr="00543A5C" w:rsidRDefault="00454055" w:rsidP="00454055">
      <w:pPr>
        <w:spacing w:line="24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 xml:space="preserve">Transmis pour étude le 12 </w:t>
      </w:r>
      <w:r>
        <w:rPr>
          <w:rFonts w:ascii="Book Antiqua" w:hAnsi="Book Antiqua"/>
          <w:sz w:val="26"/>
          <w:szCs w:val="26"/>
        </w:rPr>
        <w:t>Septembre</w:t>
      </w:r>
      <w:r w:rsidRPr="00543A5C">
        <w:rPr>
          <w:rFonts w:ascii="Book Antiqua" w:hAnsi="Book Antiqua"/>
          <w:sz w:val="26"/>
          <w:szCs w:val="26"/>
        </w:rPr>
        <w:t xml:space="preserve"> 2018</w:t>
      </w:r>
      <w:r>
        <w:rPr>
          <w:rFonts w:ascii="Book Antiqua" w:hAnsi="Book Antiqua"/>
          <w:sz w:val="26"/>
          <w:szCs w:val="26"/>
        </w:rPr>
        <w:t xml:space="preserve"> à CM I.</w:t>
      </w:r>
      <w:r w:rsidR="00A94A04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S.</w:t>
      </w:r>
    </w:p>
    <w:p w:rsidR="00454055" w:rsidRDefault="00454055" w:rsidP="00454055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</w:p>
    <w:p w:rsidR="00454055" w:rsidRDefault="00454055" w:rsidP="00454055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  <w:u w:val="single"/>
        </w:rPr>
        <w:t>Objet</w:t>
      </w:r>
      <w:r w:rsidRPr="00543A5C">
        <w:rPr>
          <w:rFonts w:ascii="Book Antiqua" w:hAnsi="Book Antiqua"/>
          <w:b/>
          <w:bCs/>
          <w:sz w:val="26"/>
          <w:szCs w:val="26"/>
        </w:rPr>
        <w:t xml:space="preserve">: </w:t>
      </w:r>
      <w:r w:rsidR="007046CA">
        <w:rPr>
          <w:rFonts w:ascii="Book Antiqua" w:hAnsi="Book Antiqua"/>
          <w:b/>
          <w:bCs/>
          <w:sz w:val="26"/>
          <w:szCs w:val="26"/>
        </w:rPr>
        <w:t>Demande d’</w:t>
      </w:r>
      <w:r w:rsidR="00AA4D2F">
        <w:rPr>
          <w:rFonts w:ascii="Book Antiqua" w:hAnsi="Book Antiqua"/>
          <w:b/>
          <w:bCs/>
          <w:sz w:val="26"/>
          <w:szCs w:val="26"/>
        </w:rPr>
        <w:t>aud</w:t>
      </w:r>
      <w:r w:rsidR="007046CA">
        <w:rPr>
          <w:rFonts w:ascii="Book Antiqua" w:hAnsi="Book Antiqua"/>
          <w:b/>
          <w:bCs/>
          <w:sz w:val="26"/>
          <w:szCs w:val="26"/>
        </w:rPr>
        <w:t>ience</w:t>
      </w:r>
      <w:r w:rsidR="00553A6A">
        <w:rPr>
          <w:rFonts w:ascii="Book Antiqua" w:hAnsi="Book Antiqua"/>
          <w:b/>
          <w:bCs/>
          <w:sz w:val="26"/>
          <w:szCs w:val="26"/>
        </w:rPr>
        <w:t xml:space="preserve"> pour porter à la connaissance de M. le Ministre, un Projet dit de Communication institutionnelle…</w:t>
      </w:r>
    </w:p>
    <w:p w:rsidR="00454055" w:rsidRPr="00543A5C" w:rsidRDefault="00454055" w:rsidP="000C4313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543A5C">
        <w:rPr>
          <w:rFonts w:ascii="Book Antiqua" w:hAnsi="Book Antiqua"/>
          <w:b/>
          <w:bCs/>
          <w:sz w:val="28"/>
          <w:szCs w:val="28"/>
        </w:rPr>
        <w:t>I.</w:t>
      </w:r>
      <w:r w:rsidRPr="00543A5C">
        <w:rPr>
          <w:rFonts w:ascii="Book Antiqua" w:hAnsi="Book Antiqua"/>
          <w:b/>
          <w:bCs/>
          <w:sz w:val="28"/>
          <w:szCs w:val="28"/>
          <w:u w:val="single"/>
        </w:rPr>
        <w:t>SYNTHESE</w:t>
      </w:r>
    </w:p>
    <w:p w:rsidR="007046CA" w:rsidRDefault="002331AD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>
        <w:rPr>
          <w:rFonts w:ascii="Book Antiqua" w:hAnsi="Book Antiqua"/>
          <w:bCs/>
          <w:sz w:val="26"/>
          <w:szCs w:val="26"/>
        </w:rPr>
        <w:t xml:space="preserve">Le Sieur SANOGO </w:t>
      </w:r>
      <w:r w:rsidR="009C6D1A">
        <w:rPr>
          <w:rFonts w:ascii="Book Antiqua" w:hAnsi="Book Antiqua"/>
          <w:bCs/>
          <w:sz w:val="26"/>
          <w:szCs w:val="26"/>
        </w:rPr>
        <w:t>Ismaëla</w:t>
      </w:r>
      <w:r>
        <w:rPr>
          <w:rFonts w:ascii="Book Antiqua" w:hAnsi="Book Antiqua"/>
          <w:bCs/>
          <w:sz w:val="26"/>
          <w:szCs w:val="26"/>
        </w:rPr>
        <w:t xml:space="preserve"> Crépin a une idée de projet dénommée « RESOFIRME ». Son centre d’intérêt est la communication institutionnelle</w:t>
      </w:r>
      <w:r w:rsidR="00655C7C">
        <w:rPr>
          <w:rFonts w:ascii="Book Antiqua" w:hAnsi="Book Antiqua"/>
          <w:bCs/>
          <w:sz w:val="26"/>
          <w:szCs w:val="26"/>
        </w:rPr>
        <w:t xml:space="preserve"> (créer un espace privilégié de rencontre entre les entreprises et les populations…)</w:t>
      </w:r>
      <w:r>
        <w:rPr>
          <w:rFonts w:ascii="Book Antiqua" w:hAnsi="Book Antiqua"/>
          <w:bCs/>
          <w:sz w:val="26"/>
          <w:szCs w:val="26"/>
        </w:rPr>
        <w:t xml:space="preserve">. Il souhaite, </w:t>
      </w:r>
      <w:r w:rsidR="00560716">
        <w:rPr>
          <w:rFonts w:ascii="Book Antiqua" w:hAnsi="Book Antiqua"/>
          <w:bCs/>
          <w:sz w:val="26"/>
          <w:szCs w:val="26"/>
        </w:rPr>
        <w:t>à travers une audience que lui a</w:t>
      </w:r>
      <w:r>
        <w:rPr>
          <w:rFonts w:ascii="Book Antiqua" w:hAnsi="Book Antiqua"/>
          <w:bCs/>
          <w:sz w:val="26"/>
          <w:szCs w:val="26"/>
        </w:rPr>
        <w:t xml:space="preserve">ccorderait M. le </w:t>
      </w:r>
      <w:r w:rsidR="00560716">
        <w:rPr>
          <w:rFonts w:ascii="Book Antiqua" w:hAnsi="Book Antiqua"/>
          <w:bCs/>
          <w:sz w:val="26"/>
          <w:szCs w:val="26"/>
        </w:rPr>
        <w:t>Ministre, à sa convenance, lui tenir informé des détails dudit projet et solliciter ses conseils et probables appuis</w:t>
      </w:r>
      <w:r w:rsidR="00655C7C">
        <w:rPr>
          <w:rFonts w:ascii="Book Antiqua" w:hAnsi="Book Antiqua"/>
          <w:bCs/>
          <w:sz w:val="26"/>
          <w:szCs w:val="26"/>
        </w:rPr>
        <w:t xml:space="preserve"> divers</w:t>
      </w:r>
      <w:r w:rsidR="00560716">
        <w:rPr>
          <w:rFonts w:ascii="Book Antiqua" w:hAnsi="Book Antiqua"/>
          <w:bCs/>
          <w:sz w:val="26"/>
          <w:szCs w:val="26"/>
        </w:rPr>
        <w:t xml:space="preserve">. </w:t>
      </w:r>
    </w:p>
    <w:p w:rsidR="002331AD" w:rsidRDefault="002331AD" w:rsidP="000C4313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</w:p>
    <w:p w:rsidR="000C4313" w:rsidRPr="00543A5C" w:rsidRDefault="000C4313" w:rsidP="000C4313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  <w:u w:val="single"/>
        </w:rPr>
      </w:pPr>
      <w:r w:rsidRPr="00543A5C">
        <w:rPr>
          <w:rFonts w:ascii="Book Antiqua" w:hAnsi="Book Antiqua"/>
          <w:b/>
          <w:bCs/>
          <w:sz w:val="28"/>
          <w:szCs w:val="28"/>
        </w:rPr>
        <w:t xml:space="preserve">II. </w:t>
      </w:r>
      <w:r w:rsidRPr="00543A5C">
        <w:rPr>
          <w:rFonts w:ascii="Book Antiqua" w:hAnsi="Book Antiqua"/>
          <w:b/>
          <w:bCs/>
          <w:sz w:val="28"/>
          <w:szCs w:val="28"/>
          <w:u w:val="single"/>
        </w:rPr>
        <w:t>OBSERVATIONS DE FOND</w:t>
      </w:r>
    </w:p>
    <w:p w:rsidR="007D33C0" w:rsidRDefault="00560716" w:rsidP="007D33C0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 w:rsidRPr="00AA4D2F">
        <w:rPr>
          <w:rFonts w:ascii="Book Antiqua" w:hAnsi="Book Antiqua"/>
          <w:bCs/>
          <w:sz w:val="26"/>
          <w:szCs w:val="26"/>
        </w:rPr>
        <w:t xml:space="preserve">La sollicitation d’audience de M. SANOGO, auprès de M. le Ministre pourrait lui être </w:t>
      </w:r>
      <w:del w:id="4" w:author="Michel Sawadogo" w:date="2018-09-17T03:02:00Z">
        <w:r w:rsidRPr="00AA4D2F" w:rsidDel="004C518B">
          <w:rPr>
            <w:rFonts w:ascii="Book Antiqua" w:hAnsi="Book Antiqua"/>
            <w:bCs/>
            <w:sz w:val="26"/>
            <w:szCs w:val="26"/>
          </w:rPr>
          <w:delText xml:space="preserve">accordé </w:delText>
        </w:r>
      </w:del>
      <w:ins w:id="5" w:author="Michel Sawadogo" w:date="2018-09-17T03:02:00Z">
        <w:r w:rsidR="004C518B">
          <w:rPr>
            <w:rFonts w:ascii="Book Antiqua" w:hAnsi="Book Antiqua"/>
            <w:bCs/>
            <w:sz w:val="26"/>
            <w:szCs w:val="26"/>
          </w:rPr>
          <w:t>accordée</w:t>
        </w:r>
        <w:r w:rsidR="004C518B" w:rsidRPr="00AA4D2F">
          <w:rPr>
            <w:rFonts w:ascii="Book Antiqua" w:hAnsi="Book Antiqua"/>
            <w:bCs/>
            <w:sz w:val="26"/>
            <w:szCs w:val="26"/>
          </w:rPr>
          <w:t xml:space="preserve"> </w:t>
        </w:r>
      </w:ins>
      <w:r w:rsidRPr="00AA4D2F">
        <w:rPr>
          <w:rFonts w:ascii="Book Antiqua" w:hAnsi="Book Antiqua"/>
          <w:bCs/>
          <w:sz w:val="26"/>
          <w:szCs w:val="26"/>
        </w:rPr>
        <w:t xml:space="preserve">pour une séance d’écoute, d’encouragement et de prise de contact, en attendant d’aviser plus tard, si nécessaire, relativement aux préoccupations que M. Sanogo viendrait à soulever </w:t>
      </w:r>
      <w:r w:rsidR="007D33C0" w:rsidRPr="00AA4D2F">
        <w:rPr>
          <w:rFonts w:ascii="Book Antiqua" w:hAnsi="Book Antiqua"/>
          <w:bCs/>
          <w:sz w:val="26"/>
          <w:szCs w:val="26"/>
        </w:rPr>
        <w:t>…</w:t>
      </w:r>
    </w:p>
    <w:p w:rsidR="00AA4D2F" w:rsidRPr="00655C7C" w:rsidRDefault="00AA4D2F" w:rsidP="007D33C0">
      <w:pPr>
        <w:spacing w:line="240" w:lineRule="auto"/>
        <w:jc w:val="both"/>
        <w:rPr>
          <w:rFonts w:ascii="Book Antiqua" w:hAnsi="Book Antiqua"/>
          <w:b/>
          <w:bCs/>
          <w:sz w:val="26"/>
          <w:szCs w:val="26"/>
        </w:rPr>
      </w:pPr>
      <w:r w:rsidRPr="00655C7C">
        <w:rPr>
          <w:rFonts w:ascii="Book Antiqua" w:hAnsi="Book Antiqua"/>
          <w:b/>
          <w:bCs/>
          <w:sz w:val="26"/>
          <w:szCs w:val="26"/>
        </w:rPr>
        <w:t xml:space="preserve">Au regard du lieu de provenance de la lettre de demande d’audience, M. le Ministre pourrait répondre </w:t>
      </w:r>
      <w:r w:rsidR="009C6D1A" w:rsidRPr="00655C7C">
        <w:rPr>
          <w:rFonts w:ascii="Book Antiqua" w:hAnsi="Book Antiqua"/>
          <w:b/>
          <w:bCs/>
          <w:sz w:val="26"/>
          <w:szCs w:val="26"/>
        </w:rPr>
        <w:t>positivement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 </w:t>
      </w:r>
      <w:r w:rsidR="009C6D1A" w:rsidRPr="00655C7C">
        <w:rPr>
          <w:rFonts w:ascii="Book Antiqua" w:hAnsi="Book Antiqua"/>
          <w:b/>
          <w:bCs/>
          <w:sz w:val="26"/>
          <w:szCs w:val="26"/>
        </w:rPr>
        <w:t>aux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 attentes présentes d</w:t>
      </w:r>
      <w:r w:rsidR="009C6D1A" w:rsidRPr="00655C7C">
        <w:rPr>
          <w:rFonts w:ascii="Book Antiqua" w:hAnsi="Book Antiqua"/>
          <w:b/>
          <w:bCs/>
          <w:sz w:val="26"/>
          <w:szCs w:val="26"/>
        </w:rPr>
        <w:t>u sieur Sanogho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, </w:t>
      </w:r>
      <w:r w:rsidR="009C6D1A" w:rsidRPr="00655C7C">
        <w:rPr>
          <w:rFonts w:ascii="Book Antiqua" w:hAnsi="Book Antiqua"/>
          <w:b/>
          <w:bCs/>
          <w:sz w:val="26"/>
          <w:szCs w:val="26"/>
        </w:rPr>
        <w:t>l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ors d’un de ses </w:t>
      </w:r>
      <w:r w:rsidR="009C6D1A" w:rsidRPr="00655C7C">
        <w:rPr>
          <w:rFonts w:ascii="Book Antiqua" w:hAnsi="Book Antiqua"/>
          <w:b/>
          <w:bCs/>
          <w:sz w:val="26"/>
          <w:szCs w:val="26"/>
        </w:rPr>
        <w:t>séjours dan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s </w:t>
      </w:r>
      <w:r w:rsidR="009C6D1A" w:rsidRPr="00655C7C">
        <w:rPr>
          <w:rFonts w:ascii="Book Antiqua" w:hAnsi="Book Antiqua"/>
          <w:b/>
          <w:bCs/>
          <w:sz w:val="26"/>
          <w:szCs w:val="26"/>
        </w:rPr>
        <w:t>la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 ville de Sya</w:t>
      </w:r>
      <w:r w:rsidR="00655C7C" w:rsidRPr="00655C7C">
        <w:rPr>
          <w:rFonts w:ascii="Book Antiqua" w:hAnsi="Book Antiqua"/>
          <w:b/>
          <w:bCs/>
          <w:sz w:val="26"/>
          <w:szCs w:val="26"/>
        </w:rPr>
        <w:t xml:space="preserve"> puisque celui-ci y réside </w:t>
      </w:r>
      <w:r w:rsidR="00655C7C" w:rsidRPr="00655C7C">
        <w:rPr>
          <w:rFonts w:ascii="Book Antiqua" w:hAnsi="Book Antiqua"/>
          <w:b/>
          <w:bCs/>
          <w:sz w:val="26"/>
          <w:szCs w:val="26"/>
        </w:rPr>
        <w:lastRenderedPageBreak/>
        <w:t>et pourrait être, à bon temps (…), un acteur d’accompagnement des actions de M. le Ministre dans cette région (…)</w:t>
      </w:r>
      <w:r w:rsidRPr="00655C7C">
        <w:rPr>
          <w:rFonts w:ascii="Book Antiqua" w:hAnsi="Book Antiqua"/>
          <w:b/>
          <w:bCs/>
          <w:sz w:val="26"/>
          <w:szCs w:val="26"/>
        </w:rPr>
        <w:t xml:space="preserve">. </w:t>
      </w:r>
    </w:p>
    <w:p w:rsidR="001352C4" w:rsidRPr="00543A5C" w:rsidRDefault="001352C4" w:rsidP="001352C4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 w:rsidRPr="001352C4">
        <w:rPr>
          <w:rFonts w:ascii="Book Antiqua" w:hAnsi="Book Antiqua"/>
          <w:b/>
          <w:bCs/>
          <w:sz w:val="26"/>
          <w:szCs w:val="26"/>
        </w:rPr>
        <w:t>NB</w:t>
      </w:r>
      <w:r>
        <w:rPr>
          <w:rFonts w:ascii="Book Antiqua" w:hAnsi="Book Antiqua"/>
          <w:bCs/>
          <w:sz w:val="26"/>
          <w:szCs w:val="26"/>
        </w:rPr>
        <w:t> : Un coup de fil chaleureux de M. le Directeur de Cabinet, à l’intéressé, pourrait lui signifier les date et heures  retenues pour « l’audience »…</w:t>
      </w:r>
    </w:p>
    <w:p w:rsidR="007D33C0" w:rsidRDefault="007D33C0" w:rsidP="007D33C0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</w:p>
    <w:p w:rsidR="000C4313" w:rsidRPr="00543A5C" w:rsidRDefault="000C4313" w:rsidP="007D33C0">
      <w:pPr>
        <w:spacing w:line="240" w:lineRule="auto"/>
        <w:jc w:val="both"/>
        <w:rPr>
          <w:rFonts w:ascii="Book Antiqua" w:hAnsi="Book Antiqua"/>
          <w:b/>
          <w:bCs/>
          <w:sz w:val="28"/>
          <w:szCs w:val="28"/>
          <w:u w:val="single"/>
        </w:rPr>
      </w:pPr>
      <w:r w:rsidRPr="00543A5C">
        <w:rPr>
          <w:rFonts w:ascii="Book Antiqua" w:hAnsi="Book Antiqua"/>
          <w:b/>
          <w:bCs/>
          <w:sz w:val="28"/>
          <w:szCs w:val="28"/>
          <w:u w:val="single"/>
        </w:rPr>
        <w:t>Conclusion</w:t>
      </w:r>
    </w:p>
    <w:p w:rsidR="000C4313" w:rsidRPr="00543A5C" w:rsidRDefault="000C4313" w:rsidP="007D33C0">
      <w:pPr>
        <w:spacing w:line="240" w:lineRule="auto"/>
        <w:jc w:val="both"/>
        <w:rPr>
          <w:rFonts w:ascii="Book Antiqua" w:hAnsi="Book Antiqua"/>
          <w:bCs/>
          <w:sz w:val="26"/>
          <w:szCs w:val="26"/>
        </w:rPr>
      </w:pPr>
      <w:r w:rsidRPr="00543A5C">
        <w:rPr>
          <w:rFonts w:ascii="Book Antiqua" w:hAnsi="Book Antiqua"/>
          <w:bCs/>
          <w:sz w:val="26"/>
          <w:szCs w:val="26"/>
        </w:rPr>
        <w:t xml:space="preserve">Sauf </w:t>
      </w:r>
      <w:r w:rsidRPr="009C22E9">
        <w:rPr>
          <w:rFonts w:ascii="Book Antiqua" w:hAnsi="Book Antiqua"/>
          <w:bCs/>
          <w:sz w:val="26"/>
          <w:szCs w:val="26"/>
        </w:rPr>
        <w:t xml:space="preserve">information ou renseignement d’ordre négatif de dernière minute pesant sur </w:t>
      </w:r>
      <w:r w:rsidR="00AA4D2F">
        <w:rPr>
          <w:rFonts w:ascii="Book Antiqua" w:hAnsi="Book Antiqua"/>
          <w:bCs/>
          <w:sz w:val="26"/>
          <w:szCs w:val="26"/>
        </w:rPr>
        <w:t>la présente demande</w:t>
      </w:r>
      <w:r w:rsidR="00655C7C">
        <w:rPr>
          <w:rFonts w:ascii="Book Antiqua" w:hAnsi="Book Antiqua"/>
          <w:bCs/>
          <w:sz w:val="26"/>
          <w:szCs w:val="26"/>
        </w:rPr>
        <w:t xml:space="preserve"> et/ou sur la notoriété de M</w:t>
      </w:r>
      <w:r w:rsidR="00553A6A">
        <w:rPr>
          <w:rFonts w:ascii="Book Antiqua" w:hAnsi="Book Antiqua"/>
          <w:bCs/>
          <w:sz w:val="26"/>
          <w:szCs w:val="26"/>
        </w:rPr>
        <w:t>.</w:t>
      </w:r>
      <w:r w:rsidR="00655C7C">
        <w:rPr>
          <w:rFonts w:ascii="Book Antiqua" w:hAnsi="Book Antiqua"/>
          <w:bCs/>
          <w:sz w:val="26"/>
          <w:szCs w:val="26"/>
        </w:rPr>
        <w:t xml:space="preserve"> SANOGO</w:t>
      </w:r>
      <w:r w:rsidR="00AA4D2F">
        <w:rPr>
          <w:rFonts w:ascii="Book Antiqua" w:hAnsi="Book Antiqua"/>
          <w:bCs/>
          <w:sz w:val="26"/>
          <w:szCs w:val="26"/>
        </w:rPr>
        <w:t xml:space="preserve">, </w:t>
      </w:r>
      <w:r w:rsidR="00553A6A">
        <w:rPr>
          <w:rFonts w:ascii="Book Antiqua" w:hAnsi="Book Antiqua"/>
          <w:bCs/>
          <w:sz w:val="26"/>
          <w:szCs w:val="26"/>
        </w:rPr>
        <w:t>sa présente démarche</w:t>
      </w:r>
      <w:r w:rsidR="007D33C0">
        <w:rPr>
          <w:rFonts w:ascii="Book Antiqua" w:hAnsi="Book Antiqua"/>
          <w:bCs/>
          <w:sz w:val="26"/>
          <w:szCs w:val="26"/>
        </w:rPr>
        <w:t xml:space="preserve"> mérite </w:t>
      </w:r>
      <w:r w:rsidR="00AA4D2F">
        <w:rPr>
          <w:rFonts w:ascii="Book Antiqua" w:hAnsi="Book Antiqua"/>
          <w:bCs/>
          <w:sz w:val="26"/>
          <w:szCs w:val="26"/>
        </w:rPr>
        <w:t>r</w:t>
      </w:r>
      <w:bookmarkStart w:id="6" w:name="_GoBack"/>
      <w:bookmarkEnd w:id="6"/>
      <w:r w:rsidR="00AA4D2F">
        <w:rPr>
          <w:rFonts w:ascii="Book Antiqua" w:hAnsi="Book Antiqua"/>
          <w:bCs/>
          <w:sz w:val="26"/>
          <w:szCs w:val="26"/>
        </w:rPr>
        <w:t xml:space="preserve">éaction positive. </w:t>
      </w:r>
      <w:r w:rsidR="007D33C0">
        <w:rPr>
          <w:rFonts w:ascii="Book Antiqua" w:hAnsi="Book Antiqua"/>
          <w:bCs/>
          <w:sz w:val="26"/>
          <w:szCs w:val="26"/>
        </w:rPr>
        <w:t>.</w:t>
      </w:r>
    </w:p>
    <w:p w:rsidR="000C4313" w:rsidRPr="00543A5C" w:rsidRDefault="000C4313" w:rsidP="000C4313">
      <w:pPr>
        <w:spacing w:line="240" w:lineRule="auto"/>
        <w:jc w:val="right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line="240" w:lineRule="auto"/>
        <w:jc w:val="right"/>
        <w:rPr>
          <w:rFonts w:ascii="Book Antiqua" w:hAnsi="Book Antiqua"/>
          <w:b/>
          <w:bCs/>
          <w:sz w:val="26"/>
          <w:szCs w:val="26"/>
        </w:rPr>
      </w:pPr>
      <w:r w:rsidRPr="00543A5C">
        <w:rPr>
          <w:rFonts w:ascii="Book Antiqua" w:hAnsi="Book Antiqua"/>
          <w:b/>
          <w:bCs/>
          <w:sz w:val="26"/>
          <w:szCs w:val="26"/>
        </w:rPr>
        <w:t xml:space="preserve">Ouagadougou, le </w:t>
      </w:r>
      <w:r w:rsidR="007D33C0">
        <w:rPr>
          <w:rFonts w:ascii="Book Antiqua" w:hAnsi="Book Antiqua"/>
          <w:b/>
          <w:bCs/>
          <w:sz w:val="26"/>
          <w:szCs w:val="26"/>
        </w:rPr>
        <w:t>15 Septembre</w:t>
      </w:r>
      <w:r w:rsidRPr="00543A5C">
        <w:rPr>
          <w:rFonts w:ascii="Book Antiqua" w:hAnsi="Book Antiqua"/>
          <w:b/>
          <w:bCs/>
          <w:sz w:val="26"/>
          <w:szCs w:val="26"/>
        </w:rPr>
        <w:t xml:space="preserve"> 2018</w:t>
      </w:r>
    </w:p>
    <w:p w:rsidR="000C4313" w:rsidRDefault="000C4313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</w:p>
    <w:p w:rsidR="000C4313" w:rsidRDefault="000C4313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</w:p>
    <w:p w:rsidR="000C4313" w:rsidRPr="00543A5C" w:rsidRDefault="000C4313" w:rsidP="000C4313">
      <w:pPr>
        <w:spacing w:after="0"/>
        <w:rPr>
          <w:rFonts w:ascii="Book Antiqua" w:hAnsi="Book Antiqua"/>
          <w:b/>
          <w:bCs/>
          <w:sz w:val="26"/>
          <w:szCs w:val="26"/>
        </w:rPr>
      </w:pPr>
    </w:p>
    <w:sectPr w:rsidR="000C4313" w:rsidRPr="00543A5C" w:rsidSect="00F8549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721" w:rsidRDefault="003E1721" w:rsidP="001A6F68">
      <w:pPr>
        <w:spacing w:after="0" w:line="240" w:lineRule="auto"/>
      </w:pPr>
      <w:r>
        <w:separator/>
      </w:r>
    </w:p>
  </w:endnote>
  <w:endnote w:type="continuationSeparator" w:id="0">
    <w:p w:rsidR="003E1721" w:rsidRDefault="003E1721" w:rsidP="001A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F68" w:rsidRDefault="001A6F68">
    <w:pPr>
      <w:pStyle w:val="Pieddepage"/>
    </w:pPr>
    <w:r>
      <w:t>CM El Hadj Ibrahiman SAKANDE, Tél : 70207171</w:t>
    </w:r>
  </w:p>
  <w:p w:rsidR="001A6F68" w:rsidRDefault="001A6F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721" w:rsidRDefault="003E1721" w:rsidP="001A6F68">
      <w:pPr>
        <w:spacing w:after="0" w:line="240" w:lineRule="auto"/>
      </w:pPr>
      <w:r>
        <w:separator/>
      </w:r>
    </w:p>
  </w:footnote>
  <w:footnote w:type="continuationSeparator" w:id="0">
    <w:p w:rsidR="003E1721" w:rsidRDefault="003E1721" w:rsidP="001A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293691"/>
      <w:docPartObj>
        <w:docPartGallery w:val="Page Numbers (Top of Page)"/>
        <w:docPartUnique/>
      </w:docPartObj>
    </w:sdtPr>
    <w:sdtEndPr/>
    <w:sdtContent>
      <w:p w:rsidR="00B17021" w:rsidRDefault="00B17021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3775D8" wp14:editId="5EB080E3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Ellips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021" w:rsidRDefault="00B17021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1352C4" w:rsidRPr="001352C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43775D8" id="Ellipse 1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G75GWm0CAADeBAAADgAAAAAAAAAAAAAAAAAuAgAA&#10;ZHJzL2Uyb0RvYy54bWxQSwECLQAUAAYACAAAACEAhvgk4tkAAAADAQAADwAAAAAAAAAAAAAAAADH&#10;BAAAZHJzL2Rvd25yZXYueG1sUEsFBgAAAAAEAAQA8wAAAM0FAAAAAA==&#10;" o:allowincell="f" fillcolor="#40618b" stroked="f">
                  <v:textbox inset="0,,0">
                    <w:txbxContent>
                      <w:p w:rsidR="00B17021" w:rsidRDefault="00B17021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1352C4" w:rsidRPr="001352C4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clip_image001"/>
      </v:shape>
    </w:pict>
  </w:numPicBullet>
  <w:abstractNum w:abstractNumId="0" w15:restartNumberingAfterBreak="0">
    <w:nsid w:val="1752552D"/>
    <w:multiLevelType w:val="hybridMultilevel"/>
    <w:tmpl w:val="A9EAE80E"/>
    <w:lvl w:ilvl="0" w:tplc="6B3092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721B3"/>
    <w:multiLevelType w:val="hybridMultilevel"/>
    <w:tmpl w:val="2072FC64"/>
    <w:lvl w:ilvl="0" w:tplc="6B3092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2435"/>
    <w:multiLevelType w:val="hybridMultilevel"/>
    <w:tmpl w:val="786A1062"/>
    <w:lvl w:ilvl="0" w:tplc="52F04A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5628C"/>
    <w:multiLevelType w:val="hybridMultilevel"/>
    <w:tmpl w:val="9474BA34"/>
    <w:lvl w:ilvl="0" w:tplc="102CA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F0"/>
    <w:multiLevelType w:val="hybridMultilevel"/>
    <w:tmpl w:val="EC8C4A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A36AC"/>
    <w:multiLevelType w:val="hybridMultilevel"/>
    <w:tmpl w:val="45EE1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el Sawadogo">
    <w15:presenceInfo w15:providerId="None" w15:userId="Michel Sawado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00"/>
    <w:rsid w:val="00065D7C"/>
    <w:rsid w:val="000927C7"/>
    <w:rsid w:val="000C4313"/>
    <w:rsid w:val="001352C4"/>
    <w:rsid w:val="00141F8E"/>
    <w:rsid w:val="00187BD2"/>
    <w:rsid w:val="001A2771"/>
    <w:rsid w:val="001A46D0"/>
    <w:rsid w:val="001A6F68"/>
    <w:rsid w:val="001F128B"/>
    <w:rsid w:val="002331AD"/>
    <w:rsid w:val="00234932"/>
    <w:rsid w:val="002A4825"/>
    <w:rsid w:val="002A7E0A"/>
    <w:rsid w:val="002C1167"/>
    <w:rsid w:val="002E644D"/>
    <w:rsid w:val="003468B0"/>
    <w:rsid w:val="00354100"/>
    <w:rsid w:val="00397274"/>
    <w:rsid w:val="003B7776"/>
    <w:rsid w:val="003E0CA3"/>
    <w:rsid w:val="003E1721"/>
    <w:rsid w:val="003E2609"/>
    <w:rsid w:val="00415F33"/>
    <w:rsid w:val="00416E0C"/>
    <w:rsid w:val="00454055"/>
    <w:rsid w:val="00466967"/>
    <w:rsid w:val="004A0928"/>
    <w:rsid w:val="004B2655"/>
    <w:rsid w:val="004C518B"/>
    <w:rsid w:val="004E2B9E"/>
    <w:rsid w:val="004E608D"/>
    <w:rsid w:val="00514687"/>
    <w:rsid w:val="00541D33"/>
    <w:rsid w:val="005506E3"/>
    <w:rsid w:val="00553A6A"/>
    <w:rsid w:val="00560716"/>
    <w:rsid w:val="005710BE"/>
    <w:rsid w:val="00587255"/>
    <w:rsid w:val="00593871"/>
    <w:rsid w:val="005938FC"/>
    <w:rsid w:val="005A24D8"/>
    <w:rsid w:val="005E0B09"/>
    <w:rsid w:val="005E63A7"/>
    <w:rsid w:val="00655593"/>
    <w:rsid w:val="00655C7C"/>
    <w:rsid w:val="00673E82"/>
    <w:rsid w:val="0069067F"/>
    <w:rsid w:val="006D5A00"/>
    <w:rsid w:val="007046CA"/>
    <w:rsid w:val="00707BD1"/>
    <w:rsid w:val="0071394A"/>
    <w:rsid w:val="00715754"/>
    <w:rsid w:val="00787ACF"/>
    <w:rsid w:val="007A3E53"/>
    <w:rsid w:val="007D33C0"/>
    <w:rsid w:val="008A6B2A"/>
    <w:rsid w:val="00937EE4"/>
    <w:rsid w:val="009C6D1A"/>
    <w:rsid w:val="00A0567E"/>
    <w:rsid w:val="00A102AD"/>
    <w:rsid w:val="00A27234"/>
    <w:rsid w:val="00A32D05"/>
    <w:rsid w:val="00A4141F"/>
    <w:rsid w:val="00A94A04"/>
    <w:rsid w:val="00AA4D2F"/>
    <w:rsid w:val="00AC1198"/>
    <w:rsid w:val="00AD1997"/>
    <w:rsid w:val="00AE7D67"/>
    <w:rsid w:val="00B17021"/>
    <w:rsid w:val="00B24228"/>
    <w:rsid w:val="00B33338"/>
    <w:rsid w:val="00BC5E82"/>
    <w:rsid w:val="00C068A3"/>
    <w:rsid w:val="00C607AB"/>
    <w:rsid w:val="00C763DB"/>
    <w:rsid w:val="00CB09F2"/>
    <w:rsid w:val="00CB50BC"/>
    <w:rsid w:val="00CE1CE5"/>
    <w:rsid w:val="00CE227C"/>
    <w:rsid w:val="00D376E8"/>
    <w:rsid w:val="00D85A35"/>
    <w:rsid w:val="00DE23EE"/>
    <w:rsid w:val="00E26FBC"/>
    <w:rsid w:val="00E54D3D"/>
    <w:rsid w:val="00EA587E"/>
    <w:rsid w:val="00EF101E"/>
    <w:rsid w:val="00F13DAC"/>
    <w:rsid w:val="00F8549A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5478"/>
  <w15:docId w15:val="{FE03A224-D505-4E21-B672-9994F2C3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5A00"/>
    <w:pPr>
      <w:tabs>
        <w:tab w:val="center" w:pos="4536"/>
        <w:tab w:val="right" w:pos="9072"/>
      </w:tabs>
    </w:pPr>
    <w:rPr>
      <w:rFonts w:ascii="Calibri" w:eastAsia="Calibri" w:hAnsi="Calibri" w:cs="Times New Roman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D5A00"/>
    <w:rPr>
      <w:rFonts w:ascii="Calibri" w:eastAsia="Calibri" w:hAnsi="Calibri" w:cs="Times New Roman"/>
      <w:lang w:eastAsia="en-US"/>
    </w:rPr>
  </w:style>
  <w:style w:type="paragraph" w:styleId="Paragraphedeliste">
    <w:name w:val="List Paragraph"/>
    <w:basedOn w:val="Normal"/>
    <w:uiPriority w:val="34"/>
    <w:qFormat/>
    <w:rsid w:val="006D5A00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A00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1A6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SAKANDE</dc:creator>
  <cp:lastModifiedBy>Michel Sawadogo</cp:lastModifiedBy>
  <cp:revision>4</cp:revision>
  <cp:lastPrinted>2017-03-20T14:17:00Z</cp:lastPrinted>
  <dcterms:created xsi:type="dcterms:W3CDTF">2018-09-17T06:49:00Z</dcterms:created>
  <dcterms:modified xsi:type="dcterms:W3CDTF">2018-09-17T07:03:00Z</dcterms:modified>
</cp:coreProperties>
</file>