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17DA1" w14:textId="77777777" w:rsidR="007448B9" w:rsidRDefault="007448B9" w:rsidP="007448B9">
      <w:pPr>
        <w:jc w:val="center"/>
        <w:rPr>
          <w:b/>
          <w:sz w:val="32"/>
          <w:szCs w:val="32"/>
        </w:rPr>
      </w:pPr>
    </w:p>
    <w:p w14:paraId="560D65E0" w14:textId="77777777" w:rsidR="007448B9" w:rsidRDefault="007448B9" w:rsidP="007448B9">
      <w:pPr>
        <w:jc w:val="center"/>
        <w:rPr>
          <w:b/>
          <w:sz w:val="32"/>
          <w:szCs w:val="32"/>
        </w:rPr>
      </w:pPr>
    </w:p>
    <w:p w14:paraId="5B0A31CB" w14:textId="77777777" w:rsidR="007448B9" w:rsidRDefault="007448B9" w:rsidP="007448B9">
      <w:pPr>
        <w:jc w:val="center"/>
        <w:rPr>
          <w:b/>
          <w:sz w:val="32"/>
          <w:szCs w:val="32"/>
        </w:rPr>
      </w:pPr>
    </w:p>
    <w:p w14:paraId="31251668" w14:textId="77777777" w:rsidR="007448B9" w:rsidRDefault="007448B9" w:rsidP="007448B9">
      <w:pPr>
        <w:jc w:val="center"/>
        <w:rPr>
          <w:b/>
          <w:sz w:val="32"/>
          <w:szCs w:val="32"/>
        </w:rPr>
      </w:pPr>
    </w:p>
    <w:p w14:paraId="76D96F91" w14:textId="77777777" w:rsidR="007448B9" w:rsidRDefault="007448B9" w:rsidP="007448B9">
      <w:pPr>
        <w:jc w:val="center"/>
        <w:rPr>
          <w:b/>
          <w:sz w:val="32"/>
          <w:szCs w:val="32"/>
        </w:rPr>
      </w:pPr>
    </w:p>
    <w:p w14:paraId="0E99FB13" w14:textId="77777777" w:rsidR="007448B9" w:rsidRDefault="007448B9" w:rsidP="007448B9">
      <w:pPr>
        <w:jc w:val="center"/>
        <w:rPr>
          <w:b/>
          <w:sz w:val="32"/>
          <w:szCs w:val="32"/>
        </w:rPr>
      </w:pPr>
    </w:p>
    <w:p w14:paraId="4441C2DF" w14:textId="77777777" w:rsidR="007448B9" w:rsidRDefault="007448B9" w:rsidP="007448B9">
      <w:pPr>
        <w:jc w:val="center"/>
        <w:rPr>
          <w:b/>
          <w:sz w:val="32"/>
          <w:szCs w:val="32"/>
        </w:rPr>
      </w:pPr>
    </w:p>
    <w:p w14:paraId="29DDBCFB" w14:textId="77777777" w:rsidR="007448B9" w:rsidRDefault="007448B9" w:rsidP="007448B9">
      <w:pPr>
        <w:jc w:val="center"/>
        <w:rPr>
          <w:b/>
          <w:sz w:val="32"/>
          <w:szCs w:val="32"/>
        </w:rPr>
      </w:pPr>
    </w:p>
    <w:p w14:paraId="3AA7A61A" w14:textId="77777777" w:rsidR="007448B9" w:rsidRDefault="007448B9" w:rsidP="007448B9">
      <w:pPr>
        <w:jc w:val="center"/>
        <w:rPr>
          <w:b/>
          <w:sz w:val="32"/>
          <w:szCs w:val="32"/>
        </w:rPr>
      </w:pPr>
    </w:p>
    <w:p w14:paraId="4C9C00C5" w14:textId="77777777" w:rsidR="007448B9" w:rsidRDefault="007448B9" w:rsidP="007448B9">
      <w:pPr>
        <w:jc w:val="center"/>
        <w:rPr>
          <w:b/>
          <w:sz w:val="32"/>
          <w:szCs w:val="32"/>
        </w:rPr>
      </w:pPr>
    </w:p>
    <w:tbl>
      <w:tblPr>
        <w:tblW w:w="10396" w:type="dxa"/>
        <w:tblInd w:w="-356" w:type="dxa"/>
        <w:tblCellMar>
          <w:left w:w="70" w:type="dxa"/>
          <w:right w:w="70" w:type="dxa"/>
        </w:tblCellMar>
        <w:tblLook w:val="0000" w:firstRow="0" w:lastRow="0" w:firstColumn="0" w:lastColumn="0" w:noHBand="0" w:noVBand="0"/>
      </w:tblPr>
      <w:tblGrid>
        <w:gridCol w:w="10396"/>
      </w:tblGrid>
      <w:tr w:rsidR="007448B9" w14:paraId="18B1CC74" w14:textId="77777777" w:rsidTr="00D6795A">
        <w:trPr>
          <w:trHeight w:val="2758"/>
        </w:trPr>
        <w:tc>
          <w:tcPr>
            <w:tcW w:w="10396" w:type="dxa"/>
          </w:tcPr>
          <w:p w14:paraId="17D670CB" w14:textId="7A3B8B86" w:rsidR="007448B9" w:rsidRDefault="00F51904" w:rsidP="00D6795A">
            <w:pPr>
              <w:ind w:hanging="1"/>
              <w:jc w:val="center"/>
              <w:rPr>
                <w:b/>
                <w:sz w:val="32"/>
                <w:szCs w:val="32"/>
              </w:rPr>
            </w:pPr>
            <w:r>
              <w:rPr>
                <w:b/>
                <w:noProof/>
                <w:sz w:val="32"/>
                <w:szCs w:val="32"/>
              </w:rPr>
              <mc:AlternateContent>
                <mc:Choice Requires="wps">
                  <w:drawing>
                    <wp:inline distT="0" distB="0" distL="0" distR="0" wp14:anchorId="18D218DB" wp14:editId="4321941A">
                      <wp:extent cx="5991860" cy="774065"/>
                      <wp:effectExtent l="9525" t="9525" r="0" b="825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91860" cy="774065"/>
                              </a:xfrm>
                              <a:prstGeom prst="rect">
                                <a:avLst/>
                              </a:prstGeom>
                              <a:extLst>
                                <a:ext uri="{AF507438-7753-43E0-B8FC-AC1667EBCBE1}">
                                  <a14:hiddenEffects xmlns:a14="http://schemas.microsoft.com/office/drawing/2010/main">
                                    <a:effectLst/>
                                  </a14:hiddenEffects>
                                </a:ext>
                              </a:extLst>
                            </wps:spPr>
                            <wps:txbx>
                              <w:txbxContent>
                                <w:p w14:paraId="5B8A48FE" w14:textId="77777777" w:rsidR="00F51904" w:rsidRDefault="00F51904" w:rsidP="00F51904">
                                  <w:pPr>
                                    <w:jc w:val="center"/>
                                    <w:rPr>
                                      <w:sz w:val="24"/>
                                      <w:szCs w:val="24"/>
                                    </w:rPr>
                                  </w:pPr>
                                  <w:r>
                                    <w:rPr>
                                      <w:rFonts w:ascii="Arial Black" w:hAnsi="Arial Black"/>
                                      <w:color w:val="000000" w:themeColor="text1"/>
                                      <w:sz w:val="36"/>
                                      <w:szCs w:val="36"/>
                                      <w14:textOutline w14:w="9525" w14:cap="flat" w14:cmpd="sng" w14:algn="ctr">
                                        <w14:solidFill>
                                          <w14:srgbClr w14:val="000000"/>
                                        </w14:solidFill>
                                        <w14:prstDash w14:val="solid"/>
                                        <w14:round/>
                                      </w14:textOutline>
                                    </w:rPr>
                                    <w:t xml:space="preserve">REGLEMENT INTERIEUR </w:t>
                                  </w:r>
                                </w:p>
                              </w:txbxContent>
                            </wps:txbx>
                            <wps:bodyPr wrap="square" numCol="1" fromWordArt="1">
                              <a:prstTxWarp prst="textPlain">
                                <a:avLst>
                                  <a:gd name="adj" fmla="val 50000"/>
                                </a:avLst>
                              </a:prstTxWarp>
                              <a:spAutoFit/>
                            </wps:bodyPr>
                          </wps:wsp>
                        </a:graphicData>
                      </a:graphic>
                    </wp:inline>
                  </w:drawing>
                </mc:Choice>
                <mc:Fallback>
                  <w:pict>
                    <v:shapetype w14:anchorId="18D218DB" id="_x0000_t202" coordsize="21600,21600" o:spt="202" path="m,l,21600r21600,l21600,xe">
                      <v:stroke joinstyle="miter"/>
                      <v:path gradientshapeok="t" o:connecttype="rect"/>
                    </v:shapetype>
                    <v:shape id="WordArt 1" o:spid="_x0000_s1026" type="#_x0000_t202" style="width:471.8pt;height:6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" filled="f" stroked="f">
                      <o:lock v:ext="edit" shapetype="t"/>
                      <v:textbox style="mso-fit-shape-to-text:t">
                        <w:txbxContent>
                          <w:p w14:paraId="5B8A48FE" w14:textId="77777777" w:rsidR="00F51904" w:rsidRDefault="00F51904" w:rsidP="00F51904">
                            <w:pPr>
                              <w:jc w:val="center"/>
                              <w:rPr>
                                <w:sz w:val="24"/>
                                <w:szCs w:val="24"/>
                              </w:rPr>
                            </w:pPr>
                            <w:r>
                              <w:rPr>
                                <w:rFonts w:ascii="Arial Black" w:hAnsi="Arial Black"/>
                                <w:color w:val="000000" w:themeColor="text1"/>
                                <w:sz w:val="36"/>
                                <w:szCs w:val="36"/>
                                <w14:textOutline w14:w="9525" w14:cap="flat" w14:cmpd="sng" w14:algn="ctr">
                                  <w14:solidFill>
                                    <w14:srgbClr w14:val="000000"/>
                                  </w14:solidFill>
                                  <w14:prstDash w14:val="solid"/>
                                  <w14:round/>
                                </w14:textOutline>
                              </w:rPr>
                              <w:t xml:space="preserve">REGLEMENT INTERIEUR </w:t>
                            </w:r>
                          </w:p>
                        </w:txbxContent>
                      </v:textbox>
                      <w10:anchorlock/>
                    </v:shape>
                  </w:pict>
                </mc:Fallback>
              </mc:AlternateContent>
            </w:r>
          </w:p>
        </w:tc>
      </w:tr>
    </w:tbl>
    <w:p w14:paraId="77FD3429" w14:textId="77777777" w:rsidR="007448B9" w:rsidRDefault="007448B9" w:rsidP="007448B9">
      <w:pPr>
        <w:jc w:val="center"/>
        <w:rPr>
          <w:b/>
          <w:sz w:val="32"/>
          <w:szCs w:val="32"/>
        </w:rPr>
      </w:pPr>
    </w:p>
    <w:p w14:paraId="47C707AC" w14:textId="77777777" w:rsidR="007448B9" w:rsidRDefault="007448B9" w:rsidP="007448B9">
      <w:pPr>
        <w:jc w:val="center"/>
        <w:rPr>
          <w:b/>
          <w:sz w:val="32"/>
          <w:szCs w:val="32"/>
        </w:rPr>
      </w:pPr>
    </w:p>
    <w:p w14:paraId="397E3836" w14:textId="77777777" w:rsidR="007448B9" w:rsidRDefault="007448B9" w:rsidP="007448B9">
      <w:pPr>
        <w:jc w:val="center"/>
        <w:rPr>
          <w:b/>
          <w:sz w:val="32"/>
          <w:szCs w:val="32"/>
        </w:rPr>
      </w:pPr>
    </w:p>
    <w:p w14:paraId="3A3F4A95" w14:textId="77777777" w:rsidR="007448B9" w:rsidRDefault="007448B9" w:rsidP="007448B9">
      <w:pPr>
        <w:jc w:val="center"/>
        <w:rPr>
          <w:b/>
          <w:sz w:val="32"/>
          <w:szCs w:val="32"/>
        </w:rPr>
      </w:pPr>
    </w:p>
    <w:p w14:paraId="291CFD3D" w14:textId="77777777" w:rsidR="007448B9" w:rsidRDefault="007448B9" w:rsidP="007448B9">
      <w:pPr>
        <w:jc w:val="center"/>
        <w:rPr>
          <w:b/>
          <w:sz w:val="32"/>
          <w:szCs w:val="32"/>
        </w:rPr>
      </w:pPr>
    </w:p>
    <w:p w14:paraId="582BCF19" w14:textId="77777777" w:rsidR="007448B9" w:rsidRDefault="007448B9" w:rsidP="007448B9">
      <w:pPr>
        <w:jc w:val="center"/>
        <w:rPr>
          <w:b/>
          <w:sz w:val="32"/>
          <w:szCs w:val="32"/>
        </w:rPr>
      </w:pPr>
    </w:p>
    <w:p w14:paraId="23B4C5EE" w14:textId="77777777" w:rsidR="007448B9" w:rsidRDefault="007448B9" w:rsidP="007448B9">
      <w:pPr>
        <w:jc w:val="center"/>
        <w:rPr>
          <w:b/>
          <w:sz w:val="32"/>
          <w:szCs w:val="32"/>
        </w:rPr>
      </w:pPr>
    </w:p>
    <w:p w14:paraId="6919F8C0" w14:textId="08CBECD0" w:rsidR="007448B9" w:rsidRPr="000A1E1B" w:rsidRDefault="007448B9" w:rsidP="007448B9">
      <w:pPr>
        <w:jc w:val="both"/>
        <w:rPr>
          <w:b/>
          <w:sz w:val="26"/>
          <w:szCs w:val="26"/>
          <w:u w:val="single"/>
        </w:rPr>
      </w:pPr>
      <w:r w:rsidRPr="007448B9">
        <w:rPr>
          <w:b/>
          <w:sz w:val="26"/>
          <w:szCs w:val="26"/>
        </w:rPr>
        <w:lastRenderedPageBreak/>
        <w:t xml:space="preserve">CHAPITRE PREMIER : </w:t>
      </w:r>
      <w:r w:rsidRPr="000A1E1B">
        <w:rPr>
          <w:b/>
          <w:sz w:val="26"/>
          <w:szCs w:val="26"/>
          <w:u w:val="single"/>
        </w:rPr>
        <w:t>MEMBRES</w:t>
      </w:r>
      <w:ins w:id="0" w:author="HP" w:date="2021-01-19T18:19:00Z">
        <w:r w:rsidR="00575D2E">
          <w:rPr>
            <w:b/>
            <w:sz w:val="26"/>
            <w:szCs w:val="26"/>
            <w:u w:val="single"/>
          </w:rPr>
          <w:t xml:space="preserve"> ET AFFILIATIONS</w:t>
        </w:r>
      </w:ins>
    </w:p>
    <w:p w14:paraId="2468CDEB" w14:textId="21947430" w:rsidR="007448B9" w:rsidRPr="000A1E1B" w:rsidRDefault="007448B9" w:rsidP="007448B9">
      <w:pPr>
        <w:jc w:val="both"/>
        <w:rPr>
          <w:sz w:val="26"/>
          <w:szCs w:val="26"/>
        </w:rPr>
      </w:pPr>
      <w:r w:rsidRPr="000A1E1B">
        <w:rPr>
          <w:b/>
          <w:sz w:val="26"/>
          <w:szCs w:val="26"/>
        </w:rPr>
        <w:t>Article 1</w:t>
      </w:r>
      <w:r w:rsidRPr="000A1E1B">
        <w:rPr>
          <w:sz w:val="26"/>
          <w:szCs w:val="26"/>
        </w:rPr>
        <w:t xml:space="preserve"> : </w:t>
      </w:r>
      <w:r w:rsidR="0027517F">
        <w:rPr>
          <w:sz w:val="26"/>
          <w:szCs w:val="26"/>
        </w:rPr>
        <w:t>S</w:t>
      </w:r>
      <w:r w:rsidRPr="000A1E1B">
        <w:rPr>
          <w:sz w:val="26"/>
          <w:szCs w:val="26"/>
        </w:rPr>
        <w:t>ont membres de la fédérati</w:t>
      </w:r>
      <w:r w:rsidR="0027517F">
        <w:rPr>
          <w:sz w:val="26"/>
          <w:szCs w:val="26"/>
        </w:rPr>
        <w:t xml:space="preserve">on burkinabé de Vovinam Viet Vo </w:t>
      </w:r>
      <w:r w:rsidRPr="000A1E1B">
        <w:rPr>
          <w:sz w:val="26"/>
          <w:szCs w:val="26"/>
        </w:rPr>
        <w:t>Dao</w:t>
      </w:r>
      <w:r w:rsidR="0027517F">
        <w:rPr>
          <w:sz w:val="26"/>
          <w:szCs w:val="26"/>
        </w:rPr>
        <w:t xml:space="preserve"> </w:t>
      </w:r>
      <w:r w:rsidRPr="000A1E1B">
        <w:rPr>
          <w:b/>
          <w:sz w:val="26"/>
          <w:szCs w:val="26"/>
        </w:rPr>
        <w:t xml:space="preserve">(FBVVVD) </w:t>
      </w:r>
      <w:r w:rsidRPr="000A1E1B">
        <w:rPr>
          <w:sz w:val="26"/>
          <w:szCs w:val="26"/>
        </w:rPr>
        <w:t>les ligues, les districts</w:t>
      </w:r>
      <w:ins w:id="1" w:author="HP" w:date="2021-01-19T16:35:00Z">
        <w:r w:rsidR="00193A4A">
          <w:rPr>
            <w:sz w:val="26"/>
            <w:szCs w:val="26"/>
          </w:rPr>
          <w:t>,</w:t>
        </w:r>
      </w:ins>
      <w:del w:id="2" w:author="HP" w:date="2021-01-19T16:35:00Z">
        <w:r w:rsidRPr="000A1E1B" w:rsidDel="00193A4A">
          <w:rPr>
            <w:sz w:val="26"/>
            <w:szCs w:val="26"/>
          </w:rPr>
          <w:delText xml:space="preserve"> et </w:delText>
        </w:r>
      </w:del>
      <w:r w:rsidRPr="000A1E1B">
        <w:rPr>
          <w:sz w:val="26"/>
          <w:szCs w:val="26"/>
        </w:rPr>
        <w:t xml:space="preserve">les clubs </w:t>
      </w:r>
      <w:ins w:id="3" w:author="HP" w:date="2021-01-19T16:35:00Z">
        <w:r w:rsidR="00193A4A">
          <w:rPr>
            <w:sz w:val="26"/>
            <w:szCs w:val="26"/>
          </w:rPr>
          <w:t xml:space="preserve">et les associations sportives </w:t>
        </w:r>
      </w:ins>
      <w:r w:rsidRPr="000A1E1B">
        <w:rPr>
          <w:sz w:val="26"/>
          <w:szCs w:val="26"/>
        </w:rPr>
        <w:t>affiliés. Seule l’assemblée générale est habilitée à admettre de nouveaux membres.</w:t>
      </w:r>
    </w:p>
    <w:p w14:paraId="63B086FD" w14:textId="77777777" w:rsidR="007448B9" w:rsidRPr="000A1E1B" w:rsidRDefault="007448B9" w:rsidP="007448B9">
      <w:pPr>
        <w:jc w:val="both"/>
        <w:rPr>
          <w:sz w:val="26"/>
          <w:szCs w:val="26"/>
        </w:rPr>
      </w:pPr>
      <w:r w:rsidRPr="000A1E1B">
        <w:rPr>
          <w:b/>
          <w:sz w:val="26"/>
          <w:szCs w:val="26"/>
        </w:rPr>
        <w:t>Article 2</w:t>
      </w:r>
      <w:r w:rsidRPr="000A1E1B">
        <w:rPr>
          <w:sz w:val="26"/>
          <w:szCs w:val="26"/>
        </w:rPr>
        <w:t> : Les membres de la  FBVVVD doivent se soumettre aux textes régissant son fonctionnement.</w:t>
      </w:r>
    </w:p>
    <w:p w14:paraId="063770DB" w14:textId="77777777" w:rsidR="007448B9" w:rsidRPr="000A1E1B" w:rsidRDefault="007448B9" w:rsidP="007448B9">
      <w:pPr>
        <w:jc w:val="both"/>
        <w:rPr>
          <w:sz w:val="26"/>
          <w:szCs w:val="26"/>
        </w:rPr>
      </w:pPr>
      <w:r w:rsidRPr="000A1E1B">
        <w:rPr>
          <w:b/>
          <w:sz w:val="26"/>
          <w:szCs w:val="26"/>
        </w:rPr>
        <w:t>Article 3</w:t>
      </w:r>
      <w:r w:rsidRPr="000A1E1B">
        <w:rPr>
          <w:sz w:val="26"/>
          <w:szCs w:val="26"/>
        </w:rPr>
        <w:t> : Les districts et les ligues crées conformément aux textes en vigueur au Burkina Faso sont d’office membres de la FBVVVD.</w:t>
      </w:r>
    </w:p>
    <w:p w14:paraId="17F125FA" w14:textId="55DB14C0" w:rsidR="007448B9" w:rsidRPr="000A1E1B" w:rsidRDefault="007448B9" w:rsidP="007448B9">
      <w:pPr>
        <w:jc w:val="both"/>
        <w:rPr>
          <w:sz w:val="26"/>
          <w:szCs w:val="26"/>
        </w:rPr>
      </w:pPr>
      <w:r w:rsidRPr="000A1E1B">
        <w:rPr>
          <w:b/>
          <w:sz w:val="26"/>
          <w:szCs w:val="26"/>
        </w:rPr>
        <w:t>Article 4</w:t>
      </w:r>
      <w:r w:rsidRPr="000A1E1B">
        <w:rPr>
          <w:sz w:val="26"/>
          <w:szCs w:val="26"/>
        </w:rPr>
        <w:t> :</w:t>
      </w:r>
      <w:ins w:id="4" w:author="HP" w:date="2021-01-19T16:52:00Z">
        <w:r w:rsidR="001A32CD">
          <w:rPr>
            <w:sz w:val="26"/>
            <w:szCs w:val="26"/>
          </w:rPr>
          <w:t xml:space="preserve"> peuvent s’affilier à la federation, les associations ou clubs spo</w:t>
        </w:r>
      </w:ins>
      <w:ins w:id="5" w:author="HP" w:date="2021-01-19T16:53:00Z">
        <w:r w:rsidR="001A32CD">
          <w:rPr>
            <w:sz w:val="26"/>
            <w:szCs w:val="26"/>
          </w:rPr>
          <w:t>rtifs poursuivant les memes objectifs que ceux de la federation. A cete effet, les associations ou clubs sportifs doivent</w:t>
        </w:r>
      </w:ins>
      <w:r w:rsidRPr="000A1E1B">
        <w:rPr>
          <w:sz w:val="26"/>
          <w:szCs w:val="26"/>
        </w:rPr>
        <w:t xml:space="preserve"> </w:t>
      </w:r>
      <w:del w:id="6" w:author="HP" w:date="2021-01-19T16:54:00Z">
        <w:r w:rsidRPr="000A1E1B" w:rsidDel="001A32CD">
          <w:rPr>
            <w:sz w:val="26"/>
            <w:szCs w:val="26"/>
          </w:rPr>
          <w:delText>Les cl</w:delText>
        </w:r>
      </w:del>
      <w:del w:id="7" w:author="HP" w:date="2021-01-19T16:53:00Z">
        <w:r w:rsidRPr="000A1E1B" w:rsidDel="001A32CD">
          <w:rPr>
            <w:sz w:val="26"/>
            <w:szCs w:val="26"/>
          </w:rPr>
          <w:delText>ubs doivent</w:delText>
        </w:r>
      </w:del>
      <w:r w:rsidRPr="000A1E1B">
        <w:rPr>
          <w:sz w:val="26"/>
          <w:szCs w:val="26"/>
        </w:rPr>
        <w:t xml:space="preserve"> déposer un dossier d’affiliation en </w:t>
      </w:r>
      <w:r>
        <w:rPr>
          <w:sz w:val="26"/>
          <w:szCs w:val="26"/>
        </w:rPr>
        <w:t>trois</w:t>
      </w:r>
      <w:r w:rsidRPr="000A1E1B">
        <w:rPr>
          <w:sz w:val="26"/>
          <w:szCs w:val="26"/>
        </w:rPr>
        <w:t xml:space="preserve"> exemplaire</w:t>
      </w:r>
      <w:r>
        <w:rPr>
          <w:sz w:val="26"/>
          <w:szCs w:val="26"/>
        </w:rPr>
        <w:t>s</w:t>
      </w:r>
      <w:r w:rsidRPr="000A1E1B">
        <w:rPr>
          <w:sz w:val="26"/>
          <w:szCs w:val="26"/>
        </w:rPr>
        <w:t xml:space="preserve"> auprès</w:t>
      </w:r>
      <w:del w:id="8" w:author="HP" w:date="2021-01-19T16:56:00Z">
        <w:r w:rsidRPr="000A1E1B" w:rsidDel="00A97F56">
          <w:rPr>
            <w:sz w:val="26"/>
            <w:szCs w:val="26"/>
          </w:rPr>
          <w:delText xml:space="preserve"> </w:delText>
        </w:r>
      </w:del>
      <w:ins w:id="9" w:author="HP" w:date="2021-01-19T16:57:00Z">
        <w:r w:rsidR="00A97F56">
          <w:rPr>
            <w:sz w:val="26"/>
            <w:szCs w:val="26"/>
          </w:rPr>
          <w:t>de la ligue ou du disctrict de son ressort</w:t>
        </w:r>
      </w:ins>
      <w:del w:id="10" w:author="HP" w:date="2021-01-19T16:56:00Z">
        <w:r w:rsidRPr="000A1E1B" w:rsidDel="00A97F56">
          <w:rPr>
            <w:sz w:val="26"/>
            <w:szCs w:val="26"/>
          </w:rPr>
          <w:delText>de leur ligue</w:delText>
        </w:r>
      </w:del>
      <w:r w:rsidRPr="000A1E1B">
        <w:rPr>
          <w:sz w:val="26"/>
          <w:szCs w:val="26"/>
        </w:rPr>
        <w:t>, qui se chargera de le transmettre à la fédération.                                                                                                                                                                                            Tout dossier d’affiliation contient les pièces suivantes :</w:t>
      </w:r>
    </w:p>
    <w:p w14:paraId="194AA5F0" w14:textId="298F221F" w:rsidR="007448B9" w:rsidRPr="000A1E1B" w:rsidRDefault="007448B9" w:rsidP="007448B9">
      <w:pPr>
        <w:jc w:val="both"/>
        <w:rPr>
          <w:sz w:val="26"/>
          <w:szCs w:val="26"/>
        </w:rPr>
      </w:pPr>
      <w:r w:rsidRPr="000A1E1B">
        <w:rPr>
          <w:sz w:val="26"/>
          <w:szCs w:val="26"/>
        </w:rPr>
        <w:t xml:space="preserve">-une demande d’affiliation signée du </w:t>
      </w:r>
      <w:ins w:id="11" w:author="HP" w:date="2021-01-19T17:03:00Z">
        <w:r w:rsidR="001C3E58">
          <w:rPr>
            <w:sz w:val="26"/>
            <w:szCs w:val="26"/>
          </w:rPr>
          <w:t>directeur technique du club</w:t>
        </w:r>
      </w:ins>
      <w:ins w:id="12" w:author="HP" w:date="2021-01-19T17:05:00Z">
        <w:r w:rsidR="001C3E58">
          <w:rPr>
            <w:sz w:val="26"/>
            <w:szCs w:val="26"/>
          </w:rPr>
          <w:t xml:space="preserve"> ou de l’association sportive </w:t>
        </w:r>
      </w:ins>
      <w:del w:id="13" w:author="HP" w:date="2021-01-19T17:03:00Z">
        <w:r w:rsidRPr="000A1E1B" w:rsidDel="001C3E58">
          <w:rPr>
            <w:sz w:val="26"/>
            <w:szCs w:val="26"/>
          </w:rPr>
          <w:delText xml:space="preserve">président </w:delText>
        </w:r>
      </w:del>
      <w:del w:id="14" w:author="HP" w:date="2021-01-19T17:06:00Z">
        <w:r w:rsidRPr="000A1E1B" w:rsidDel="001C3E58">
          <w:rPr>
            <w:sz w:val="26"/>
            <w:szCs w:val="26"/>
          </w:rPr>
          <w:delText>et</w:delText>
        </w:r>
      </w:del>
      <w:ins w:id="15" w:author="HP" w:date="2021-01-19T17:06:00Z">
        <w:r w:rsidR="001C3E58">
          <w:rPr>
            <w:sz w:val="26"/>
            <w:szCs w:val="26"/>
          </w:rPr>
          <w:t>,</w:t>
        </w:r>
      </w:ins>
      <w:r w:rsidRPr="000A1E1B">
        <w:rPr>
          <w:sz w:val="26"/>
          <w:szCs w:val="26"/>
        </w:rPr>
        <w:t xml:space="preserve"> adressée au président du bureau exécutif de la FBVVVD</w:t>
      </w:r>
      <w:r>
        <w:rPr>
          <w:sz w:val="26"/>
          <w:szCs w:val="26"/>
        </w:rPr>
        <w:t xml:space="preserve"> s</w:t>
      </w:r>
      <w:r w:rsidR="00F4482B">
        <w:rPr>
          <w:sz w:val="26"/>
          <w:szCs w:val="26"/>
        </w:rPr>
        <w:t>o</w:t>
      </w:r>
      <w:r>
        <w:rPr>
          <w:sz w:val="26"/>
          <w:szCs w:val="26"/>
        </w:rPr>
        <w:t>us couvert voi</w:t>
      </w:r>
      <w:ins w:id="16" w:author="HP" w:date="2021-01-19T17:06:00Z">
        <w:r w:rsidR="001C3E58">
          <w:rPr>
            <w:sz w:val="26"/>
            <w:szCs w:val="26"/>
          </w:rPr>
          <w:t>e</w:t>
        </w:r>
      </w:ins>
      <w:del w:id="17" w:author="HP" w:date="2021-01-19T17:06:00Z">
        <w:r w:rsidDel="001C3E58">
          <w:rPr>
            <w:sz w:val="26"/>
            <w:szCs w:val="26"/>
          </w:rPr>
          <w:delText>x</w:delText>
        </w:r>
      </w:del>
      <w:r>
        <w:rPr>
          <w:sz w:val="26"/>
          <w:szCs w:val="26"/>
        </w:rPr>
        <w:t xml:space="preserve"> hiérarchique</w:t>
      </w:r>
      <w:r w:rsidRPr="000A1E1B">
        <w:rPr>
          <w:sz w:val="26"/>
          <w:szCs w:val="26"/>
        </w:rPr>
        <w:t>.</w:t>
      </w:r>
    </w:p>
    <w:p w14:paraId="5FCCB1EA" w14:textId="6660DCE6" w:rsidR="007448B9" w:rsidRDefault="007448B9" w:rsidP="007448B9">
      <w:pPr>
        <w:jc w:val="both"/>
        <w:rPr>
          <w:ins w:id="18" w:author="HP" w:date="2021-01-19T17:08:00Z"/>
          <w:sz w:val="26"/>
          <w:szCs w:val="26"/>
        </w:rPr>
      </w:pPr>
      <w:r w:rsidRPr="000A1E1B">
        <w:rPr>
          <w:sz w:val="26"/>
          <w:szCs w:val="26"/>
        </w:rPr>
        <w:t>-un exemplaire des statuts et du règlement intérieur ;</w:t>
      </w:r>
    </w:p>
    <w:p w14:paraId="2D075D2A" w14:textId="6EE99A7B" w:rsidR="00DC618B" w:rsidRDefault="00DC618B" w:rsidP="007448B9">
      <w:pPr>
        <w:jc w:val="both"/>
        <w:rPr>
          <w:ins w:id="19" w:author="HP" w:date="2021-01-19T17:11:00Z"/>
          <w:sz w:val="26"/>
          <w:szCs w:val="26"/>
        </w:rPr>
      </w:pPr>
      <w:ins w:id="20" w:author="HP" w:date="2021-01-19T17:08:00Z">
        <w:r>
          <w:rPr>
            <w:sz w:val="26"/>
            <w:szCs w:val="26"/>
          </w:rPr>
          <w:t>- une copie du reécépissé et de l’inscription au journal officiel</w:t>
        </w:r>
      </w:ins>
    </w:p>
    <w:p w14:paraId="12D84A43" w14:textId="3B424B53" w:rsidR="00DC618B" w:rsidRDefault="00DC618B" w:rsidP="007448B9">
      <w:pPr>
        <w:jc w:val="both"/>
        <w:rPr>
          <w:ins w:id="21" w:author="HP" w:date="2021-01-19T17:12:00Z"/>
          <w:sz w:val="26"/>
          <w:szCs w:val="26"/>
        </w:rPr>
      </w:pPr>
      <w:ins w:id="22" w:author="HP" w:date="2021-01-19T17:11:00Z">
        <w:r>
          <w:rPr>
            <w:sz w:val="26"/>
            <w:szCs w:val="26"/>
          </w:rPr>
          <w:t>- une lettre de motivation</w:t>
        </w:r>
      </w:ins>
    </w:p>
    <w:p w14:paraId="79508731" w14:textId="3A1AC3F9" w:rsidR="000F1506" w:rsidRDefault="000F1506" w:rsidP="007448B9">
      <w:pPr>
        <w:jc w:val="both"/>
        <w:rPr>
          <w:ins w:id="23" w:author="HP" w:date="2021-01-19T17:14:00Z"/>
          <w:sz w:val="26"/>
          <w:szCs w:val="26"/>
        </w:rPr>
      </w:pPr>
      <w:ins w:id="24" w:author="HP" w:date="2021-01-19T17:12:00Z">
        <w:r>
          <w:rPr>
            <w:sz w:val="26"/>
            <w:szCs w:val="26"/>
          </w:rPr>
          <w:t>-une copie</w:t>
        </w:r>
      </w:ins>
      <w:ins w:id="25" w:author="HP" w:date="2021-01-19T17:13:00Z">
        <w:r>
          <w:rPr>
            <w:sz w:val="26"/>
            <w:szCs w:val="26"/>
          </w:rPr>
          <w:t xml:space="preserve"> legalisée de la carte nationale d’identité burkinabè</w:t>
        </w:r>
      </w:ins>
      <w:ins w:id="26" w:author="HP" w:date="2021-01-19T17:14:00Z">
        <w:r>
          <w:rPr>
            <w:sz w:val="26"/>
            <w:szCs w:val="26"/>
          </w:rPr>
          <w:t xml:space="preserve"> ou du passeport en cours de validité</w:t>
        </w:r>
      </w:ins>
    </w:p>
    <w:p w14:paraId="2FDCEA72" w14:textId="1D04D269" w:rsidR="000F1506" w:rsidRPr="000A1E1B" w:rsidRDefault="000F1506" w:rsidP="007448B9">
      <w:pPr>
        <w:jc w:val="both"/>
        <w:rPr>
          <w:sz w:val="26"/>
          <w:szCs w:val="26"/>
        </w:rPr>
      </w:pPr>
      <w:ins w:id="27" w:author="HP" w:date="2021-01-19T17:14:00Z">
        <w:r>
          <w:rPr>
            <w:sz w:val="26"/>
            <w:szCs w:val="26"/>
          </w:rPr>
          <w:t>-un casier judiciaire du directeur te</w:t>
        </w:r>
      </w:ins>
      <w:ins w:id="28" w:author="HP" w:date="2021-01-19T17:15:00Z">
        <w:r>
          <w:rPr>
            <w:sz w:val="26"/>
            <w:szCs w:val="26"/>
          </w:rPr>
          <w:t>chnique du club ou de l’association</w:t>
        </w:r>
      </w:ins>
    </w:p>
    <w:p w14:paraId="4AD25405" w14:textId="77777777" w:rsidR="007448B9" w:rsidRPr="000A1E1B" w:rsidRDefault="007448B9" w:rsidP="007448B9">
      <w:pPr>
        <w:jc w:val="both"/>
        <w:rPr>
          <w:sz w:val="26"/>
          <w:szCs w:val="26"/>
        </w:rPr>
      </w:pPr>
      <w:r w:rsidRPr="000A1E1B">
        <w:rPr>
          <w:sz w:val="26"/>
          <w:szCs w:val="26"/>
        </w:rPr>
        <w:t>-une liste des membres du bureau exécutif.</w:t>
      </w:r>
    </w:p>
    <w:p w14:paraId="01EE20E2" w14:textId="77860C3E" w:rsidR="007448B9" w:rsidRDefault="007448B9" w:rsidP="007448B9">
      <w:pPr>
        <w:jc w:val="both"/>
        <w:rPr>
          <w:ins w:id="29" w:author="HP" w:date="2021-01-19T17:29:00Z"/>
          <w:sz w:val="26"/>
          <w:szCs w:val="26"/>
        </w:rPr>
      </w:pPr>
      <w:r w:rsidRPr="000A1E1B">
        <w:rPr>
          <w:sz w:val="26"/>
          <w:szCs w:val="26"/>
        </w:rPr>
        <w:t xml:space="preserve">Ce dossier est accompagné </w:t>
      </w:r>
      <w:ins w:id="30" w:author="HP" w:date="2021-01-19T17:18:00Z">
        <w:r w:rsidR="00816922">
          <w:rPr>
            <w:sz w:val="26"/>
            <w:szCs w:val="26"/>
          </w:rPr>
          <w:t xml:space="preserve">des </w:t>
        </w:r>
      </w:ins>
      <w:del w:id="31" w:author="HP" w:date="2021-01-19T17:18:00Z">
        <w:r w:rsidRPr="000A1E1B" w:rsidDel="00816922">
          <w:rPr>
            <w:sz w:val="26"/>
            <w:szCs w:val="26"/>
          </w:rPr>
          <w:delText xml:space="preserve">du montant représentant les </w:delText>
        </w:r>
      </w:del>
      <w:r w:rsidRPr="000A1E1B">
        <w:rPr>
          <w:sz w:val="26"/>
          <w:szCs w:val="26"/>
        </w:rPr>
        <w:t>frais d’affiliation.</w:t>
      </w:r>
    </w:p>
    <w:p w14:paraId="5DC0809D" w14:textId="77777777" w:rsidR="00C003E4" w:rsidRDefault="00CB0009" w:rsidP="007448B9">
      <w:pPr>
        <w:jc w:val="both"/>
        <w:rPr>
          <w:ins w:id="32" w:author="HP" w:date="2021-01-19T17:40:00Z"/>
          <w:sz w:val="26"/>
          <w:szCs w:val="26"/>
        </w:rPr>
      </w:pPr>
      <w:ins w:id="33" w:author="HP" w:date="2021-01-19T17:29:00Z">
        <w:r>
          <w:rPr>
            <w:sz w:val="26"/>
            <w:szCs w:val="26"/>
          </w:rPr>
          <w:t xml:space="preserve">Article : </w:t>
        </w:r>
      </w:ins>
      <w:ins w:id="34" w:author="HP" w:date="2021-01-19T17:35:00Z">
        <w:r>
          <w:rPr>
            <w:sz w:val="26"/>
            <w:szCs w:val="26"/>
          </w:rPr>
          <w:t xml:space="preserve">après </w:t>
        </w:r>
      </w:ins>
      <w:ins w:id="35" w:author="HP" w:date="2021-01-19T17:36:00Z">
        <w:r>
          <w:rPr>
            <w:sz w:val="26"/>
            <w:szCs w:val="26"/>
          </w:rPr>
          <w:t xml:space="preserve">reception </w:t>
        </w:r>
      </w:ins>
      <w:ins w:id="36" w:author="HP" w:date="2021-01-19T17:35:00Z">
        <w:r>
          <w:rPr>
            <w:sz w:val="26"/>
            <w:szCs w:val="26"/>
          </w:rPr>
          <w:t>de la demande, le</w:t>
        </w:r>
      </w:ins>
      <w:ins w:id="37" w:author="HP" w:date="2021-01-19T17:36:00Z">
        <w:r>
          <w:rPr>
            <w:sz w:val="26"/>
            <w:szCs w:val="26"/>
          </w:rPr>
          <w:t xml:space="preserve"> Secretaire General t</w:t>
        </w:r>
      </w:ins>
      <w:ins w:id="38" w:author="HP" w:date="2021-01-19T17:37:00Z">
        <w:r>
          <w:rPr>
            <w:sz w:val="26"/>
            <w:szCs w:val="26"/>
          </w:rPr>
          <w:t>ransmet dans les quinze(15) jours qui suivent</w:t>
        </w:r>
      </w:ins>
      <w:ins w:id="39" w:author="HP" w:date="2021-01-19T17:38:00Z">
        <w:r>
          <w:rPr>
            <w:sz w:val="26"/>
            <w:szCs w:val="26"/>
          </w:rPr>
          <w:t>, à la commission chargée de l’examen du dossier d’affiliation</w:t>
        </w:r>
      </w:ins>
    </w:p>
    <w:p w14:paraId="26957C9B" w14:textId="6512FCC3" w:rsidR="005D0FEE" w:rsidRDefault="00C003E4" w:rsidP="007448B9">
      <w:pPr>
        <w:jc w:val="both"/>
        <w:rPr>
          <w:ins w:id="40" w:author="HP" w:date="2021-01-19T18:06:00Z"/>
          <w:sz w:val="26"/>
          <w:szCs w:val="26"/>
        </w:rPr>
      </w:pPr>
      <w:ins w:id="41" w:author="HP" w:date="2021-01-19T17:40:00Z">
        <w:r>
          <w:rPr>
            <w:sz w:val="26"/>
            <w:szCs w:val="26"/>
          </w:rPr>
          <w:t>Article :</w:t>
        </w:r>
      </w:ins>
      <w:ins w:id="42" w:author="HP" w:date="2021-01-19T17:42:00Z">
        <w:r>
          <w:rPr>
            <w:sz w:val="26"/>
            <w:szCs w:val="26"/>
          </w:rPr>
          <w:t xml:space="preserve"> la commission après analyse du dossier</w:t>
        </w:r>
      </w:ins>
      <w:ins w:id="43" w:author="HP" w:date="2021-01-19T17:44:00Z">
        <w:r>
          <w:rPr>
            <w:sz w:val="26"/>
            <w:szCs w:val="26"/>
          </w:rPr>
          <w:t xml:space="preserve"> et auditions des premiers r</w:t>
        </w:r>
      </w:ins>
      <w:ins w:id="44" w:author="HP" w:date="2021-01-19T17:45:00Z">
        <w:r>
          <w:rPr>
            <w:sz w:val="26"/>
            <w:szCs w:val="26"/>
          </w:rPr>
          <w:t xml:space="preserve">esponsables, doit fournir </w:t>
        </w:r>
      </w:ins>
      <w:ins w:id="45" w:author="HP" w:date="2021-01-19T17:46:00Z">
        <w:r>
          <w:rPr>
            <w:sz w:val="26"/>
            <w:szCs w:val="26"/>
          </w:rPr>
          <w:t>dans un delai d</w:t>
        </w:r>
      </w:ins>
      <w:ins w:id="46" w:author="HP" w:date="2021-01-19T17:48:00Z">
        <w:r>
          <w:rPr>
            <w:sz w:val="26"/>
            <w:szCs w:val="26"/>
          </w:rPr>
          <w:t>’ un</w:t>
        </w:r>
      </w:ins>
      <w:ins w:id="47" w:author="HP" w:date="2021-01-19T17:46:00Z">
        <w:r>
          <w:rPr>
            <w:sz w:val="26"/>
            <w:szCs w:val="26"/>
          </w:rPr>
          <w:t>(0</w:t>
        </w:r>
      </w:ins>
      <w:ins w:id="48" w:author="HP" w:date="2021-01-19T17:48:00Z">
        <w:r>
          <w:rPr>
            <w:sz w:val="26"/>
            <w:szCs w:val="26"/>
          </w:rPr>
          <w:t>1</w:t>
        </w:r>
      </w:ins>
      <w:ins w:id="49" w:author="HP" w:date="2021-01-19T17:46:00Z">
        <w:r>
          <w:rPr>
            <w:sz w:val="26"/>
            <w:szCs w:val="26"/>
          </w:rPr>
          <w:t xml:space="preserve">) mois un </w:t>
        </w:r>
      </w:ins>
      <w:ins w:id="50" w:author="HP" w:date="2021-01-19T17:45:00Z">
        <w:r>
          <w:rPr>
            <w:sz w:val="26"/>
            <w:szCs w:val="26"/>
          </w:rPr>
          <w:t>avis</w:t>
        </w:r>
      </w:ins>
      <w:ins w:id="51" w:author="HP" w:date="2021-01-19T17:46:00Z">
        <w:r>
          <w:rPr>
            <w:sz w:val="26"/>
            <w:szCs w:val="26"/>
          </w:rPr>
          <w:t xml:space="preserve"> motivé adressé au </w:t>
        </w:r>
        <w:r>
          <w:rPr>
            <w:sz w:val="26"/>
            <w:szCs w:val="26"/>
          </w:rPr>
          <w:lastRenderedPageBreak/>
          <w:t>P</w:t>
        </w:r>
      </w:ins>
      <w:ins w:id="52" w:author="HP" w:date="2021-01-19T17:47:00Z">
        <w:r>
          <w:rPr>
            <w:sz w:val="26"/>
            <w:szCs w:val="26"/>
          </w:rPr>
          <w:t>resident de la Federation</w:t>
        </w:r>
      </w:ins>
      <w:ins w:id="53" w:author="HP" w:date="2021-01-19T18:00:00Z">
        <w:r w:rsidR="005D0FEE">
          <w:rPr>
            <w:sz w:val="26"/>
            <w:szCs w:val="26"/>
          </w:rPr>
          <w:t>. Ce dernier dispose d</w:t>
        </w:r>
      </w:ins>
      <w:ins w:id="54" w:author="HP" w:date="2021-01-19T18:01:00Z">
        <w:r w:rsidR="005D0FEE">
          <w:rPr>
            <w:sz w:val="26"/>
            <w:szCs w:val="26"/>
          </w:rPr>
          <w:t>e deux semaines pour prendre une decision</w:t>
        </w:r>
      </w:ins>
      <w:ins w:id="55" w:author="HP" w:date="2021-01-19T18:02:00Z">
        <w:r w:rsidR="005D0FEE">
          <w:rPr>
            <w:sz w:val="26"/>
            <w:szCs w:val="26"/>
          </w:rPr>
          <w:t>. La decision d</w:t>
        </w:r>
      </w:ins>
      <w:ins w:id="56" w:author="HP" w:date="2021-01-19T18:03:00Z">
        <w:r w:rsidR="005D0FEE">
          <w:rPr>
            <w:sz w:val="26"/>
            <w:szCs w:val="26"/>
          </w:rPr>
          <w:t>u president ne saurait etre contraire à l’avis de la commission.</w:t>
        </w:r>
      </w:ins>
    </w:p>
    <w:p w14:paraId="2477C378" w14:textId="32ED22CF" w:rsidR="005D0FEE" w:rsidRPr="000A1E1B" w:rsidRDefault="005D0FEE" w:rsidP="007448B9">
      <w:pPr>
        <w:jc w:val="both"/>
        <w:rPr>
          <w:sz w:val="26"/>
          <w:szCs w:val="26"/>
        </w:rPr>
      </w:pPr>
      <w:ins w:id="57" w:author="HP" w:date="2021-01-19T18:06:00Z">
        <w:r>
          <w:rPr>
            <w:sz w:val="26"/>
            <w:szCs w:val="26"/>
          </w:rPr>
          <w:t>Art</w:t>
        </w:r>
      </w:ins>
      <w:ins w:id="58" w:author="HP" w:date="2021-01-19T18:07:00Z">
        <w:r>
          <w:rPr>
            <w:sz w:val="26"/>
            <w:szCs w:val="26"/>
          </w:rPr>
          <w:t xml:space="preserve">icle : </w:t>
        </w:r>
      </w:ins>
      <w:ins w:id="59" w:author="HP" w:date="2021-01-19T18:11:00Z">
        <w:r w:rsidR="004451AA">
          <w:rPr>
            <w:sz w:val="26"/>
            <w:szCs w:val="26"/>
          </w:rPr>
          <w:t>Après decision, le president</w:t>
        </w:r>
      </w:ins>
      <w:ins w:id="60" w:author="HP" w:date="2021-01-19T18:13:00Z">
        <w:r w:rsidR="004451AA">
          <w:rPr>
            <w:sz w:val="26"/>
            <w:szCs w:val="26"/>
          </w:rPr>
          <w:t xml:space="preserve"> programme immediatement le dossier à l’assemblée generale la plus proche </w:t>
        </w:r>
      </w:ins>
      <w:ins w:id="61" w:author="HP" w:date="2021-01-19T18:14:00Z">
        <w:r w:rsidR="004451AA">
          <w:rPr>
            <w:sz w:val="26"/>
            <w:szCs w:val="26"/>
          </w:rPr>
          <w:t>pour une decision definitive.</w:t>
        </w:r>
      </w:ins>
      <w:ins w:id="62" w:author="HP" w:date="2021-01-19T18:11:00Z">
        <w:r w:rsidR="004451AA">
          <w:rPr>
            <w:sz w:val="26"/>
            <w:szCs w:val="26"/>
          </w:rPr>
          <w:t xml:space="preserve"> </w:t>
        </w:r>
      </w:ins>
    </w:p>
    <w:p w14:paraId="27702225" w14:textId="7311E7D2" w:rsidR="007448B9" w:rsidRPr="000A1E1B" w:rsidRDefault="007448B9" w:rsidP="007448B9">
      <w:pPr>
        <w:jc w:val="both"/>
        <w:rPr>
          <w:sz w:val="26"/>
          <w:szCs w:val="26"/>
        </w:rPr>
      </w:pPr>
      <w:r w:rsidRPr="000A1E1B">
        <w:rPr>
          <w:b/>
          <w:sz w:val="26"/>
          <w:szCs w:val="26"/>
        </w:rPr>
        <w:t>Article 5</w:t>
      </w:r>
      <w:r w:rsidRPr="000A1E1B">
        <w:rPr>
          <w:sz w:val="26"/>
          <w:szCs w:val="26"/>
        </w:rPr>
        <w:t> : tous les sportifs pratiquant</w:t>
      </w:r>
      <w:r w:rsidR="00B16874">
        <w:rPr>
          <w:sz w:val="26"/>
          <w:szCs w:val="26"/>
        </w:rPr>
        <w:t>s</w:t>
      </w:r>
      <w:r w:rsidRPr="000A1E1B">
        <w:rPr>
          <w:sz w:val="26"/>
          <w:szCs w:val="26"/>
        </w:rPr>
        <w:t xml:space="preserve"> de la FBVVVD </w:t>
      </w:r>
      <w:del w:id="63" w:author="HP" w:date="2021-01-19T18:16:00Z">
        <w:r w:rsidRPr="000A1E1B" w:rsidDel="00EA7332">
          <w:rPr>
            <w:sz w:val="26"/>
            <w:szCs w:val="26"/>
          </w:rPr>
          <w:delText xml:space="preserve">recevront </w:delText>
        </w:r>
      </w:del>
      <w:ins w:id="64" w:author="HP" w:date="2021-01-19T18:16:00Z">
        <w:r w:rsidR="00EA7332">
          <w:rPr>
            <w:sz w:val="26"/>
            <w:szCs w:val="26"/>
          </w:rPr>
          <w:t>reçoivent</w:t>
        </w:r>
        <w:r w:rsidR="00EA7332" w:rsidRPr="000A1E1B">
          <w:rPr>
            <w:sz w:val="26"/>
            <w:szCs w:val="26"/>
          </w:rPr>
          <w:t xml:space="preserve"> </w:t>
        </w:r>
      </w:ins>
      <w:r w:rsidRPr="000A1E1B">
        <w:rPr>
          <w:sz w:val="26"/>
          <w:szCs w:val="26"/>
        </w:rPr>
        <w:t>une licence à renouveler annuellement. Cette licence</w:t>
      </w:r>
      <w:del w:id="65" w:author="HP" w:date="2021-01-19T18:17:00Z">
        <w:r w:rsidRPr="000A1E1B" w:rsidDel="0040535C">
          <w:rPr>
            <w:sz w:val="26"/>
            <w:szCs w:val="26"/>
          </w:rPr>
          <w:delText xml:space="preserve"> </w:delText>
        </w:r>
      </w:del>
      <w:ins w:id="66" w:author="HP" w:date="2021-01-19T18:17:00Z">
        <w:r w:rsidR="00E607F4">
          <w:rPr>
            <w:sz w:val="26"/>
            <w:szCs w:val="26"/>
          </w:rPr>
          <w:t xml:space="preserve"> est signée par le president et</w:t>
        </w:r>
      </w:ins>
      <w:ins w:id="67" w:author="HP" w:date="2021-01-19T18:18:00Z">
        <w:r w:rsidR="00E607F4">
          <w:rPr>
            <w:sz w:val="26"/>
            <w:szCs w:val="26"/>
          </w:rPr>
          <w:t xml:space="preserve"> co-signée par</w:t>
        </w:r>
      </w:ins>
      <w:ins w:id="68" w:author="HP" w:date="2021-01-19T18:17:00Z">
        <w:r w:rsidR="00E607F4">
          <w:rPr>
            <w:sz w:val="26"/>
            <w:szCs w:val="26"/>
          </w:rPr>
          <w:t xml:space="preserve"> le directeur technique nationale de la federation</w:t>
        </w:r>
      </w:ins>
      <w:del w:id="69" w:author="HP" w:date="2021-01-19T18:17:00Z">
        <w:r w:rsidRPr="000A1E1B" w:rsidDel="0040535C">
          <w:rPr>
            <w:sz w:val="26"/>
            <w:szCs w:val="26"/>
          </w:rPr>
          <w:delText>n’est valable que si elle est cachetée par le sceau fédéral</w:delText>
        </w:r>
      </w:del>
      <w:r w:rsidRPr="000A1E1B">
        <w:rPr>
          <w:sz w:val="26"/>
          <w:szCs w:val="26"/>
        </w:rPr>
        <w:t>.</w:t>
      </w:r>
    </w:p>
    <w:p w14:paraId="13DAA715" w14:textId="10BDAB3E" w:rsidR="007448B9" w:rsidRPr="000A1E1B" w:rsidRDefault="007448B9" w:rsidP="007448B9">
      <w:pPr>
        <w:jc w:val="both"/>
        <w:rPr>
          <w:b/>
          <w:sz w:val="26"/>
          <w:szCs w:val="26"/>
        </w:rPr>
      </w:pPr>
      <w:r w:rsidRPr="000A1E1B">
        <w:rPr>
          <w:b/>
          <w:sz w:val="26"/>
          <w:szCs w:val="26"/>
        </w:rPr>
        <w:t xml:space="preserve">CHAPITRE DEUXIEME : </w:t>
      </w:r>
      <w:r w:rsidRPr="000A1E1B">
        <w:rPr>
          <w:b/>
          <w:sz w:val="26"/>
          <w:szCs w:val="26"/>
          <w:u w:val="single"/>
        </w:rPr>
        <w:t>LES CLUBS</w:t>
      </w:r>
      <w:ins w:id="70" w:author="HP" w:date="2021-01-19T18:25:00Z">
        <w:r w:rsidR="005C7F4C">
          <w:rPr>
            <w:b/>
            <w:sz w:val="26"/>
            <w:szCs w:val="26"/>
            <w:u w:val="single"/>
          </w:rPr>
          <w:t xml:space="preserve"> OU ASSOCIATIONS SPORTIVE</w:t>
        </w:r>
      </w:ins>
      <w:ins w:id="71" w:author="HP" w:date="2021-01-19T18:26:00Z">
        <w:r w:rsidR="005C7F4C">
          <w:rPr>
            <w:b/>
            <w:sz w:val="26"/>
            <w:szCs w:val="26"/>
            <w:u w:val="single"/>
          </w:rPr>
          <w:t>S</w:t>
        </w:r>
      </w:ins>
    </w:p>
    <w:p w14:paraId="46489F9A" w14:textId="2601A068" w:rsidR="007448B9" w:rsidRPr="000A1E1B" w:rsidRDefault="007448B9" w:rsidP="007448B9">
      <w:pPr>
        <w:jc w:val="both"/>
        <w:rPr>
          <w:sz w:val="26"/>
          <w:szCs w:val="26"/>
        </w:rPr>
      </w:pPr>
      <w:del w:id="72" w:author="HP" w:date="2021-01-19T18:23:00Z">
        <w:r w:rsidRPr="000A1E1B" w:rsidDel="007D658F">
          <w:rPr>
            <w:b/>
            <w:sz w:val="26"/>
            <w:szCs w:val="26"/>
          </w:rPr>
          <w:delText>Article 6</w:delText>
        </w:r>
        <w:r w:rsidRPr="000A1E1B" w:rsidDel="007D658F">
          <w:rPr>
            <w:sz w:val="26"/>
            <w:szCs w:val="26"/>
          </w:rPr>
          <w:delText xml:space="preserve"> : </w:delText>
        </w:r>
      </w:del>
      <w:del w:id="73" w:author="HP" w:date="2021-01-19T18:22:00Z">
        <w:r w:rsidRPr="000A1E1B" w:rsidDel="007D658F">
          <w:rPr>
            <w:sz w:val="26"/>
            <w:szCs w:val="26"/>
          </w:rPr>
          <w:delText xml:space="preserve">Seule la fédération burkinabé du FBVVVD à autorité de </w:delText>
        </w:r>
        <w:r w:rsidR="00BC5736" w:rsidDel="007D658F">
          <w:rPr>
            <w:sz w:val="26"/>
            <w:szCs w:val="26"/>
          </w:rPr>
          <w:delText>délivrer les grades officiels (à</w:delText>
        </w:r>
        <w:r w:rsidRPr="000A1E1B" w:rsidDel="007D658F">
          <w:rPr>
            <w:sz w:val="26"/>
            <w:szCs w:val="26"/>
          </w:rPr>
          <w:delText xml:space="preserve"> partir de CN 1</w:delText>
        </w:r>
        <w:r w:rsidRPr="000A1E1B" w:rsidDel="007D658F">
          <w:rPr>
            <w:sz w:val="26"/>
            <w:szCs w:val="26"/>
            <w:vertAlign w:val="superscript"/>
          </w:rPr>
          <w:delText>ER</w:delText>
        </w:r>
        <w:r w:rsidDel="007D658F">
          <w:rPr>
            <w:sz w:val="26"/>
            <w:szCs w:val="26"/>
          </w:rPr>
          <w:delText xml:space="preserve"> DAN</w:delText>
        </w:r>
        <w:r w:rsidRPr="000A1E1B" w:rsidDel="007D658F">
          <w:rPr>
            <w:sz w:val="26"/>
            <w:szCs w:val="26"/>
          </w:rPr>
          <w:delText>) ainsi que les diplômes ou brevets fédéraux. Aucun club ne saurait y prétendre.</w:delText>
        </w:r>
      </w:del>
    </w:p>
    <w:p w14:paraId="2773868E" w14:textId="43F1A6F2" w:rsidR="007D658F" w:rsidRPr="000A1E1B" w:rsidRDefault="007448B9" w:rsidP="007D658F">
      <w:pPr>
        <w:jc w:val="both"/>
        <w:rPr>
          <w:ins w:id="74" w:author="HP" w:date="2021-01-19T18:22:00Z"/>
          <w:sz w:val="26"/>
          <w:szCs w:val="26"/>
        </w:rPr>
      </w:pPr>
      <w:r w:rsidRPr="000A1E1B">
        <w:rPr>
          <w:b/>
          <w:sz w:val="26"/>
          <w:szCs w:val="26"/>
        </w:rPr>
        <w:t>Article 7</w:t>
      </w:r>
      <w:r w:rsidRPr="000A1E1B">
        <w:rPr>
          <w:sz w:val="26"/>
          <w:szCs w:val="26"/>
        </w:rPr>
        <w:t> : Les clubs doivent respecter les statuts, le règlement   intérieur et l’organisation de la fédération.</w:t>
      </w:r>
      <w:ins w:id="75" w:author="HP" w:date="2021-01-19T18:22:00Z">
        <w:r w:rsidR="007D658F" w:rsidRPr="007D658F">
          <w:rPr>
            <w:sz w:val="26"/>
            <w:szCs w:val="26"/>
          </w:rPr>
          <w:t xml:space="preserve"> </w:t>
        </w:r>
        <w:r w:rsidR="007D658F" w:rsidRPr="000A1E1B">
          <w:rPr>
            <w:sz w:val="26"/>
            <w:szCs w:val="26"/>
          </w:rPr>
          <w:t xml:space="preserve">Seule la fédération burkinabé du FBVVVD à autorité de </w:t>
        </w:r>
        <w:r w:rsidR="007D658F">
          <w:rPr>
            <w:sz w:val="26"/>
            <w:szCs w:val="26"/>
          </w:rPr>
          <w:t>délivrer les grades officiels (à</w:t>
        </w:r>
        <w:r w:rsidR="007D658F" w:rsidRPr="000A1E1B">
          <w:rPr>
            <w:sz w:val="26"/>
            <w:szCs w:val="26"/>
          </w:rPr>
          <w:t xml:space="preserve"> partir de CN 1</w:t>
        </w:r>
        <w:r w:rsidR="007D658F" w:rsidRPr="000A1E1B">
          <w:rPr>
            <w:sz w:val="26"/>
            <w:szCs w:val="26"/>
            <w:vertAlign w:val="superscript"/>
          </w:rPr>
          <w:t>ER</w:t>
        </w:r>
        <w:r w:rsidR="007D658F">
          <w:rPr>
            <w:sz w:val="26"/>
            <w:szCs w:val="26"/>
          </w:rPr>
          <w:t xml:space="preserve"> DANG</w:t>
        </w:r>
        <w:r w:rsidR="007D658F" w:rsidRPr="000A1E1B">
          <w:rPr>
            <w:sz w:val="26"/>
            <w:szCs w:val="26"/>
          </w:rPr>
          <w:t>) ainsi que les diplômes ou brevets fédéraux. Aucun club ne saurait y prétendre.</w:t>
        </w:r>
      </w:ins>
    </w:p>
    <w:p w14:paraId="6B1FC204" w14:textId="15FDC816" w:rsidR="007448B9" w:rsidRPr="000A1E1B" w:rsidRDefault="007448B9" w:rsidP="007448B9">
      <w:pPr>
        <w:jc w:val="both"/>
        <w:rPr>
          <w:sz w:val="26"/>
          <w:szCs w:val="26"/>
        </w:rPr>
      </w:pPr>
    </w:p>
    <w:p w14:paraId="3C6302F2" w14:textId="500EF0DD" w:rsidR="007448B9" w:rsidRPr="000A1E1B" w:rsidRDefault="007448B9" w:rsidP="007448B9">
      <w:pPr>
        <w:jc w:val="both"/>
        <w:rPr>
          <w:sz w:val="26"/>
          <w:szCs w:val="26"/>
        </w:rPr>
      </w:pPr>
      <w:r w:rsidRPr="000A1E1B">
        <w:rPr>
          <w:b/>
          <w:sz w:val="26"/>
          <w:szCs w:val="26"/>
        </w:rPr>
        <w:t>Article 8</w:t>
      </w:r>
      <w:r w:rsidRPr="000A1E1B">
        <w:rPr>
          <w:sz w:val="26"/>
          <w:szCs w:val="26"/>
        </w:rPr>
        <w:t> : Sont reconnus comme ‘’Clubs de V</w:t>
      </w:r>
      <w:r w:rsidR="0027517F">
        <w:rPr>
          <w:sz w:val="26"/>
          <w:szCs w:val="26"/>
        </w:rPr>
        <w:t>ovinam</w:t>
      </w:r>
      <w:r w:rsidRPr="000A1E1B">
        <w:rPr>
          <w:sz w:val="26"/>
          <w:szCs w:val="26"/>
        </w:rPr>
        <w:t xml:space="preserve"> </w:t>
      </w:r>
      <w:r w:rsidR="0027517F">
        <w:rPr>
          <w:sz w:val="26"/>
          <w:szCs w:val="26"/>
        </w:rPr>
        <w:t xml:space="preserve">Viet Vo </w:t>
      </w:r>
      <w:r w:rsidRPr="000A1E1B">
        <w:rPr>
          <w:sz w:val="26"/>
          <w:szCs w:val="26"/>
        </w:rPr>
        <w:t>Dao’’ tous les clubs régulièrement affiliés à la F.B.V.V.V.D.</w:t>
      </w:r>
      <w:ins w:id="76" w:author="HP" w:date="2021-01-19T18:46:00Z">
        <w:r w:rsidR="00AB1298">
          <w:rPr>
            <w:sz w:val="26"/>
            <w:szCs w:val="26"/>
          </w:rPr>
          <w:t xml:space="preserve"> (existence assoc</w:t>
        </w:r>
      </w:ins>
      <w:ins w:id="77" w:author="HP" w:date="2021-01-19T18:47:00Z">
        <w:r w:rsidR="00AB1298">
          <w:rPr>
            <w:sz w:val="26"/>
            <w:szCs w:val="26"/>
          </w:rPr>
          <w:t>iation sportive ???)</w:t>
        </w:r>
      </w:ins>
    </w:p>
    <w:p w14:paraId="3D74E28B" w14:textId="3A497E9C" w:rsidR="007448B9" w:rsidRPr="000A1E1B" w:rsidRDefault="007448B9" w:rsidP="007448B9">
      <w:pPr>
        <w:jc w:val="both"/>
        <w:rPr>
          <w:sz w:val="26"/>
          <w:szCs w:val="26"/>
        </w:rPr>
      </w:pPr>
      <w:r w:rsidRPr="000A1E1B">
        <w:rPr>
          <w:b/>
          <w:sz w:val="26"/>
          <w:szCs w:val="26"/>
        </w:rPr>
        <w:t>Article 9</w:t>
      </w:r>
      <w:r w:rsidRPr="000A1E1B">
        <w:rPr>
          <w:sz w:val="26"/>
          <w:szCs w:val="26"/>
        </w:rPr>
        <w:t> : Chaque club</w:t>
      </w:r>
      <w:ins w:id="78" w:author="HP" w:date="2021-01-19T18:50:00Z">
        <w:r w:rsidR="00753CE7">
          <w:rPr>
            <w:sz w:val="26"/>
            <w:szCs w:val="26"/>
          </w:rPr>
          <w:t xml:space="preserve"> ou associat</w:t>
        </w:r>
      </w:ins>
      <w:ins w:id="79" w:author="HP" w:date="2021-01-19T18:51:00Z">
        <w:r w:rsidR="00753CE7">
          <w:rPr>
            <w:sz w:val="26"/>
            <w:szCs w:val="26"/>
          </w:rPr>
          <w:t>ion sportive</w:t>
        </w:r>
      </w:ins>
      <w:r w:rsidRPr="000A1E1B">
        <w:rPr>
          <w:sz w:val="26"/>
          <w:szCs w:val="26"/>
        </w:rPr>
        <w:t xml:space="preserve"> possède </w:t>
      </w:r>
      <w:ins w:id="80" w:author="HP" w:date="2021-01-19T18:48:00Z">
        <w:r w:rsidR="007E6C25">
          <w:rPr>
            <w:sz w:val="26"/>
            <w:szCs w:val="26"/>
          </w:rPr>
          <w:t xml:space="preserve">une copie du statut et </w:t>
        </w:r>
      </w:ins>
      <w:del w:id="81" w:author="HP" w:date="2021-01-19T18:48:00Z">
        <w:r w:rsidRPr="000A1E1B" w:rsidDel="007E6C25">
          <w:rPr>
            <w:sz w:val="26"/>
            <w:szCs w:val="26"/>
          </w:rPr>
          <w:delText xml:space="preserve">le ‘’condensé’’ </w:delText>
        </w:r>
      </w:del>
      <w:r w:rsidRPr="000A1E1B">
        <w:rPr>
          <w:sz w:val="26"/>
          <w:szCs w:val="26"/>
        </w:rPr>
        <w:t>du règlement intérieur produit par le bureau exécutif.</w:t>
      </w:r>
    </w:p>
    <w:p w14:paraId="4823C629" w14:textId="7D3842AF" w:rsidR="007448B9" w:rsidRPr="000A1E1B" w:rsidRDefault="007448B9" w:rsidP="007448B9">
      <w:pPr>
        <w:jc w:val="both"/>
        <w:rPr>
          <w:sz w:val="26"/>
          <w:szCs w:val="26"/>
        </w:rPr>
      </w:pPr>
      <w:r w:rsidRPr="000A1E1B">
        <w:rPr>
          <w:b/>
          <w:sz w:val="26"/>
          <w:szCs w:val="26"/>
        </w:rPr>
        <w:t>Article 10</w:t>
      </w:r>
      <w:r w:rsidRPr="000A1E1B">
        <w:rPr>
          <w:sz w:val="26"/>
          <w:szCs w:val="26"/>
        </w:rPr>
        <w:t xml:space="preserve"> : Chaque club </w:t>
      </w:r>
      <w:ins w:id="82" w:author="HP" w:date="2021-01-19T18:51:00Z">
        <w:r w:rsidR="00753CE7">
          <w:rPr>
            <w:sz w:val="26"/>
            <w:szCs w:val="26"/>
          </w:rPr>
          <w:t xml:space="preserve">ou association sportive </w:t>
        </w:r>
      </w:ins>
      <w:r w:rsidRPr="000A1E1B">
        <w:rPr>
          <w:sz w:val="26"/>
          <w:szCs w:val="26"/>
        </w:rPr>
        <w:t xml:space="preserve">doit posséder un </w:t>
      </w:r>
      <w:ins w:id="83" w:author="HP" w:date="2021-01-19T18:54:00Z">
        <w:r w:rsidR="00753CE7">
          <w:rPr>
            <w:sz w:val="26"/>
            <w:szCs w:val="26"/>
          </w:rPr>
          <w:t xml:space="preserve">directeur technique </w:t>
        </w:r>
      </w:ins>
      <w:del w:id="84" w:author="HP" w:date="2021-01-19T18:54:00Z">
        <w:r w:rsidRPr="000A1E1B" w:rsidDel="00753CE7">
          <w:rPr>
            <w:sz w:val="26"/>
            <w:szCs w:val="26"/>
          </w:rPr>
          <w:delText xml:space="preserve">responsable technique (moniteur) </w:delText>
        </w:r>
      </w:del>
      <w:del w:id="85" w:author="HP" w:date="2021-01-19T18:59:00Z">
        <w:r w:rsidRPr="000A1E1B" w:rsidDel="00753CE7">
          <w:rPr>
            <w:sz w:val="26"/>
            <w:szCs w:val="26"/>
          </w:rPr>
          <w:delText>avec un ad</w:delText>
        </w:r>
      </w:del>
      <w:del w:id="86" w:author="HP" w:date="2021-01-19T18:58:00Z">
        <w:r w:rsidRPr="000A1E1B" w:rsidDel="00753CE7">
          <w:rPr>
            <w:sz w:val="26"/>
            <w:szCs w:val="26"/>
          </w:rPr>
          <w:delText>joint (1</w:delText>
        </w:r>
        <w:r w:rsidRPr="000A1E1B" w:rsidDel="00753CE7">
          <w:rPr>
            <w:sz w:val="26"/>
            <w:szCs w:val="26"/>
            <w:vertAlign w:val="superscript"/>
          </w:rPr>
          <w:delText>er</w:delText>
        </w:r>
        <w:r w:rsidDel="00753CE7">
          <w:rPr>
            <w:sz w:val="26"/>
            <w:szCs w:val="26"/>
          </w:rPr>
          <w:delText xml:space="preserve"> DAN</w:delText>
        </w:r>
        <w:r w:rsidRPr="000A1E1B" w:rsidDel="00753CE7">
          <w:rPr>
            <w:sz w:val="26"/>
            <w:szCs w:val="26"/>
          </w:rPr>
          <w:delText>)</w:delText>
        </w:r>
      </w:del>
      <w:ins w:id="87" w:author="HP" w:date="2021-01-19T18:59:00Z">
        <w:r w:rsidR="00753CE7">
          <w:rPr>
            <w:sz w:val="26"/>
            <w:szCs w:val="26"/>
          </w:rPr>
          <w:t xml:space="preserve"> et un adjoint</w:t>
        </w:r>
      </w:ins>
      <w:r w:rsidRPr="000A1E1B">
        <w:rPr>
          <w:sz w:val="26"/>
          <w:szCs w:val="26"/>
        </w:rPr>
        <w:t>, un trésorier</w:t>
      </w:r>
      <w:ins w:id="88" w:author="HP" w:date="2021-01-19T19:02:00Z">
        <w:r w:rsidR="00A2721C">
          <w:rPr>
            <w:sz w:val="26"/>
            <w:szCs w:val="26"/>
          </w:rPr>
          <w:t xml:space="preserve"> et un secretaire</w:t>
        </w:r>
      </w:ins>
      <w:r w:rsidRPr="000A1E1B">
        <w:rPr>
          <w:sz w:val="26"/>
          <w:szCs w:val="26"/>
        </w:rPr>
        <w:t xml:space="preserve">. </w:t>
      </w:r>
      <w:del w:id="89" w:author="HP" w:date="2021-01-19T19:01:00Z">
        <w:r w:rsidRPr="000A1E1B" w:rsidDel="00A2721C">
          <w:rPr>
            <w:sz w:val="26"/>
            <w:szCs w:val="26"/>
          </w:rPr>
          <w:delText>Seuls ceux autorisés pa</w:delText>
        </w:r>
        <w:r w:rsidDel="00A2721C">
          <w:rPr>
            <w:sz w:val="26"/>
            <w:szCs w:val="26"/>
          </w:rPr>
          <w:delText>r le bureau, par manque de grad</w:delText>
        </w:r>
        <w:r w:rsidRPr="000A1E1B" w:rsidDel="00A2721C">
          <w:rPr>
            <w:sz w:val="26"/>
            <w:szCs w:val="26"/>
          </w:rPr>
          <w:delText>és peuvent déroger à cet article.</w:delText>
        </w:r>
      </w:del>
    </w:p>
    <w:p w14:paraId="1F7600AB" w14:textId="3087DD0B" w:rsidR="007448B9" w:rsidRPr="000A1E1B" w:rsidRDefault="007448B9" w:rsidP="007448B9">
      <w:pPr>
        <w:jc w:val="both"/>
        <w:rPr>
          <w:sz w:val="26"/>
          <w:szCs w:val="26"/>
        </w:rPr>
      </w:pPr>
      <w:r w:rsidRPr="000A1E1B">
        <w:rPr>
          <w:b/>
          <w:sz w:val="26"/>
          <w:szCs w:val="26"/>
        </w:rPr>
        <w:t>Article 11</w:t>
      </w:r>
      <w:r w:rsidRPr="000A1E1B">
        <w:rPr>
          <w:sz w:val="26"/>
          <w:szCs w:val="26"/>
        </w:rPr>
        <w:t xml:space="preserve"> : Toutes </w:t>
      </w:r>
      <w:ins w:id="90" w:author="HP" w:date="2021-01-21T16:16:00Z">
        <w:r w:rsidR="005D324B">
          <w:rPr>
            <w:sz w:val="26"/>
            <w:szCs w:val="26"/>
          </w:rPr>
          <w:t>activités (</w:t>
        </w:r>
      </w:ins>
      <w:r w:rsidRPr="000A1E1B">
        <w:rPr>
          <w:sz w:val="26"/>
          <w:szCs w:val="26"/>
        </w:rPr>
        <w:t xml:space="preserve">les démonstrations, </w:t>
      </w:r>
      <w:del w:id="91" w:author="HP" w:date="2021-01-21T16:17:00Z">
        <w:r w:rsidRPr="000A1E1B" w:rsidDel="005D324B">
          <w:rPr>
            <w:sz w:val="26"/>
            <w:szCs w:val="26"/>
          </w:rPr>
          <w:delText>organisation</w:delText>
        </w:r>
        <w:r w:rsidR="000863DB" w:rsidDel="005D324B">
          <w:rPr>
            <w:sz w:val="26"/>
            <w:szCs w:val="26"/>
          </w:rPr>
          <w:delText>s</w:delText>
        </w:r>
      </w:del>
      <w:del w:id="92" w:author="HP" w:date="2021-01-21T16:16:00Z">
        <w:r w:rsidRPr="000A1E1B" w:rsidDel="005D324B">
          <w:rPr>
            <w:sz w:val="26"/>
            <w:szCs w:val="26"/>
          </w:rPr>
          <w:delText xml:space="preserve"> ou </w:delText>
        </w:r>
      </w:del>
      <w:r w:rsidRPr="000A1E1B">
        <w:rPr>
          <w:sz w:val="26"/>
          <w:szCs w:val="26"/>
        </w:rPr>
        <w:t>festivit</w:t>
      </w:r>
      <w:r w:rsidR="000863DB">
        <w:rPr>
          <w:sz w:val="26"/>
          <w:szCs w:val="26"/>
        </w:rPr>
        <w:t>és</w:t>
      </w:r>
      <w:ins w:id="93" w:author="HP" w:date="2021-01-21T16:16:00Z">
        <w:r w:rsidR="005D324B">
          <w:rPr>
            <w:sz w:val="26"/>
            <w:szCs w:val="26"/>
          </w:rPr>
          <w:t>,…)</w:t>
        </w:r>
      </w:ins>
      <w:r w:rsidR="000863DB">
        <w:rPr>
          <w:sz w:val="26"/>
          <w:szCs w:val="26"/>
        </w:rPr>
        <w:t xml:space="preserve"> sous l’égide du Vovinam Viet Vo </w:t>
      </w:r>
      <w:r w:rsidRPr="000A1E1B">
        <w:rPr>
          <w:sz w:val="26"/>
          <w:szCs w:val="26"/>
        </w:rPr>
        <w:t xml:space="preserve">Dao devront faire l’objet d’une demande écrite adressée au président </w:t>
      </w:r>
      <w:del w:id="94" w:author="HP" w:date="2021-01-21T16:18:00Z">
        <w:r w:rsidRPr="000A1E1B" w:rsidDel="005D324B">
          <w:rPr>
            <w:sz w:val="26"/>
            <w:szCs w:val="26"/>
          </w:rPr>
          <w:delText>de la fédération</w:delText>
        </w:r>
      </w:del>
      <w:ins w:id="95" w:author="HP" w:date="2021-01-21T16:18:00Z">
        <w:r w:rsidR="005D324B">
          <w:rPr>
            <w:sz w:val="26"/>
            <w:szCs w:val="26"/>
          </w:rPr>
          <w:t>des districts ou ligues</w:t>
        </w:r>
      </w:ins>
      <w:ins w:id="96" w:author="HP" w:date="2021-01-21T16:27:00Z">
        <w:r w:rsidR="00114871">
          <w:rPr>
            <w:sz w:val="26"/>
            <w:szCs w:val="26"/>
          </w:rPr>
          <w:t xml:space="preserve"> </w:t>
        </w:r>
      </w:ins>
      <w:ins w:id="97" w:author="HP" w:date="2021-01-21T16:34:00Z">
        <w:r w:rsidR="00114871">
          <w:rPr>
            <w:sz w:val="26"/>
            <w:szCs w:val="26"/>
          </w:rPr>
          <w:t>sous reserve de l’etablissement d’un compte rendu.</w:t>
        </w:r>
      </w:ins>
      <w:del w:id="98" w:author="HP" w:date="2021-01-21T16:27:00Z">
        <w:r w:rsidRPr="000A1E1B" w:rsidDel="00114871">
          <w:rPr>
            <w:sz w:val="26"/>
            <w:szCs w:val="26"/>
          </w:rPr>
          <w:delText xml:space="preserve"> sous c</w:delText>
        </w:r>
        <w:r w:rsidRPr="000A1E1B" w:rsidDel="005D324B">
          <w:rPr>
            <w:sz w:val="26"/>
            <w:szCs w:val="26"/>
          </w:rPr>
          <w:delText>ou</w:delText>
        </w:r>
      </w:del>
      <w:del w:id="99" w:author="HP" w:date="2021-01-21T16:26:00Z">
        <w:r w:rsidRPr="000A1E1B" w:rsidDel="005D324B">
          <w:rPr>
            <w:sz w:val="26"/>
            <w:szCs w:val="26"/>
          </w:rPr>
          <w:delText xml:space="preserve">vert du Directeur </w:delText>
        </w:r>
        <w:r w:rsidR="000863DB" w:rsidDel="005D324B">
          <w:rPr>
            <w:sz w:val="26"/>
            <w:szCs w:val="26"/>
          </w:rPr>
          <w:delText>T</w:delText>
        </w:r>
        <w:r w:rsidRPr="000A1E1B" w:rsidDel="005D324B">
          <w:rPr>
            <w:sz w:val="26"/>
            <w:szCs w:val="26"/>
          </w:rPr>
          <w:delText>echnique</w:delText>
        </w:r>
        <w:r w:rsidDel="005D324B">
          <w:rPr>
            <w:sz w:val="26"/>
            <w:szCs w:val="26"/>
          </w:rPr>
          <w:delText xml:space="preserve"> </w:delText>
        </w:r>
        <w:r w:rsidR="000863DB" w:rsidDel="005D324B">
          <w:rPr>
            <w:sz w:val="26"/>
            <w:szCs w:val="26"/>
          </w:rPr>
          <w:delText>N</w:delText>
        </w:r>
        <w:r w:rsidDel="005D324B">
          <w:rPr>
            <w:sz w:val="26"/>
            <w:szCs w:val="26"/>
          </w:rPr>
          <w:delText>ational</w:delText>
        </w:r>
      </w:del>
      <w:r w:rsidRPr="000A1E1B">
        <w:rPr>
          <w:sz w:val="26"/>
          <w:szCs w:val="26"/>
        </w:rPr>
        <w:t>.</w:t>
      </w:r>
    </w:p>
    <w:p w14:paraId="0D045792" w14:textId="4E20834F" w:rsidR="007448B9" w:rsidRPr="000A1E1B" w:rsidRDefault="007448B9" w:rsidP="007448B9">
      <w:pPr>
        <w:jc w:val="both"/>
        <w:rPr>
          <w:sz w:val="26"/>
          <w:szCs w:val="26"/>
        </w:rPr>
      </w:pPr>
      <w:r w:rsidRPr="000A1E1B">
        <w:rPr>
          <w:b/>
          <w:sz w:val="26"/>
          <w:szCs w:val="26"/>
        </w:rPr>
        <w:t>Article 12</w:t>
      </w:r>
      <w:r w:rsidRPr="000A1E1B">
        <w:rPr>
          <w:sz w:val="26"/>
          <w:szCs w:val="26"/>
        </w:rPr>
        <w:t xml:space="preserve"> : Tous les articles destinés à la prorogation du </w:t>
      </w:r>
      <w:r w:rsidR="000863DB">
        <w:rPr>
          <w:sz w:val="26"/>
          <w:szCs w:val="26"/>
        </w:rPr>
        <w:t xml:space="preserve">Vovinam Viet Vo </w:t>
      </w:r>
      <w:r w:rsidR="000863DB" w:rsidRPr="000A1E1B">
        <w:rPr>
          <w:sz w:val="26"/>
          <w:szCs w:val="26"/>
        </w:rPr>
        <w:t xml:space="preserve">Dao </w:t>
      </w:r>
      <w:r w:rsidRPr="000A1E1B">
        <w:rPr>
          <w:sz w:val="26"/>
          <w:szCs w:val="26"/>
        </w:rPr>
        <w:t xml:space="preserve">adressés à la presse ou à des revues spécialisées sont </w:t>
      </w:r>
      <w:r w:rsidRPr="001D529A">
        <w:rPr>
          <w:sz w:val="26"/>
          <w:szCs w:val="26"/>
          <w:highlight w:val="green"/>
          <w:rPrChange w:id="100" w:author="HP" w:date="2021-01-21T16:45:00Z">
            <w:rPr>
              <w:sz w:val="26"/>
              <w:szCs w:val="26"/>
            </w:rPr>
          </w:rPrChange>
        </w:rPr>
        <w:t>autorisés</w:t>
      </w:r>
      <w:r w:rsidRPr="000A1E1B">
        <w:rPr>
          <w:sz w:val="26"/>
          <w:szCs w:val="26"/>
        </w:rPr>
        <w:t xml:space="preserve"> à condition d’</w:t>
      </w:r>
      <w:r w:rsidR="000863DB">
        <w:rPr>
          <w:sz w:val="26"/>
          <w:szCs w:val="26"/>
        </w:rPr>
        <w:t>aviser</w:t>
      </w:r>
      <w:r w:rsidRPr="000A1E1B">
        <w:rPr>
          <w:sz w:val="26"/>
          <w:szCs w:val="26"/>
        </w:rPr>
        <w:t xml:space="preserve"> le </w:t>
      </w:r>
      <w:r>
        <w:rPr>
          <w:sz w:val="26"/>
          <w:szCs w:val="26"/>
        </w:rPr>
        <w:t>bureau exécutif</w:t>
      </w:r>
      <w:r w:rsidRPr="000A1E1B">
        <w:rPr>
          <w:sz w:val="26"/>
          <w:szCs w:val="26"/>
        </w:rPr>
        <w:t xml:space="preserve"> au préalable </w:t>
      </w:r>
      <w:ins w:id="101" w:author="HP" w:date="2021-01-21T16:57:00Z">
        <w:r w:rsidR="006E708D">
          <w:rPr>
            <w:sz w:val="26"/>
            <w:szCs w:val="26"/>
          </w:rPr>
          <w:t>,</w:t>
        </w:r>
      </w:ins>
      <w:del w:id="102" w:author="HP" w:date="2021-01-21T16:57:00Z">
        <w:r w:rsidRPr="000A1E1B" w:rsidDel="006E708D">
          <w:rPr>
            <w:sz w:val="26"/>
            <w:szCs w:val="26"/>
          </w:rPr>
          <w:delText xml:space="preserve">et </w:delText>
        </w:r>
      </w:del>
      <w:r w:rsidRPr="000A1E1B">
        <w:rPr>
          <w:sz w:val="26"/>
          <w:szCs w:val="26"/>
        </w:rPr>
        <w:t>d’assurer l’envoi d’une copie de l’article</w:t>
      </w:r>
      <w:ins w:id="103" w:author="HP" w:date="2021-01-21T16:57:00Z">
        <w:r w:rsidR="006E708D">
          <w:rPr>
            <w:sz w:val="26"/>
            <w:szCs w:val="26"/>
          </w:rPr>
          <w:t xml:space="preserve"> et </w:t>
        </w:r>
      </w:ins>
      <w:ins w:id="104" w:author="HP" w:date="2021-01-21T16:58:00Z">
        <w:r w:rsidR="006E708D">
          <w:rPr>
            <w:sz w:val="26"/>
            <w:szCs w:val="26"/>
          </w:rPr>
          <w:t xml:space="preserve">d’obtenir </w:t>
        </w:r>
        <w:r w:rsidR="006E708D">
          <w:rPr>
            <w:sz w:val="26"/>
            <w:szCs w:val="26"/>
          </w:rPr>
          <w:lastRenderedPageBreak/>
          <w:t>un avis favorable</w:t>
        </w:r>
      </w:ins>
      <w:del w:id="105" w:author="HP" w:date="2021-01-21T16:57:00Z">
        <w:r w:rsidRPr="000A1E1B" w:rsidDel="006E708D">
          <w:rPr>
            <w:sz w:val="26"/>
            <w:szCs w:val="26"/>
          </w:rPr>
          <w:delText>.</w:delText>
        </w:r>
      </w:del>
      <w:ins w:id="106" w:author="HP" w:date="2021-01-21T16:46:00Z">
        <w:r w:rsidR="001D529A">
          <w:rPr>
            <w:sz w:val="26"/>
            <w:szCs w:val="26"/>
          </w:rPr>
          <w:t xml:space="preserve"> de </w:t>
        </w:r>
      </w:ins>
      <w:ins w:id="107" w:author="HP" w:date="2021-01-21T16:58:00Z">
        <w:r w:rsidR="006E708D">
          <w:rPr>
            <w:sz w:val="26"/>
            <w:szCs w:val="26"/>
          </w:rPr>
          <w:t xml:space="preserve">la </w:t>
        </w:r>
      </w:ins>
      <w:ins w:id="108" w:author="HP" w:date="2021-01-21T16:46:00Z">
        <w:r w:rsidR="001D529A">
          <w:rPr>
            <w:sz w:val="26"/>
            <w:szCs w:val="26"/>
          </w:rPr>
          <w:t>publication</w:t>
        </w:r>
      </w:ins>
      <w:ins w:id="109" w:author="HP" w:date="2021-01-21T16:47:00Z">
        <w:r w:rsidR="001D529A">
          <w:rPr>
            <w:sz w:val="26"/>
            <w:szCs w:val="26"/>
          </w:rPr>
          <w:t xml:space="preserve"> de l’article</w:t>
        </w:r>
      </w:ins>
      <w:ins w:id="110" w:author="HP" w:date="2021-01-21T16:46:00Z">
        <w:r w:rsidR="001D529A">
          <w:rPr>
            <w:sz w:val="26"/>
            <w:szCs w:val="26"/>
          </w:rPr>
          <w:t xml:space="preserve"> </w:t>
        </w:r>
      </w:ins>
      <w:ins w:id="111" w:author="HP" w:date="2021-01-21T16:58:00Z">
        <w:r w:rsidR="006E708D">
          <w:rPr>
            <w:sz w:val="26"/>
            <w:szCs w:val="26"/>
          </w:rPr>
          <w:t xml:space="preserve">par le </w:t>
        </w:r>
      </w:ins>
      <w:ins w:id="112" w:author="HP" w:date="2021-01-21T16:46:00Z">
        <w:r w:rsidR="001D529A">
          <w:rPr>
            <w:sz w:val="26"/>
            <w:szCs w:val="26"/>
          </w:rPr>
          <w:t xml:space="preserve">bureau </w:t>
        </w:r>
      </w:ins>
      <w:ins w:id="113" w:author="HP" w:date="2021-01-21T16:47:00Z">
        <w:r w:rsidR="001D529A">
          <w:rPr>
            <w:sz w:val="26"/>
            <w:szCs w:val="26"/>
          </w:rPr>
          <w:t>exécutif de la federation.</w:t>
        </w:r>
      </w:ins>
      <w:r w:rsidRPr="000A1E1B">
        <w:rPr>
          <w:sz w:val="26"/>
          <w:szCs w:val="26"/>
        </w:rPr>
        <w:t xml:space="preserve"> L’auteur demeure entièrement responsable de son article</w:t>
      </w:r>
      <w:ins w:id="114" w:author="HP" w:date="2021-01-21T16:48:00Z">
        <w:r w:rsidR="001D529A">
          <w:rPr>
            <w:sz w:val="26"/>
            <w:szCs w:val="26"/>
          </w:rPr>
          <w:t xml:space="preserve"> en cas de non respect de la procedure</w:t>
        </w:r>
      </w:ins>
      <w:r w:rsidRPr="000A1E1B">
        <w:rPr>
          <w:sz w:val="26"/>
          <w:szCs w:val="26"/>
        </w:rPr>
        <w:t>.</w:t>
      </w:r>
    </w:p>
    <w:p w14:paraId="7AA03F65" w14:textId="77777777" w:rsidR="007448B9" w:rsidRPr="000A1E1B" w:rsidRDefault="007448B9" w:rsidP="007448B9">
      <w:pPr>
        <w:spacing w:after="0" w:line="240" w:lineRule="auto"/>
        <w:jc w:val="both"/>
        <w:rPr>
          <w:b/>
          <w:sz w:val="26"/>
          <w:szCs w:val="26"/>
        </w:rPr>
      </w:pPr>
    </w:p>
    <w:p w14:paraId="70AD1135" w14:textId="77777777" w:rsidR="007448B9" w:rsidRPr="007448B9" w:rsidRDefault="007448B9" w:rsidP="007448B9">
      <w:pPr>
        <w:spacing w:after="0" w:line="240" w:lineRule="auto"/>
        <w:jc w:val="both"/>
        <w:rPr>
          <w:b/>
          <w:sz w:val="26"/>
          <w:szCs w:val="26"/>
          <w:u w:val="single"/>
        </w:rPr>
      </w:pPr>
      <w:r w:rsidRPr="007448B9">
        <w:rPr>
          <w:b/>
          <w:sz w:val="26"/>
          <w:szCs w:val="26"/>
        </w:rPr>
        <w:t>CHAPITRE TROISIEME</w:t>
      </w:r>
      <w:r w:rsidRPr="000A1E1B">
        <w:rPr>
          <w:b/>
          <w:sz w:val="26"/>
          <w:szCs w:val="26"/>
        </w:rPr>
        <w:t> :</w:t>
      </w:r>
      <w:r>
        <w:rPr>
          <w:b/>
          <w:sz w:val="26"/>
          <w:szCs w:val="26"/>
        </w:rPr>
        <w:t xml:space="preserve"> </w:t>
      </w:r>
      <w:r w:rsidRPr="007448B9">
        <w:rPr>
          <w:b/>
          <w:sz w:val="26"/>
          <w:szCs w:val="26"/>
          <w:u w:val="single"/>
        </w:rPr>
        <w:t>ORGANISATION ADMINISTRATIVE DE LA FEDERATION</w:t>
      </w:r>
    </w:p>
    <w:p w14:paraId="3A7A007C" w14:textId="77777777" w:rsidR="007448B9" w:rsidRPr="000A1E1B" w:rsidRDefault="007448B9" w:rsidP="007448B9">
      <w:pPr>
        <w:spacing w:after="0" w:line="240" w:lineRule="auto"/>
        <w:jc w:val="both"/>
        <w:rPr>
          <w:b/>
          <w:sz w:val="26"/>
          <w:szCs w:val="26"/>
        </w:rPr>
      </w:pPr>
    </w:p>
    <w:p w14:paraId="757173FA" w14:textId="77777777" w:rsidR="007448B9" w:rsidRPr="000A1E1B" w:rsidRDefault="007448B9" w:rsidP="007448B9">
      <w:pPr>
        <w:spacing w:after="0" w:line="240" w:lineRule="auto"/>
        <w:jc w:val="both"/>
        <w:rPr>
          <w:sz w:val="26"/>
          <w:szCs w:val="26"/>
        </w:rPr>
      </w:pPr>
      <w:r w:rsidRPr="000A1E1B">
        <w:rPr>
          <w:b/>
          <w:sz w:val="26"/>
          <w:szCs w:val="26"/>
        </w:rPr>
        <w:t>Article 13 :</w:t>
      </w:r>
      <w:r w:rsidRPr="000A1E1B">
        <w:rPr>
          <w:sz w:val="26"/>
          <w:szCs w:val="26"/>
        </w:rPr>
        <w:t xml:space="preserve"> Le président, responsable de la vie et de l’activité de la fédération :</w:t>
      </w:r>
    </w:p>
    <w:p w14:paraId="1C7B4358" w14:textId="396F5CB7" w:rsidR="007448B9" w:rsidRPr="000A1E1B" w:rsidRDefault="007448B9" w:rsidP="007448B9">
      <w:pPr>
        <w:spacing w:after="0" w:line="240" w:lineRule="auto"/>
        <w:jc w:val="both"/>
        <w:rPr>
          <w:sz w:val="26"/>
          <w:szCs w:val="26"/>
        </w:rPr>
      </w:pPr>
      <w:r w:rsidRPr="000A1E1B">
        <w:rPr>
          <w:sz w:val="26"/>
          <w:szCs w:val="26"/>
        </w:rPr>
        <w:t xml:space="preserve">- </w:t>
      </w:r>
      <w:del w:id="115" w:author="HP" w:date="2021-01-21T17:35:00Z">
        <w:r w:rsidRPr="000A1E1B" w:rsidDel="009904E5">
          <w:rPr>
            <w:sz w:val="26"/>
            <w:szCs w:val="26"/>
          </w:rPr>
          <w:delText xml:space="preserve">Dirige les débats du Bureau </w:delText>
        </w:r>
        <w:r w:rsidR="005A37F4" w:rsidDel="009904E5">
          <w:rPr>
            <w:sz w:val="26"/>
            <w:szCs w:val="26"/>
          </w:rPr>
          <w:delText xml:space="preserve">Exécutif </w:delText>
        </w:r>
        <w:r w:rsidRPr="000A1E1B" w:rsidDel="009904E5">
          <w:rPr>
            <w:sz w:val="26"/>
            <w:szCs w:val="26"/>
          </w:rPr>
          <w:delText xml:space="preserve">et de </w:delText>
        </w:r>
        <w:r w:rsidR="00D0351A" w:rsidDel="009904E5">
          <w:rPr>
            <w:sz w:val="26"/>
            <w:szCs w:val="26"/>
          </w:rPr>
          <w:delText xml:space="preserve">la </w:delText>
        </w:r>
        <w:r w:rsidRPr="000A1E1B" w:rsidDel="009904E5">
          <w:rPr>
            <w:sz w:val="26"/>
            <w:szCs w:val="26"/>
          </w:rPr>
          <w:delText>Fédération</w:delText>
        </w:r>
      </w:del>
    </w:p>
    <w:p w14:paraId="3FD354D2" w14:textId="22F2228C" w:rsidR="007448B9" w:rsidRPr="000A1E1B" w:rsidRDefault="007448B9" w:rsidP="007448B9">
      <w:pPr>
        <w:spacing w:after="0" w:line="240" w:lineRule="auto"/>
        <w:jc w:val="both"/>
        <w:rPr>
          <w:sz w:val="26"/>
          <w:szCs w:val="26"/>
        </w:rPr>
      </w:pPr>
      <w:r w:rsidRPr="000A1E1B">
        <w:rPr>
          <w:sz w:val="26"/>
          <w:szCs w:val="26"/>
        </w:rPr>
        <w:t xml:space="preserve">-  </w:t>
      </w:r>
      <w:del w:id="116" w:author="HP" w:date="2021-01-21T17:35:00Z">
        <w:r w:rsidRPr="000A1E1B" w:rsidDel="009904E5">
          <w:rPr>
            <w:sz w:val="26"/>
            <w:szCs w:val="26"/>
          </w:rPr>
          <w:delText xml:space="preserve">Veille à l’exécution des décisions du Bureau </w:delText>
        </w:r>
        <w:r w:rsidR="005A37F4" w:rsidDel="009904E5">
          <w:rPr>
            <w:sz w:val="26"/>
            <w:szCs w:val="26"/>
          </w:rPr>
          <w:delText>Exécutif</w:delText>
        </w:r>
        <w:r w:rsidR="005A37F4" w:rsidRPr="000A1E1B" w:rsidDel="009904E5">
          <w:rPr>
            <w:sz w:val="26"/>
            <w:szCs w:val="26"/>
          </w:rPr>
          <w:delText xml:space="preserve"> </w:delText>
        </w:r>
        <w:r w:rsidRPr="000A1E1B" w:rsidDel="009904E5">
          <w:rPr>
            <w:sz w:val="26"/>
            <w:szCs w:val="26"/>
          </w:rPr>
          <w:delText>et de la Fédération :</w:delText>
        </w:r>
      </w:del>
    </w:p>
    <w:p w14:paraId="2969CB91" w14:textId="5C6CFE8C" w:rsidR="007448B9" w:rsidRDefault="007448B9" w:rsidP="007448B9">
      <w:pPr>
        <w:spacing w:after="0" w:line="240" w:lineRule="auto"/>
        <w:jc w:val="both"/>
        <w:rPr>
          <w:ins w:id="117" w:author="HP" w:date="2021-01-21T17:24:00Z"/>
          <w:sz w:val="26"/>
          <w:szCs w:val="26"/>
        </w:rPr>
      </w:pPr>
      <w:r w:rsidRPr="000A1E1B">
        <w:rPr>
          <w:sz w:val="26"/>
          <w:szCs w:val="26"/>
        </w:rPr>
        <w:t>-Représente officiellement la Fédération dans tous les actes de la vie civile</w:t>
      </w:r>
    </w:p>
    <w:p w14:paraId="067EDCA7" w14:textId="77777777" w:rsidR="00DA3E3F" w:rsidRDefault="00DA3E3F" w:rsidP="00DA3E3F">
      <w:pPr>
        <w:pStyle w:val="Paragraphedeliste"/>
        <w:numPr>
          <w:ilvl w:val="0"/>
          <w:numId w:val="1"/>
        </w:numPr>
        <w:rPr>
          <w:ins w:id="118" w:author="HP" w:date="2021-01-21T17:24:00Z"/>
        </w:rPr>
      </w:pPr>
      <w:ins w:id="119" w:author="HP" w:date="2021-01-21T17:24:00Z">
        <w:r>
          <w:t>Prise de décision stratégique pour une meilleure vue de la fédération</w:t>
        </w:r>
      </w:ins>
    </w:p>
    <w:p w14:paraId="4BE3A372" w14:textId="77777777" w:rsidR="00DA3E3F" w:rsidRDefault="00DA3E3F" w:rsidP="00DA3E3F">
      <w:pPr>
        <w:pStyle w:val="Paragraphedeliste"/>
        <w:numPr>
          <w:ilvl w:val="0"/>
          <w:numId w:val="1"/>
        </w:numPr>
        <w:rPr>
          <w:ins w:id="120" w:author="HP" w:date="2021-01-21T17:24:00Z"/>
        </w:rPr>
      </w:pPr>
      <w:ins w:id="121" w:author="HP" w:date="2021-01-21T17:24:00Z">
        <w:r>
          <w:t>Elaboration de politiques dans le but de développer le sponsoring au vovinam viet vo Dao</w:t>
        </w:r>
      </w:ins>
    </w:p>
    <w:p w14:paraId="77022FC4" w14:textId="77777777" w:rsidR="00DA3E3F" w:rsidRDefault="00DA3E3F" w:rsidP="00DA3E3F">
      <w:pPr>
        <w:pStyle w:val="Paragraphedeliste"/>
        <w:numPr>
          <w:ilvl w:val="0"/>
          <w:numId w:val="1"/>
        </w:numPr>
        <w:rPr>
          <w:ins w:id="122" w:author="HP" w:date="2021-01-21T17:24:00Z"/>
        </w:rPr>
      </w:pPr>
      <w:ins w:id="123" w:author="HP" w:date="2021-01-21T17:24:00Z">
        <w:r>
          <w:t>Renforcer les relations avec le monde extérieur et les partenaires</w:t>
        </w:r>
      </w:ins>
    </w:p>
    <w:p w14:paraId="29EF6CDD" w14:textId="19144B9C" w:rsidR="00DA3E3F" w:rsidRDefault="00DA3E3F" w:rsidP="00DA3E3F">
      <w:pPr>
        <w:pStyle w:val="Paragraphedeliste"/>
        <w:numPr>
          <w:ilvl w:val="0"/>
          <w:numId w:val="1"/>
        </w:numPr>
        <w:rPr>
          <w:ins w:id="124" w:author="HP" w:date="2021-01-21T17:24:00Z"/>
        </w:rPr>
      </w:pPr>
      <w:ins w:id="125" w:author="HP" w:date="2021-01-21T17:24:00Z">
        <w:r>
          <w:t>Coordonner et superviser toutes les actions des autres membres du bureau</w:t>
        </w:r>
      </w:ins>
      <w:ins w:id="126" w:author="HP" w:date="2021-01-21T17:25:00Z">
        <w:r>
          <w:t xml:space="preserve"> executif</w:t>
        </w:r>
      </w:ins>
    </w:p>
    <w:p w14:paraId="61301B19" w14:textId="76A2A432" w:rsidR="00DA3E3F" w:rsidRDefault="00DA3E3F" w:rsidP="00DA3E3F">
      <w:pPr>
        <w:pStyle w:val="Paragraphedeliste"/>
        <w:numPr>
          <w:ilvl w:val="0"/>
          <w:numId w:val="1"/>
        </w:numPr>
        <w:rPr>
          <w:ins w:id="127" w:author="HP" w:date="2021-01-21T17:24:00Z"/>
        </w:rPr>
      </w:pPr>
      <w:ins w:id="128" w:author="HP" w:date="2021-01-21T17:24:00Z">
        <w:r>
          <w:t>Attribuer des lettres de missions à tous les membres du bureaux</w:t>
        </w:r>
      </w:ins>
      <w:ins w:id="129" w:author="HP" w:date="2021-01-21T17:25:00Z">
        <w:r>
          <w:t xml:space="preserve"> executif</w:t>
        </w:r>
      </w:ins>
    </w:p>
    <w:p w14:paraId="0D8C6C7F" w14:textId="489D8312" w:rsidR="00DA3E3F" w:rsidRDefault="00DA3E3F" w:rsidP="00DA3E3F">
      <w:pPr>
        <w:pStyle w:val="Paragraphedeliste"/>
        <w:numPr>
          <w:ilvl w:val="0"/>
          <w:numId w:val="1"/>
        </w:numPr>
        <w:rPr>
          <w:ins w:id="130" w:author="HP" w:date="2021-01-21T17:24:00Z"/>
        </w:rPr>
      </w:pPr>
      <w:ins w:id="131" w:author="HP" w:date="2021-01-21T17:24:00Z">
        <w:r>
          <w:t>Mettre en œuvre le programme d’activité validé</w:t>
        </w:r>
      </w:ins>
      <w:ins w:id="132" w:author="HP" w:date="2021-01-21T17:26:00Z">
        <w:r w:rsidR="0041426E">
          <w:t xml:space="preserve"> en conseil de gestion</w:t>
        </w:r>
      </w:ins>
    </w:p>
    <w:p w14:paraId="5F2AF284" w14:textId="77777777" w:rsidR="00DA3E3F" w:rsidRDefault="00DA3E3F" w:rsidP="00DA3E3F">
      <w:pPr>
        <w:pStyle w:val="Paragraphedeliste"/>
        <w:numPr>
          <w:ilvl w:val="0"/>
          <w:numId w:val="1"/>
        </w:numPr>
        <w:rPr>
          <w:ins w:id="133" w:author="HP" w:date="2021-01-21T17:24:00Z"/>
        </w:rPr>
      </w:pPr>
      <w:ins w:id="134" w:author="HP" w:date="2021-01-21T17:24:00Z">
        <w:r>
          <w:t>Organiser des rencontres périodiques du bureau exécutif</w:t>
        </w:r>
      </w:ins>
    </w:p>
    <w:p w14:paraId="0DA69C81" w14:textId="77777777" w:rsidR="00DA3E3F" w:rsidRDefault="00DA3E3F" w:rsidP="00DA3E3F">
      <w:pPr>
        <w:pStyle w:val="Paragraphedeliste"/>
        <w:numPr>
          <w:ilvl w:val="0"/>
          <w:numId w:val="1"/>
        </w:numPr>
        <w:rPr>
          <w:ins w:id="135" w:author="HP" w:date="2021-01-21T17:24:00Z"/>
        </w:rPr>
      </w:pPr>
      <w:ins w:id="136" w:author="HP" w:date="2021-01-21T17:24:00Z">
        <w:r>
          <w:t>Organiser des assemblées ordinaires ou extraordinaires</w:t>
        </w:r>
      </w:ins>
    </w:p>
    <w:p w14:paraId="4BCEBF94" w14:textId="77777777" w:rsidR="00DA3E3F" w:rsidRDefault="00DA3E3F" w:rsidP="00DA3E3F">
      <w:pPr>
        <w:pStyle w:val="Paragraphedeliste"/>
        <w:numPr>
          <w:ilvl w:val="0"/>
          <w:numId w:val="1"/>
        </w:numPr>
        <w:rPr>
          <w:ins w:id="137" w:author="HP" w:date="2021-01-21T17:24:00Z"/>
        </w:rPr>
      </w:pPr>
      <w:ins w:id="138" w:author="HP" w:date="2021-01-21T17:24:00Z">
        <w:r>
          <w:t>Assurer la mise à jour de la fédération sur le plan des textes règlementaires</w:t>
        </w:r>
      </w:ins>
    </w:p>
    <w:p w14:paraId="55986BE1" w14:textId="032138FB" w:rsidR="00DA3E3F" w:rsidRDefault="00DA3E3F" w:rsidP="00DA3E3F">
      <w:pPr>
        <w:pStyle w:val="Paragraphedeliste"/>
        <w:numPr>
          <w:ilvl w:val="0"/>
          <w:numId w:val="1"/>
        </w:numPr>
        <w:rPr>
          <w:ins w:id="139" w:author="HP" w:date="2021-01-21T17:24:00Z"/>
        </w:rPr>
      </w:pPr>
      <w:ins w:id="140" w:author="HP" w:date="2021-01-21T17:24:00Z">
        <w:r>
          <w:t>P</w:t>
        </w:r>
      </w:ins>
      <w:ins w:id="141" w:author="HP" w:date="2021-01-21T17:28:00Z">
        <w:r w:rsidR="00A27D14">
          <w:t>romouvoir</w:t>
        </w:r>
      </w:ins>
      <w:ins w:id="142" w:author="HP" w:date="2021-01-21T17:24:00Z">
        <w:r>
          <w:t xml:space="preserve"> la politique d’attraction des hommes vers le style vovinam</w:t>
        </w:r>
      </w:ins>
    </w:p>
    <w:p w14:paraId="536F6BC8" w14:textId="4847D223" w:rsidR="00DA3E3F" w:rsidRDefault="00DA3E3F" w:rsidP="00DA3E3F">
      <w:pPr>
        <w:pStyle w:val="Paragraphedeliste"/>
        <w:numPr>
          <w:ilvl w:val="0"/>
          <w:numId w:val="1"/>
        </w:numPr>
        <w:rPr>
          <w:ins w:id="143" w:author="HP" w:date="2021-01-21T17:24:00Z"/>
        </w:rPr>
      </w:pPr>
      <w:ins w:id="144" w:author="HP" w:date="2021-01-21T17:24:00Z">
        <w:r>
          <w:t>Promouvoir le genre féminin</w:t>
        </w:r>
      </w:ins>
      <w:ins w:id="145" w:author="HP" w:date="2021-01-21T17:29:00Z">
        <w:r w:rsidR="009904E5">
          <w:t xml:space="preserve">, </w:t>
        </w:r>
      </w:ins>
      <w:ins w:id="146" w:author="HP" w:date="2021-01-21T17:24:00Z">
        <w:r>
          <w:t>les enfants</w:t>
        </w:r>
      </w:ins>
      <w:ins w:id="147" w:author="HP" w:date="2021-01-21T17:29:00Z">
        <w:r w:rsidR="009904E5">
          <w:t xml:space="preserve"> et les personnes du 3ème age</w:t>
        </w:r>
      </w:ins>
      <w:ins w:id="148" w:author="HP" w:date="2021-01-21T17:24:00Z">
        <w:r>
          <w:t xml:space="preserve"> dans la pratique du vovinam viet vo dao</w:t>
        </w:r>
      </w:ins>
    </w:p>
    <w:p w14:paraId="7486B7B6" w14:textId="5B0F0600" w:rsidR="00DA3E3F" w:rsidRDefault="00DA3E3F" w:rsidP="00DA3E3F">
      <w:pPr>
        <w:pStyle w:val="Paragraphedeliste"/>
        <w:numPr>
          <w:ilvl w:val="0"/>
          <w:numId w:val="1"/>
        </w:numPr>
        <w:rPr>
          <w:ins w:id="149" w:author="HP" w:date="2021-01-21T17:24:00Z"/>
        </w:rPr>
      </w:pPr>
      <w:ins w:id="150" w:author="HP" w:date="2021-01-21T17:24:00Z">
        <w:r>
          <w:t xml:space="preserve">Assurer le respect </w:t>
        </w:r>
      </w:ins>
      <w:ins w:id="151" w:author="HP" w:date="2021-01-21T17:30:00Z">
        <w:r w:rsidR="009904E5">
          <w:t>du statut,du code el</w:t>
        </w:r>
      </w:ins>
      <w:ins w:id="152" w:author="HP" w:date="2021-01-21T17:31:00Z">
        <w:r w:rsidR="009904E5">
          <w:t>ectoral,</w:t>
        </w:r>
      </w:ins>
      <w:ins w:id="153" w:author="HP" w:date="2021-01-21T17:30:00Z">
        <w:r w:rsidR="009904E5">
          <w:t xml:space="preserve"> </w:t>
        </w:r>
      </w:ins>
      <w:ins w:id="154" w:author="HP" w:date="2021-01-21T17:24:00Z">
        <w:r>
          <w:t>du règlement intérieur et du code des maitres</w:t>
        </w:r>
      </w:ins>
    </w:p>
    <w:p w14:paraId="6F42BC12" w14:textId="77777777" w:rsidR="00DA3E3F" w:rsidRDefault="00DA3E3F" w:rsidP="00DA3E3F">
      <w:pPr>
        <w:pStyle w:val="Paragraphedeliste"/>
        <w:numPr>
          <w:ilvl w:val="0"/>
          <w:numId w:val="1"/>
        </w:numPr>
        <w:rPr>
          <w:ins w:id="155" w:author="HP" w:date="2021-01-21T17:24:00Z"/>
        </w:rPr>
      </w:pPr>
      <w:ins w:id="156" w:author="HP" w:date="2021-01-21T17:24:00Z">
        <w:r>
          <w:t>Etablir le rapport d’activités et faire le conseil de gestion</w:t>
        </w:r>
      </w:ins>
    </w:p>
    <w:p w14:paraId="5C6E1740" w14:textId="11F5AD1E" w:rsidR="00DA3E3F" w:rsidRDefault="009904E5" w:rsidP="00DA3E3F">
      <w:pPr>
        <w:spacing w:after="0" w:line="240" w:lineRule="auto"/>
        <w:jc w:val="both"/>
        <w:rPr>
          <w:sz w:val="26"/>
          <w:szCs w:val="26"/>
        </w:rPr>
      </w:pPr>
      <w:ins w:id="157" w:author="HP" w:date="2021-01-21T17:33:00Z">
        <w:r>
          <w:t>14-</w:t>
        </w:r>
      </w:ins>
      <w:ins w:id="158" w:author="HP" w:date="2021-01-21T17:24:00Z">
        <w:r w:rsidR="00DA3E3F">
          <w:t>Promouvoir le social dans la pratique du vovinam viet vo dao</w:t>
        </w:r>
      </w:ins>
    </w:p>
    <w:p w14:paraId="5AB333E5" w14:textId="77777777" w:rsidR="007448B9" w:rsidRPr="000A1E1B" w:rsidRDefault="007448B9" w:rsidP="007448B9">
      <w:pPr>
        <w:spacing w:after="0" w:line="240" w:lineRule="auto"/>
        <w:jc w:val="both"/>
        <w:rPr>
          <w:sz w:val="26"/>
          <w:szCs w:val="26"/>
        </w:rPr>
      </w:pPr>
    </w:p>
    <w:p w14:paraId="27DAB734" w14:textId="77777777" w:rsidR="007448B9" w:rsidRDefault="007448B9" w:rsidP="007448B9">
      <w:pPr>
        <w:spacing w:after="0" w:line="240" w:lineRule="auto"/>
        <w:jc w:val="both"/>
        <w:rPr>
          <w:sz w:val="26"/>
          <w:szCs w:val="26"/>
        </w:rPr>
      </w:pPr>
      <w:r w:rsidRPr="000A1E1B">
        <w:rPr>
          <w:b/>
          <w:sz w:val="26"/>
          <w:szCs w:val="26"/>
        </w:rPr>
        <w:t>Article 14 :</w:t>
      </w:r>
      <w:r w:rsidRPr="000A1E1B">
        <w:rPr>
          <w:sz w:val="26"/>
          <w:szCs w:val="26"/>
        </w:rPr>
        <w:t xml:space="preserve"> Le vice Président assiste ou remplace le Président dans ses fonctions, le cas échéant.</w:t>
      </w:r>
    </w:p>
    <w:p w14:paraId="0CB305A8" w14:textId="77777777" w:rsidR="007448B9" w:rsidRPr="000A1E1B" w:rsidRDefault="007448B9" w:rsidP="007448B9">
      <w:pPr>
        <w:spacing w:after="0" w:line="240" w:lineRule="auto"/>
        <w:jc w:val="both"/>
        <w:rPr>
          <w:sz w:val="26"/>
          <w:szCs w:val="26"/>
        </w:rPr>
      </w:pPr>
    </w:p>
    <w:p w14:paraId="4AECC79C" w14:textId="77777777" w:rsidR="005A37F4" w:rsidRDefault="007448B9" w:rsidP="007448B9">
      <w:pPr>
        <w:jc w:val="both"/>
        <w:rPr>
          <w:sz w:val="26"/>
          <w:szCs w:val="26"/>
        </w:rPr>
      </w:pPr>
      <w:r w:rsidRPr="000A1E1B">
        <w:rPr>
          <w:b/>
          <w:sz w:val="26"/>
          <w:szCs w:val="26"/>
        </w:rPr>
        <w:t>Article 15 :</w:t>
      </w:r>
      <w:r w:rsidRPr="000A1E1B">
        <w:rPr>
          <w:sz w:val="26"/>
          <w:szCs w:val="26"/>
        </w:rPr>
        <w:t xml:space="preserve"> Le Secrétaire </w:t>
      </w:r>
      <w:r>
        <w:rPr>
          <w:sz w:val="26"/>
          <w:szCs w:val="26"/>
        </w:rPr>
        <w:t xml:space="preserve">Général </w:t>
      </w:r>
      <w:r w:rsidRPr="000A1E1B">
        <w:rPr>
          <w:sz w:val="26"/>
          <w:szCs w:val="26"/>
        </w:rPr>
        <w:t xml:space="preserve"> </w:t>
      </w:r>
      <w:r>
        <w:rPr>
          <w:sz w:val="26"/>
          <w:szCs w:val="26"/>
        </w:rPr>
        <w:t xml:space="preserve">est </w:t>
      </w:r>
      <w:r w:rsidRPr="000A1E1B">
        <w:rPr>
          <w:sz w:val="26"/>
          <w:szCs w:val="26"/>
        </w:rPr>
        <w:t>chargé de</w:t>
      </w:r>
      <w:r w:rsidR="005A37F4">
        <w:rPr>
          <w:sz w:val="26"/>
          <w:szCs w:val="26"/>
        </w:rPr>
        <w:t> :</w:t>
      </w:r>
    </w:p>
    <w:p w14:paraId="78B293BE" w14:textId="77777777" w:rsidR="005A37F4" w:rsidRDefault="005A37F4" w:rsidP="005A37F4">
      <w:pPr>
        <w:spacing w:after="0" w:line="240" w:lineRule="auto"/>
        <w:jc w:val="both"/>
        <w:rPr>
          <w:sz w:val="26"/>
          <w:szCs w:val="26"/>
        </w:rPr>
      </w:pPr>
      <w:r>
        <w:rPr>
          <w:sz w:val="26"/>
          <w:szCs w:val="26"/>
        </w:rPr>
        <w:t>-</w:t>
      </w:r>
      <w:r w:rsidR="007448B9" w:rsidRPr="000A1E1B">
        <w:rPr>
          <w:sz w:val="26"/>
          <w:szCs w:val="26"/>
        </w:rPr>
        <w:t xml:space="preserve"> la rédaction des convocations du Bureau Exécutif ou de l’Assemblée Générale, d’organiser l’Assemblée Générale et des réunions, </w:t>
      </w:r>
    </w:p>
    <w:p w14:paraId="75DAEBB0" w14:textId="4D096142" w:rsidR="005A37F4" w:rsidRDefault="005A37F4" w:rsidP="005A37F4">
      <w:pPr>
        <w:spacing w:after="0" w:line="240" w:lineRule="auto"/>
        <w:jc w:val="both"/>
        <w:rPr>
          <w:sz w:val="26"/>
          <w:szCs w:val="26"/>
        </w:rPr>
      </w:pPr>
      <w:r>
        <w:rPr>
          <w:sz w:val="26"/>
          <w:szCs w:val="26"/>
        </w:rPr>
        <w:t>-</w:t>
      </w:r>
      <w:r w:rsidRPr="005A37F4">
        <w:rPr>
          <w:sz w:val="26"/>
          <w:szCs w:val="26"/>
        </w:rPr>
        <w:t xml:space="preserve"> </w:t>
      </w:r>
      <w:r w:rsidRPr="000A1E1B">
        <w:rPr>
          <w:sz w:val="26"/>
          <w:szCs w:val="26"/>
        </w:rPr>
        <w:t xml:space="preserve">de rédiger les </w:t>
      </w:r>
      <w:del w:id="159" w:author="HP" w:date="2021-01-21T17:13:00Z">
        <w:r w:rsidRPr="000A1E1B" w:rsidDel="002C6BE0">
          <w:rPr>
            <w:sz w:val="26"/>
            <w:szCs w:val="26"/>
          </w:rPr>
          <w:delText>procès verbaux</w:delText>
        </w:r>
      </w:del>
      <w:ins w:id="160" w:author="HP" w:date="2021-01-21T17:13:00Z">
        <w:r w:rsidR="002C6BE0" w:rsidRPr="000A1E1B">
          <w:rPr>
            <w:sz w:val="26"/>
            <w:szCs w:val="26"/>
          </w:rPr>
          <w:t>procès-verbaux</w:t>
        </w:r>
      </w:ins>
      <w:r w:rsidRPr="000A1E1B">
        <w:rPr>
          <w:sz w:val="26"/>
          <w:szCs w:val="26"/>
        </w:rPr>
        <w:t xml:space="preserve"> des réunions de la fédération et de l’assemblée générale et d’en assurer la diffusion</w:t>
      </w:r>
    </w:p>
    <w:p w14:paraId="6A90AEF4" w14:textId="77777777" w:rsidR="005A37F4" w:rsidRDefault="005A37F4" w:rsidP="005A37F4">
      <w:pPr>
        <w:spacing w:after="0" w:line="240" w:lineRule="auto"/>
        <w:jc w:val="both"/>
        <w:rPr>
          <w:sz w:val="26"/>
          <w:szCs w:val="26"/>
        </w:rPr>
      </w:pPr>
      <w:r>
        <w:rPr>
          <w:sz w:val="26"/>
          <w:szCs w:val="26"/>
        </w:rPr>
        <w:t>- la</w:t>
      </w:r>
      <w:r w:rsidR="007448B9" w:rsidRPr="000A1E1B">
        <w:rPr>
          <w:sz w:val="26"/>
          <w:szCs w:val="26"/>
        </w:rPr>
        <w:t xml:space="preserve"> dir</w:t>
      </w:r>
      <w:r>
        <w:rPr>
          <w:sz w:val="26"/>
          <w:szCs w:val="26"/>
        </w:rPr>
        <w:t>ection</w:t>
      </w:r>
      <w:r w:rsidR="007448B9" w:rsidRPr="000A1E1B">
        <w:rPr>
          <w:sz w:val="26"/>
          <w:szCs w:val="26"/>
        </w:rPr>
        <w:t xml:space="preserve"> </w:t>
      </w:r>
      <w:r>
        <w:rPr>
          <w:sz w:val="26"/>
          <w:szCs w:val="26"/>
        </w:rPr>
        <w:t>du</w:t>
      </w:r>
      <w:r w:rsidR="007448B9" w:rsidRPr="000A1E1B">
        <w:rPr>
          <w:sz w:val="26"/>
          <w:szCs w:val="26"/>
        </w:rPr>
        <w:t xml:space="preserve"> secrétariat de la Fédération et d’assurer la rédaction des correspondances</w:t>
      </w:r>
      <w:r w:rsidR="00580177">
        <w:rPr>
          <w:sz w:val="26"/>
          <w:szCs w:val="26"/>
        </w:rPr>
        <w:t>,</w:t>
      </w:r>
      <w:r w:rsidR="007448B9" w:rsidRPr="000A1E1B">
        <w:rPr>
          <w:sz w:val="26"/>
          <w:szCs w:val="26"/>
        </w:rPr>
        <w:t> </w:t>
      </w:r>
      <w:r w:rsidR="007448B9">
        <w:rPr>
          <w:sz w:val="26"/>
          <w:szCs w:val="26"/>
        </w:rPr>
        <w:t xml:space="preserve"> </w:t>
      </w:r>
    </w:p>
    <w:p w14:paraId="4B94B5C2" w14:textId="256695E1" w:rsidR="007448B9" w:rsidRDefault="005A37F4" w:rsidP="005A37F4">
      <w:pPr>
        <w:spacing w:after="0" w:line="240" w:lineRule="auto"/>
        <w:jc w:val="both"/>
        <w:rPr>
          <w:ins w:id="161" w:author="HP" w:date="2021-01-26T16:12:00Z"/>
          <w:sz w:val="26"/>
          <w:szCs w:val="26"/>
        </w:rPr>
      </w:pPr>
      <w:r>
        <w:rPr>
          <w:sz w:val="26"/>
          <w:szCs w:val="26"/>
        </w:rPr>
        <w:t>-</w:t>
      </w:r>
      <w:r w:rsidR="007448B9">
        <w:rPr>
          <w:sz w:val="26"/>
          <w:szCs w:val="26"/>
        </w:rPr>
        <w:t xml:space="preserve"> </w:t>
      </w:r>
      <w:del w:id="162" w:author="HP" w:date="2021-01-21T17:11:00Z">
        <w:r w:rsidDel="00A74476">
          <w:rPr>
            <w:sz w:val="26"/>
            <w:szCs w:val="26"/>
          </w:rPr>
          <w:delText>l’exécution</w:delText>
        </w:r>
        <w:r w:rsidR="007448B9" w:rsidDel="00A74476">
          <w:rPr>
            <w:sz w:val="26"/>
            <w:szCs w:val="26"/>
          </w:rPr>
          <w:delText xml:space="preserve"> les décisions du bureau exécutif et de l’Assemblée Générale, </w:delText>
        </w:r>
        <w:r w:rsidR="007448B9" w:rsidRPr="000A1E1B" w:rsidDel="00A74476">
          <w:rPr>
            <w:sz w:val="26"/>
            <w:szCs w:val="26"/>
          </w:rPr>
          <w:delText>dirige</w:delText>
        </w:r>
        <w:r w:rsidDel="00A74476">
          <w:rPr>
            <w:sz w:val="26"/>
            <w:szCs w:val="26"/>
          </w:rPr>
          <w:delText>r</w:delText>
        </w:r>
        <w:r w:rsidR="007448B9" w:rsidRPr="000A1E1B" w:rsidDel="00A74476">
          <w:rPr>
            <w:sz w:val="26"/>
            <w:szCs w:val="26"/>
          </w:rPr>
          <w:delText xml:space="preserve"> et contrôle</w:delText>
        </w:r>
        <w:r w:rsidDel="00A74476">
          <w:rPr>
            <w:sz w:val="26"/>
            <w:szCs w:val="26"/>
          </w:rPr>
          <w:delText>r</w:delText>
        </w:r>
        <w:r w:rsidRPr="005A37F4" w:rsidDel="00A74476">
          <w:rPr>
            <w:sz w:val="26"/>
            <w:szCs w:val="26"/>
          </w:rPr>
          <w:delText xml:space="preserve"> </w:delText>
        </w:r>
      </w:del>
      <w:del w:id="163" w:author="HP" w:date="2021-01-21T17:10:00Z">
        <w:r w:rsidRPr="000A1E1B" w:rsidDel="00A74476">
          <w:rPr>
            <w:sz w:val="26"/>
            <w:szCs w:val="26"/>
          </w:rPr>
          <w:delText>de rédiger</w:delText>
        </w:r>
      </w:del>
      <w:del w:id="164" w:author="HP" w:date="2021-01-21T17:11:00Z">
        <w:r w:rsidRPr="000A1E1B" w:rsidDel="00A74476">
          <w:rPr>
            <w:sz w:val="26"/>
            <w:szCs w:val="26"/>
          </w:rPr>
          <w:delText xml:space="preserve"> les procès verbaux des réunions de la fédération et de l’assemblée générale et d’en assurer la diffusion</w:delText>
        </w:r>
        <w:r w:rsidR="007448B9" w:rsidRPr="000A1E1B" w:rsidDel="00A74476">
          <w:rPr>
            <w:sz w:val="26"/>
            <w:szCs w:val="26"/>
          </w:rPr>
          <w:delText xml:space="preserve"> le travail administratif de la Fédération.</w:delText>
        </w:r>
      </w:del>
    </w:p>
    <w:p w14:paraId="28C68D73" w14:textId="77777777" w:rsidR="00407CB5" w:rsidRDefault="00407CB5" w:rsidP="00407CB5">
      <w:pPr>
        <w:pStyle w:val="Paragraphedeliste"/>
        <w:numPr>
          <w:ilvl w:val="0"/>
          <w:numId w:val="2"/>
        </w:numPr>
        <w:rPr>
          <w:ins w:id="165" w:author="HP" w:date="2021-01-26T16:12:00Z"/>
        </w:rPr>
      </w:pPr>
      <w:ins w:id="166" w:author="HP" w:date="2021-01-26T16:12:00Z">
        <w:r>
          <w:t>Collecter les informations sur les pratiquants</w:t>
        </w:r>
      </w:ins>
    </w:p>
    <w:p w14:paraId="642D348A" w14:textId="77777777" w:rsidR="00407CB5" w:rsidRDefault="00407CB5" w:rsidP="00407CB5">
      <w:pPr>
        <w:pStyle w:val="Paragraphedeliste"/>
        <w:numPr>
          <w:ilvl w:val="0"/>
          <w:numId w:val="2"/>
        </w:numPr>
        <w:rPr>
          <w:ins w:id="167" w:author="HP" w:date="2021-01-26T16:12:00Z"/>
        </w:rPr>
      </w:pPr>
      <w:ins w:id="168" w:author="HP" w:date="2021-01-26T16:12:00Z">
        <w:r>
          <w:t>Mettre à jour la base de données des pratiquants</w:t>
        </w:r>
      </w:ins>
    </w:p>
    <w:p w14:paraId="35458214" w14:textId="77777777" w:rsidR="00407CB5" w:rsidRDefault="00407CB5" w:rsidP="00407CB5">
      <w:pPr>
        <w:pStyle w:val="Paragraphedeliste"/>
        <w:numPr>
          <w:ilvl w:val="0"/>
          <w:numId w:val="2"/>
        </w:numPr>
        <w:rPr>
          <w:ins w:id="169" w:author="HP" w:date="2021-01-26T16:12:00Z"/>
        </w:rPr>
      </w:pPr>
      <w:ins w:id="170" w:author="HP" w:date="2021-01-26T16:12:00Z">
        <w:r>
          <w:lastRenderedPageBreak/>
          <w:t>Mettre en œuvre les licences sportives</w:t>
        </w:r>
      </w:ins>
    </w:p>
    <w:p w14:paraId="036AD1D7" w14:textId="77777777" w:rsidR="00407CB5" w:rsidRDefault="00407CB5" w:rsidP="00407CB5">
      <w:pPr>
        <w:pStyle w:val="Paragraphedeliste"/>
        <w:numPr>
          <w:ilvl w:val="0"/>
          <w:numId w:val="2"/>
        </w:numPr>
        <w:rPr>
          <w:ins w:id="171" w:author="HP" w:date="2021-01-26T16:12:00Z"/>
        </w:rPr>
      </w:pPr>
      <w:ins w:id="172" w:author="HP" w:date="2021-01-26T16:12:00Z">
        <w:r>
          <w:t>Jouer un rôle d’appui conseil dans la mise à jour des textes de clubs</w:t>
        </w:r>
      </w:ins>
    </w:p>
    <w:p w14:paraId="3400DFED" w14:textId="408E2D45" w:rsidR="00407CB5" w:rsidRDefault="00407CB5" w:rsidP="00407CB5">
      <w:pPr>
        <w:pStyle w:val="Paragraphedeliste"/>
        <w:numPr>
          <w:ilvl w:val="0"/>
          <w:numId w:val="2"/>
        </w:numPr>
        <w:rPr>
          <w:ins w:id="173" w:author="HP" w:date="2021-01-26T16:12:00Z"/>
        </w:rPr>
      </w:pPr>
      <w:ins w:id="174" w:author="HP" w:date="2021-01-26T16:12:00Z">
        <w:r>
          <w:t>Former</w:t>
        </w:r>
      </w:ins>
      <w:ins w:id="175" w:author="HP" w:date="2021-01-26T16:14:00Z">
        <w:r>
          <w:t xml:space="preserve"> </w:t>
        </w:r>
      </w:ins>
      <w:ins w:id="176" w:author="HP" w:date="2021-01-26T16:12:00Z">
        <w:r>
          <w:t xml:space="preserve"> sur la gestion administrative des structures sportives</w:t>
        </w:r>
      </w:ins>
    </w:p>
    <w:p w14:paraId="209B5121" w14:textId="1176EAA7" w:rsidR="00407CB5" w:rsidRDefault="00407CB5" w:rsidP="00407CB5">
      <w:pPr>
        <w:pStyle w:val="Paragraphedeliste"/>
        <w:numPr>
          <w:ilvl w:val="0"/>
          <w:numId w:val="2"/>
        </w:numPr>
        <w:rPr>
          <w:ins w:id="177" w:author="HP" w:date="2021-01-26T16:12:00Z"/>
        </w:rPr>
      </w:pPr>
      <w:ins w:id="178" w:author="HP" w:date="2021-01-26T16:12:00Z">
        <w:r>
          <w:t>Uniformiser les documents du vovinam viet vo dao</w:t>
        </w:r>
      </w:ins>
      <w:ins w:id="179" w:author="HP" w:date="2021-01-26T16:20:00Z">
        <w:r w:rsidR="00AA79BD">
          <w:t>.</w:t>
        </w:r>
      </w:ins>
      <w:ins w:id="180" w:author="HP" w:date="2021-01-26T16:12:00Z">
        <w:r>
          <w:t xml:space="preserve"> </w:t>
        </w:r>
      </w:ins>
    </w:p>
    <w:p w14:paraId="01842427" w14:textId="77777777" w:rsidR="00407CB5" w:rsidRDefault="00407CB5" w:rsidP="00407CB5">
      <w:pPr>
        <w:pStyle w:val="Paragraphedeliste"/>
        <w:numPr>
          <w:ilvl w:val="0"/>
          <w:numId w:val="2"/>
        </w:numPr>
        <w:rPr>
          <w:ins w:id="181" w:author="HP" w:date="2021-01-26T16:12:00Z"/>
        </w:rPr>
      </w:pPr>
      <w:ins w:id="182" w:author="HP" w:date="2021-01-26T16:12:00Z">
        <w:r>
          <w:t>Détenir les sceaux et cachets de la fédération Burkinabè de vovinam viet vo dao</w:t>
        </w:r>
      </w:ins>
    </w:p>
    <w:p w14:paraId="6B90B041" w14:textId="77777777" w:rsidR="00407CB5" w:rsidRDefault="00407CB5" w:rsidP="005A37F4">
      <w:pPr>
        <w:spacing w:after="0" w:line="240" w:lineRule="auto"/>
        <w:jc w:val="both"/>
        <w:rPr>
          <w:sz w:val="26"/>
          <w:szCs w:val="26"/>
        </w:rPr>
      </w:pPr>
    </w:p>
    <w:p w14:paraId="230DBBA1" w14:textId="77777777" w:rsidR="005A37F4" w:rsidRPr="000A1E1B" w:rsidRDefault="005A37F4" w:rsidP="005A37F4">
      <w:pPr>
        <w:spacing w:after="0" w:line="240" w:lineRule="auto"/>
        <w:jc w:val="both"/>
        <w:rPr>
          <w:sz w:val="26"/>
          <w:szCs w:val="26"/>
        </w:rPr>
      </w:pPr>
    </w:p>
    <w:p w14:paraId="60E3D565" w14:textId="01FAC818" w:rsidR="007448B9" w:rsidRPr="000A1E1B" w:rsidRDefault="007448B9" w:rsidP="007448B9">
      <w:pPr>
        <w:jc w:val="both"/>
        <w:rPr>
          <w:sz w:val="26"/>
          <w:szCs w:val="26"/>
        </w:rPr>
      </w:pPr>
      <w:r w:rsidRPr="000A1E1B">
        <w:rPr>
          <w:b/>
          <w:sz w:val="26"/>
          <w:szCs w:val="26"/>
        </w:rPr>
        <w:t>Article 16 :</w:t>
      </w:r>
      <w:r>
        <w:rPr>
          <w:sz w:val="26"/>
          <w:szCs w:val="26"/>
        </w:rPr>
        <w:t xml:space="preserve"> Le </w:t>
      </w:r>
      <w:r w:rsidR="006C0AB5">
        <w:rPr>
          <w:sz w:val="26"/>
          <w:szCs w:val="26"/>
        </w:rPr>
        <w:t>S</w:t>
      </w:r>
      <w:r>
        <w:rPr>
          <w:sz w:val="26"/>
          <w:szCs w:val="26"/>
        </w:rPr>
        <w:t xml:space="preserve">ecrétaire </w:t>
      </w:r>
      <w:r w:rsidR="006C0AB5">
        <w:rPr>
          <w:sz w:val="26"/>
          <w:szCs w:val="26"/>
        </w:rPr>
        <w:t>Général A</w:t>
      </w:r>
      <w:r>
        <w:rPr>
          <w:sz w:val="26"/>
          <w:szCs w:val="26"/>
        </w:rPr>
        <w:t xml:space="preserve">djoint </w:t>
      </w:r>
      <w:r w:rsidRPr="000A1E1B">
        <w:rPr>
          <w:sz w:val="26"/>
          <w:szCs w:val="26"/>
        </w:rPr>
        <w:t xml:space="preserve">assiste </w:t>
      </w:r>
      <w:r w:rsidR="005A37F4">
        <w:rPr>
          <w:sz w:val="26"/>
          <w:szCs w:val="26"/>
        </w:rPr>
        <w:t>ou</w:t>
      </w:r>
      <w:r w:rsidRPr="000A1E1B">
        <w:rPr>
          <w:sz w:val="26"/>
          <w:szCs w:val="26"/>
        </w:rPr>
        <w:t xml:space="preserve"> remplace le secrétaire général </w:t>
      </w:r>
      <w:r w:rsidR="00580177">
        <w:rPr>
          <w:sz w:val="26"/>
          <w:szCs w:val="26"/>
        </w:rPr>
        <w:t>en cas d’absence</w:t>
      </w:r>
      <w:r w:rsidR="006C0AB5">
        <w:rPr>
          <w:sz w:val="26"/>
          <w:szCs w:val="26"/>
        </w:rPr>
        <w:t>.</w:t>
      </w:r>
    </w:p>
    <w:p w14:paraId="1F7E6F97" w14:textId="7BE577CA" w:rsidR="006C0AB5" w:rsidRDefault="007448B9" w:rsidP="007448B9">
      <w:pPr>
        <w:jc w:val="both"/>
        <w:rPr>
          <w:ins w:id="183" w:author="HP" w:date="2021-01-26T16:24:00Z"/>
          <w:sz w:val="26"/>
          <w:szCs w:val="26"/>
        </w:rPr>
      </w:pPr>
      <w:r w:rsidRPr="000A1E1B">
        <w:rPr>
          <w:b/>
          <w:sz w:val="26"/>
          <w:szCs w:val="26"/>
        </w:rPr>
        <w:t>Article 17 :</w:t>
      </w:r>
      <w:r w:rsidRPr="000A1E1B">
        <w:rPr>
          <w:sz w:val="26"/>
          <w:szCs w:val="26"/>
        </w:rPr>
        <w:t xml:space="preserve"> Le Trésorier </w:t>
      </w:r>
      <w:r w:rsidR="006C0AB5">
        <w:rPr>
          <w:sz w:val="26"/>
          <w:szCs w:val="26"/>
        </w:rPr>
        <w:t>G</w:t>
      </w:r>
      <w:r>
        <w:rPr>
          <w:sz w:val="26"/>
          <w:szCs w:val="26"/>
        </w:rPr>
        <w:t xml:space="preserve">énéral </w:t>
      </w:r>
      <w:r w:rsidR="006C0AB5">
        <w:rPr>
          <w:sz w:val="26"/>
          <w:szCs w:val="26"/>
        </w:rPr>
        <w:t>est responsable</w:t>
      </w:r>
      <w:r w:rsidRPr="000A1E1B">
        <w:rPr>
          <w:sz w:val="26"/>
          <w:szCs w:val="26"/>
        </w:rPr>
        <w:t xml:space="preserve"> de la trésorerie et de la tenue d</w:t>
      </w:r>
      <w:r w:rsidR="005A37F4">
        <w:rPr>
          <w:sz w:val="26"/>
          <w:szCs w:val="26"/>
        </w:rPr>
        <w:t>es comptes de la Fédération.</w:t>
      </w:r>
      <w:del w:id="184" w:author="HP" w:date="2021-01-21T17:16:00Z">
        <w:r w:rsidR="005A37F4" w:rsidDel="00DA3E3F">
          <w:rPr>
            <w:sz w:val="26"/>
            <w:szCs w:val="26"/>
          </w:rPr>
          <w:delText xml:space="preserve"> </w:delText>
        </w:r>
      </w:del>
      <w:ins w:id="185" w:author="HP" w:date="2021-01-21T17:16:00Z">
        <w:r w:rsidR="00DA3E3F">
          <w:rPr>
            <w:sz w:val="26"/>
            <w:szCs w:val="26"/>
          </w:rPr>
          <w:t xml:space="preserve">Il elabore </w:t>
        </w:r>
      </w:ins>
      <w:ins w:id="186" w:author="HP" w:date="2021-01-21T17:17:00Z">
        <w:r w:rsidR="00DA3E3F">
          <w:rPr>
            <w:sz w:val="26"/>
            <w:szCs w:val="26"/>
          </w:rPr>
          <w:t>le budget des activités, assure la prise en charge des depenses</w:t>
        </w:r>
      </w:ins>
      <w:ins w:id="187" w:author="HP" w:date="2021-01-21T17:18:00Z">
        <w:r w:rsidR="00DA3E3F">
          <w:rPr>
            <w:sz w:val="26"/>
            <w:szCs w:val="26"/>
          </w:rPr>
          <w:t xml:space="preserve"> et </w:t>
        </w:r>
      </w:ins>
      <w:ins w:id="188" w:author="HP" w:date="2021-01-21T17:17:00Z">
        <w:r w:rsidR="00DA3E3F">
          <w:rPr>
            <w:sz w:val="26"/>
            <w:szCs w:val="26"/>
          </w:rPr>
          <w:t xml:space="preserve">dresse </w:t>
        </w:r>
      </w:ins>
      <w:ins w:id="189" w:author="HP" w:date="2021-01-21T17:19:00Z">
        <w:r w:rsidR="00DA3E3F">
          <w:rPr>
            <w:sz w:val="26"/>
            <w:szCs w:val="26"/>
          </w:rPr>
          <w:t>les</w:t>
        </w:r>
      </w:ins>
      <w:ins w:id="190" w:author="HP" w:date="2021-01-21T17:17:00Z">
        <w:r w:rsidR="00DA3E3F">
          <w:rPr>
            <w:sz w:val="26"/>
            <w:szCs w:val="26"/>
          </w:rPr>
          <w:t xml:space="preserve"> rapport</w:t>
        </w:r>
      </w:ins>
      <w:ins w:id="191" w:author="HP" w:date="2021-01-21T17:19:00Z">
        <w:r w:rsidR="00DA3E3F">
          <w:rPr>
            <w:sz w:val="26"/>
            <w:szCs w:val="26"/>
          </w:rPr>
          <w:t>s</w:t>
        </w:r>
      </w:ins>
      <w:ins w:id="192" w:author="HP" w:date="2021-01-21T17:17:00Z">
        <w:r w:rsidR="00DA3E3F">
          <w:rPr>
            <w:sz w:val="26"/>
            <w:szCs w:val="26"/>
          </w:rPr>
          <w:t xml:space="preserve"> finan</w:t>
        </w:r>
      </w:ins>
      <w:ins w:id="193" w:author="HP" w:date="2021-01-21T17:18:00Z">
        <w:r w:rsidR="00DA3E3F">
          <w:rPr>
            <w:sz w:val="26"/>
            <w:szCs w:val="26"/>
          </w:rPr>
          <w:t>cier</w:t>
        </w:r>
      </w:ins>
      <w:ins w:id="194" w:author="HP" w:date="2021-01-21T17:19:00Z">
        <w:r w:rsidR="00DA3E3F">
          <w:rPr>
            <w:sz w:val="26"/>
            <w:szCs w:val="26"/>
          </w:rPr>
          <w:t>s</w:t>
        </w:r>
      </w:ins>
      <w:ins w:id="195" w:author="HP" w:date="2021-01-21T17:22:00Z">
        <w:r w:rsidR="00DA3E3F">
          <w:rPr>
            <w:sz w:val="26"/>
            <w:szCs w:val="26"/>
          </w:rPr>
          <w:t>-</w:t>
        </w:r>
      </w:ins>
      <w:ins w:id="196" w:author="HP" w:date="2021-01-21T17:18:00Z">
        <w:r w:rsidR="00DA3E3F">
          <w:rPr>
            <w:sz w:val="26"/>
            <w:szCs w:val="26"/>
          </w:rPr>
          <w:t>.</w:t>
        </w:r>
      </w:ins>
      <w:del w:id="197" w:author="HP" w:date="2021-01-21T17:16:00Z">
        <w:r w:rsidR="005A37F4" w:rsidDel="00DA3E3F">
          <w:rPr>
            <w:sz w:val="26"/>
            <w:szCs w:val="26"/>
          </w:rPr>
          <w:delText>Il contrôle</w:delText>
        </w:r>
        <w:r w:rsidRPr="000A1E1B" w:rsidDel="00DA3E3F">
          <w:rPr>
            <w:sz w:val="26"/>
            <w:szCs w:val="26"/>
          </w:rPr>
          <w:delText xml:space="preserve"> la comptabilité des ligues et des districts afin d’assurer la marche normale de la vie financière de la Fédération</w:delText>
        </w:r>
      </w:del>
      <w:r w:rsidRPr="000A1E1B">
        <w:rPr>
          <w:sz w:val="26"/>
          <w:szCs w:val="26"/>
        </w:rPr>
        <w:t xml:space="preserve">. </w:t>
      </w:r>
      <w:r w:rsidR="006C0AB5">
        <w:rPr>
          <w:sz w:val="26"/>
          <w:szCs w:val="26"/>
        </w:rPr>
        <w:t>Il signe conjoi</w:t>
      </w:r>
      <w:r w:rsidR="005A37F4">
        <w:rPr>
          <w:sz w:val="26"/>
          <w:szCs w:val="26"/>
        </w:rPr>
        <w:t>ntement les actes financiers</w:t>
      </w:r>
      <w:r w:rsidR="006C0AB5">
        <w:rPr>
          <w:sz w:val="26"/>
          <w:szCs w:val="26"/>
        </w:rPr>
        <w:t xml:space="preserve"> avec le Président.</w:t>
      </w:r>
    </w:p>
    <w:p w14:paraId="5E38D695" w14:textId="77777777" w:rsidR="007544FA" w:rsidRDefault="007544FA" w:rsidP="007544FA">
      <w:pPr>
        <w:pStyle w:val="Paragraphedeliste"/>
        <w:numPr>
          <w:ilvl w:val="0"/>
          <w:numId w:val="3"/>
        </w:numPr>
        <w:rPr>
          <w:ins w:id="198" w:author="HP" w:date="2021-01-26T16:24:00Z"/>
        </w:rPr>
      </w:pPr>
      <w:ins w:id="199" w:author="HP" w:date="2021-01-26T16:24:00Z">
        <w:r>
          <w:t>Archiver les documents financiers</w:t>
        </w:r>
      </w:ins>
    </w:p>
    <w:p w14:paraId="458D0944" w14:textId="77777777" w:rsidR="007544FA" w:rsidRDefault="007544FA" w:rsidP="007544FA">
      <w:pPr>
        <w:pStyle w:val="Paragraphedeliste"/>
        <w:numPr>
          <w:ilvl w:val="0"/>
          <w:numId w:val="3"/>
        </w:numPr>
        <w:rPr>
          <w:ins w:id="200" w:author="HP" w:date="2021-01-26T16:24:00Z"/>
        </w:rPr>
      </w:pPr>
      <w:ins w:id="201" w:author="HP" w:date="2021-01-26T16:24:00Z">
        <w:r>
          <w:t>Emettre les états de paiements</w:t>
        </w:r>
      </w:ins>
    </w:p>
    <w:p w14:paraId="4EA94833" w14:textId="77777777" w:rsidR="007544FA" w:rsidRDefault="007544FA" w:rsidP="007544FA">
      <w:pPr>
        <w:pStyle w:val="Paragraphedeliste"/>
        <w:numPr>
          <w:ilvl w:val="0"/>
          <w:numId w:val="3"/>
        </w:numPr>
        <w:rPr>
          <w:ins w:id="202" w:author="HP" w:date="2021-01-26T16:24:00Z"/>
        </w:rPr>
      </w:pPr>
      <w:ins w:id="203" w:author="HP" w:date="2021-01-26T16:24:00Z">
        <w:r>
          <w:t>Emettre des factures et les reçus de la fédération</w:t>
        </w:r>
      </w:ins>
    </w:p>
    <w:p w14:paraId="4F43A5D7" w14:textId="77777777" w:rsidR="007544FA" w:rsidRDefault="007544FA" w:rsidP="007544FA">
      <w:pPr>
        <w:pStyle w:val="Paragraphedeliste"/>
        <w:numPr>
          <w:ilvl w:val="0"/>
          <w:numId w:val="3"/>
        </w:numPr>
        <w:rPr>
          <w:ins w:id="204" w:author="HP" w:date="2021-01-26T16:24:00Z"/>
        </w:rPr>
      </w:pPr>
      <w:ins w:id="205" w:author="HP" w:date="2021-01-26T16:24:00Z">
        <w:r>
          <w:t>Tenir le bilan financier</w:t>
        </w:r>
      </w:ins>
    </w:p>
    <w:p w14:paraId="75FAAD71" w14:textId="77777777" w:rsidR="007544FA" w:rsidRDefault="007544FA" w:rsidP="007544FA">
      <w:pPr>
        <w:pStyle w:val="Paragraphedeliste"/>
        <w:numPr>
          <w:ilvl w:val="0"/>
          <w:numId w:val="3"/>
        </w:numPr>
        <w:rPr>
          <w:ins w:id="206" w:author="HP" w:date="2021-01-26T16:24:00Z"/>
        </w:rPr>
      </w:pPr>
      <w:ins w:id="207" w:author="HP" w:date="2021-01-26T16:24:00Z">
        <w:r>
          <w:t>Assurer le décaissement des fonds pour les activités</w:t>
        </w:r>
      </w:ins>
    </w:p>
    <w:p w14:paraId="2CDCBA2B" w14:textId="77777777" w:rsidR="007544FA" w:rsidRDefault="007544FA" w:rsidP="007544FA">
      <w:pPr>
        <w:pStyle w:val="Paragraphedeliste"/>
        <w:numPr>
          <w:ilvl w:val="0"/>
          <w:numId w:val="3"/>
        </w:numPr>
        <w:rPr>
          <w:ins w:id="208" w:author="HP" w:date="2021-01-26T16:24:00Z"/>
        </w:rPr>
      </w:pPr>
      <w:ins w:id="209" w:author="HP" w:date="2021-01-26T16:24:00Z">
        <w:r>
          <w:t>Participer à l’arbitrage budgétaire au ministère</w:t>
        </w:r>
      </w:ins>
    </w:p>
    <w:p w14:paraId="2ADECFAD" w14:textId="21473B75" w:rsidR="007544FA" w:rsidRDefault="007544FA" w:rsidP="007544FA">
      <w:pPr>
        <w:pStyle w:val="Paragraphedeliste"/>
        <w:numPr>
          <w:ilvl w:val="0"/>
          <w:numId w:val="3"/>
        </w:numPr>
        <w:rPr>
          <w:ins w:id="210" w:author="HP" w:date="2021-01-26T16:24:00Z"/>
        </w:rPr>
      </w:pPr>
      <w:ins w:id="211" w:author="HP" w:date="2021-01-26T16:24:00Z">
        <w:r>
          <w:t xml:space="preserve">Former les </w:t>
        </w:r>
      </w:ins>
      <w:ins w:id="212" w:author="HP" w:date="2021-01-26T16:25:00Z">
        <w:r>
          <w:t>membres du bureau des clubs</w:t>
        </w:r>
      </w:ins>
      <w:ins w:id="213" w:author="HP" w:date="2021-01-26T16:24:00Z">
        <w:r>
          <w:t xml:space="preserve"> sur la tenue de leur finance et jouer un rôle d’appui conseil</w:t>
        </w:r>
      </w:ins>
      <w:ins w:id="214" w:author="HP" w:date="2021-01-26T16:26:00Z">
        <w:r>
          <w:t>.</w:t>
        </w:r>
      </w:ins>
    </w:p>
    <w:p w14:paraId="2D317A98" w14:textId="77777777" w:rsidR="007544FA" w:rsidRDefault="007544FA" w:rsidP="007448B9">
      <w:pPr>
        <w:jc w:val="both"/>
        <w:rPr>
          <w:sz w:val="26"/>
          <w:szCs w:val="26"/>
        </w:rPr>
      </w:pPr>
    </w:p>
    <w:p w14:paraId="508BBCE9" w14:textId="442FE2D3" w:rsidR="006C0AB5" w:rsidRPr="000A1E1B" w:rsidRDefault="006C0AB5" w:rsidP="007448B9">
      <w:pPr>
        <w:jc w:val="both"/>
        <w:rPr>
          <w:sz w:val="26"/>
          <w:szCs w:val="26"/>
        </w:rPr>
      </w:pPr>
      <w:r w:rsidRPr="000A1E1B">
        <w:rPr>
          <w:b/>
          <w:sz w:val="26"/>
          <w:szCs w:val="26"/>
        </w:rPr>
        <w:t>Article</w:t>
      </w:r>
      <w:r w:rsidRPr="006C0AB5">
        <w:rPr>
          <w:b/>
          <w:sz w:val="26"/>
          <w:szCs w:val="26"/>
        </w:rPr>
        <w:t xml:space="preserve"> </w:t>
      </w:r>
      <w:r>
        <w:rPr>
          <w:b/>
          <w:sz w:val="26"/>
          <w:szCs w:val="26"/>
        </w:rPr>
        <w:t xml:space="preserve">18 : </w:t>
      </w:r>
      <w:r w:rsidRPr="000A1E1B">
        <w:rPr>
          <w:sz w:val="26"/>
          <w:szCs w:val="26"/>
        </w:rPr>
        <w:t xml:space="preserve">Le </w:t>
      </w:r>
      <w:r>
        <w:rPr>
          <w:sz w:val="26"/>
          <w:szCs w:val="26"/>
        </w:rPr>
        <w:t>T</w:t>
      </w:r>
      <w:r w:rsidRPr="000A1E1B">
        <w:rPr>
          <w:sz w:val="26"/>
          <w:szCs w:val="26"/>
        </w:rPr>
        <w:t xml:space="preserve">résorier </w:t>
      </w:r>
      <w:r>
        <w:rPr>
          <w:sz w:val="26"/>
          <w:szCs w:val="26"/>
        </w:rPr>
        <w:t>Général</w:t>
      </w:r>
      <w:r w:rsidRPr="000A1E1B">
        <w:rPr>
          <w:sz w:val="26"/>
          <w:szCs w:val="26"/>
        </w:rPr>
        <w:t xml:space="preserve"> </w:t>
      </w:r>
      <w:r>
        <w:rPr>
          <w:sz w:val="26"/>
          <w:szCs w:val="26"/>
        </w:rPr>
        <w:t xml:space="preserve">adjoint assiste </w:t>
      </w:r>
      <w:r w:rsidR="005A37F4">
        <w:rPr>
          <w:sz w:val="26"/>
          <w:szCs w:val="26"/>
        </w:rPr>
        <w:t>ou</w:t>
      </w:r>
      <w:r>
        <w:rPr>
          <w:sz w:val="26"/>
          <w:szCs w:val="26"/>
        </w:rPr>
        <w:t xml:space="preserve"> remplace</w:t>
      </w:r>
      <w:r w:rsidRPr="000A1E1B">
        <w:rPr>
          <w:sz w:val="26"/>
          <w:szCs w:val="26"/>
        </w:rPr>
        <w:t xml:space="preserve"> </w:t>
      </w:r>
      <w:r>
        <w:rPr>
          <w:sz w:val="26"/>
          <w:szCs w:val="26"/>
        </w:rPr>
        <w:t>en</w:t>
      </w:r>
      <w:r w:rsidRPr="000A1E1B">
        <w:rPr>
          <w:sz w:val="26"/>
          <w:szCs w:val="26"/>
        </w:rPr>
        <w:t xml:space="preserve"> cas</w:t>
      </w:r>
      <w:r>
        <w:rPr>
          <w:sz w:val="26"/>
          <w:szCs w:val="26"/>
        </w:rPr>
        <w:t xml:space="preserve"> </w:t>
      </w:r>
      <w:ins w:id="215" w:author="HP" w:date="2021-01-26T16:27:00Z">
        <w:r w:rsidR="00675FFB">
          <w:rPr>
            <w:sz w:val="26"/>
            <w:szCs w:val="26"/>
          </w:rPr>
          <w:t>d’</w:t>
        </w:r>
      </w:ins>
      <w:r>
        <w:rPr>
          <w:sz w:val="26"/>
          <w:szCs w:val="26"/>
        </w:rPr>
        <w:t>absence</w:t>
      </w:r>
      <w:r w:rsidRPr="000A1E1B">
        <w:rPr>
          <w:sz w:val="26"/>
          <w:szCs w:val="26"/>
        </w:rPr>
        <w:t xml:space="preserve"> le Trésorier Général.</w:t>
      </w:r>
    </w:p>
    <w:p w14:paraId="1BDB144F" w14:textId="1CEFAEDE" w:rsidR="007448B9" w:rsidRDefault="007448B9" w:rsidP="007448B9">
      <w:pPr>
        <w:jc w:val="both"/>
        <w:rPr>
          <w:ins w:id="216" w:author="HP" w:date="2021-01-26T16:28:00Z"/>
          <w:sz w:val="26"/>
          <w:szCs w:val="26"/>
        </w:rPr>
      </w:pPr>
      <w:r w:rsidRPr="000A1E1B">
        <w:rPr>
          <w:b/>
          <w:sz w:val="26"/>
          <w:szCs w:val="26"/>
        </w:rPr>
        <w:t>Article 1</w:t>
      </w:r>
      <w:r w:rsidR="006C0AB5">
        <w:rPr>
          <w:b/>
          <w:sz w:val="26"/>
          <w:szCs w:val="26"/>
        </w:rPr>
        <w:t>9</w:t>
      </w:r>
      <w:r w:rsidRPr="000A1E1B">
        <w:rPr>
          <w:b/>
          <w:sz w:val="26"/>
          <w:szCs w:val="26"/>
        </w:rPr>
        <w:t> :</w:t>
      </w:r>
      <w:r w:rsidRPr="000A1E1B">
        <w:rPr>
          <w:sz w:val="26"/>
          <w:szCs w:val="26"/>
        </w:rPr>
        <w:t xml:space="preserve"> le Secrétaire à l’Organisati</w:t>
      </w:r>
      <w:r w:rsidR="005A37F4">
        <w:rPr>
          <w:sz w:val="26"/>
          <w:szCs w:val="26"/>
        </w:rPr>
        <w:t>on est chargé de l’organisation</w:t>
      </w:r>
      <w:r w:rsidRPr="000A1E1B">
        <w:rPr>
          <w:sz w:val="26"/>
          <w:szCs w:val="26"/>
        </w:rPr>
        <w:t xml:space="preserve"> des manifestations de la fédération. Il est responsable de la gestion du matériel. Il est secondé et remplacé par le Secrétaire Adjoint à  l’Organisation en cas de besoin.</w:t>
      </w:r>
    </w:p>
    <w:p w14:paraId="54439979" w14:textId="77777777" w:rsidR="00126015" w:rsidRDefault="00126015" w:rsidP="00126015">
      <w:pPr>
        <w:pStyle w:val="Paragraphedeliste"/>
        <w:numPr>
          <w:ilvl w:val="0"/>
          <w:numId w:val="4"/>
        </w:numPr>
        <w:rPr>
          <w:ins w:id="217" w:author="HP" w:date="2021-01-26T16:28:00Z"/>
        </w:rPr>
      </w:pPr>
      <w:ins w:id="218" w:author="HP" w:date="2021-01-26T16:28:00Z">
        <w:r>
          <w:t>Louer les équipements sportifs, les salles, la sonorisation</w:t>
        </w:r>
      </w:ins>
    </w:p>
    <w:p w14:paraId="4063ABFF" w14:textId="120C1E7B" w:rsidR="00126015" w:rsidRDefault="00126015" w:rsidP="00126015">
      <w:pPr>
        <w:pStyle w:val="Paragraphedeliste"/>
        <w:numPr>
          <w:ilvl w:val="0"/>
          <w:numId w:val="4"/>
        </w:numPr>
        <w:rPr>
          <w:ins w:id="219" w:author="HP" w:date="2021-01-26T16:35:00Z"/>
        </w:rPr>
      </w:pPr>
      <w:ins w:id="220" w:author="HP" w:date="2021-01-26T16:28:00Z">
        <w:r>
          <w:t>Organiser les salles d’évènements</w:t>
        </w:r>
      </w:ins>
    </w:p>
    <w:p w14:paraId="75FA1B7D" w14:textId="1958500E" w:rsidR="00126015" w:rsidRDefault="00126015" w:rsidP="00126015">
      <w:pPr>
        <w:pStyle w:val="Paragraphedeliste"/>
        <w:numPr>
          <w:ilvl w:val="0"/>
          <w:numId w:val="4"/>
        </w:numPr>
        <w:rPr>
          <w:ins w:id="221" w:author="HP" w:date="2021-01-26T16:28:00Z"/>
        </w:rPr>
      </w:pPr>
      <w:ins w:id="222" w:author="HP" w:date="2021-01-26T16:35:00Z">
        <w:r>
          <w:t>Assure le transport logistique</w:t>
        </w:r>
      </w:ins>
      <w:ins w:id="223" w:author="HP" w:date="2021-01-26T16:36:00Z">
        <w:r>
          <w:t xml:space="preserve"> et humain</w:t>
        </w:r>
      </w:ins>
    </w:p>
    <w:p w14:paraId="4ACA24D6" w14:textId="77777777" w:rsidR="00126015" w:rsidRDefault="00126015" w:rsidP="00126015">
      <w:pPr>
        <w:pStyle w:val="Paragraphedeliste"/>
        <w:numPr>
          <w:ilvl w:val="0"/>
          <w:numId w:val="4"/>
        </w:numPr>
        <w:rPr>
          <w:ins w:id="224" w:author="HP" w:date="2021-01-26T16:28:00Z"/>
        </w:rPr>
      </w:pPr>
      <w:ins w:id="225" w:author="HP" w:date="2021-01-26T16:28:00Z">
        <w:r>
          <w:t xml:space="preserve">Organiser la tenue des assemblées de la fédération et des compétitions </w:t>
        </w:r>
      </w:ins>
    </w:p>
    <w:p w14:paraId="47F3FF5B" w14:textId="77777777" w:rsidR="00126015" w:rsidRDefault="00126015" w:rsidP="00126015">
      <w:pPr>
        <w:pStyle w:val="Paragraphedeliste"/>
        <w:numPr>
          <w:ilvl w:val="0"/>
          <w:numId w:val="4"/>
        </w:numPr>
        <w:rPr>
          <w:ins w:id="226" w:author="HP" w:date="2021-01-26T16:28:00Z"/>
        </w:rPr>
      </w:pPr>
      <w:ins w:id="227" w:author="HP" w:date="2021-01-26T16:28:00Z">
        <w:r>
          <w:t>Organiser les commissions lors des championnats (déplacements, logements, restauration)</w:t>
        </w:r>
      </w:ins>
    </w:p>
    <w:p w14:paraId="76982930" w14:textId="77777777" w:rsidR="00126015" w:rsidRDefault="00126015" w:rsidP="00126015">
      <w:pPr>
        <w:pStyle w:val="Paragraphedeliste"/>
        <w:numPr>
          <w:ilvl w:val="0"/>
          <w:numId w:val="4"/>
        </w:numPr>
        <w:rPr>
          <w:ins w:id="228" w:author="HP" w:date="2021-01-26T16:28:00Z"/>
        </w:rPr>
      </w:pPr>
      <w:ins w:id="229" w:author="HP" w:date="2021-01-26T16:28:00Z">
        <w:r>
          <w:t>Assurer le protocole lors des cérémonies (disposition et autres)</w:t>
        </w:r>
      </w:ins>
    </w:p>
    <w:p w14:paraId="32143D90" w14:textId="2001620D" w:rsidR="00126015" w:rsidRPr="00126015" w:rsidRDefault="00126015" w:rsidP="00126015">
      <w:pPr>
        <w:pStyle w:val="Paragraphedeliste"/>
        <w:numPr>
          <w:ilvl w:val="0"/>
          <w:numId w:val="4"/>
        </w:numPr>
        <w:jc w:val="both"/>
        <w:rPr>
          <w:sz w:val="26"/>
          <w:szCs w:val="26"/>
        </w:rPr>
        <w:pPrChange w:id="230" w:author="HP" w:date="2021-01-26T16:31:00Z">
          <w:pPr>
            <w:jc w:val="both"/>
          </w:pPr>
        </w:pPrChange>
      </w:pPr>
      <w:ins w:id="231" w:author="HP" w:date="2021-01-26T16:28:00Z">
        <w:r>
          <w:t>Faire un bilan de l’organisation</w:t>
        </w:r>
      </w:ins>
    </w:p>
    <w:p w14:paraId="3EA6D020" w14:textId="76AD1296" w:rsidR="007448B9" w:rsidRDefault="007448B9" w:rsidP="000942D3">
      <w:pPr>
        <w:jc w:val="both"/>
        <w:rPr>
          <w:ins w:id="232" w:author="HP" w:date="2021-01-26T16:48:00Z"/>
          <w:sz w:val="26"/>
          <w:szCs w:val="26"/>
        </w:rPr>
      </w:pPr>
      <w:r w:rsidRPr="000A1E1B">
        <w:rPr>
          <w:b/>
          <w:sz w:val="26"/>
          <w:szCs w:val="26"/>
        </w:rPr>
        <w:lastRenderedPageBreak/>
        <w:t xml:space="preserve">Article </w:t>
      </w:r>
      <w:r w:rsidR="006C0AB5">
        <w:rPr>
          <w:b/>
          <w:sz w:val="26"/>
          <w:szCs w:val="26"/>
        </w:rPr>
        <w:t>20</w:t>
      </w:r>
      <w:r w:rsidRPr="000A1E1B">
        <w:rPr>
          <w:b/>
          <w:sz w:val="26"/>
          <w:szCs w:val="26"/>
        </w:rPr>
        <w:t> :</w:t>
      </w:r>
      <w:r w:rsidRPr="000A1E1B">
        <w:rPr>
          <w:sz w:val="26"/>
          <w:szCs w:val="26"/>
        </w:rPr>
        <w:t xml:space="preserve"> le Secrétaire à la communication</w:t>
      </w:r>
      <w:del w:id="233" w:author="HP" w:date="2021-01-26T16:45:00Z">
        <w:r w:rsidRPr="000A1E1B" w:rsidDel="000B7D06">
          <w:rPr>
            <w:sz w:val="26"/>
            <w:szCs w:val="26"/>
          </w:rPr>
          <w:delText xml:space="preserve"> et aux relations extérieures</w:delText>
        </w:r>
      </w:del>
      <w:r w:rsidRPr="000A1E1B">
        <w:rPr>
          <w:sz w:val="26"/>
          <w:szCs w:val="26"/>
        </w:rPr>
        <w:t>. Il est chargé de la diffusion de toutes les informations devant l’être. Il est le relais entre la fédération et les médias.</w:t>
      </w:r>
    </w:p>
    <w:p w14:paraId="68AEEF7D" w14:textId="693B9F93" w:rsidR="006A3B91" w:rsidRDefault="006A3B91" w:rsidP="006A3B91">
      <w:pPr>
        <w:pStyle w:val="Paragraphedeliste"/>
        <w:numPr>
          <w:ilvl w:val="0"/>
          <w:numId w:val="5"/>
        </w:numPr>
        <w:jc w:val="both"/>
        <w:rPr>
          <w:ins w:id="234" w:author="HP" w:date="2021-01-26T16:48:00Z"/>
          <w:sz w:val="26"/>
          <w:szCs w:val="26"/>
        </w:rPr>
      </w:pPr>
      <w:ins w:id="235" w:author="HP" w:date="2021-01-26T16:48:00Z">
        <w:r>
          <w:rPr>
            <w:sz w:val="26"/>
            <w:szCs w:val="26"/>
          </w:rPr>
          <w:t>Veiller à la couverture mediatique des activités</w:t>
        </w:r>
      </w:ins>
    </w:p>
    <w:p w14:paraId="2F65C297" w14:textId="0A311EDB" w:rsidR="006A3B91" w:rsidRDefault="006A3B91" w:rsidP="006A3B91">
      <w:pPr>
        <w:pStyle w:val="Paragraphedeliste"/>
        <w:numPr>
          <w:ilvl w:val="0"/>
          <w:numId w:val="5"/>
        </w:numPr>
        <w:jc w:val="both"/>
        <w:rPr>
          <w:ins w:id="236" w:author="HP" w:date="2021-01-26T16:49:00Z"/>
          <w:sz w:val="26"/>
          <w:szCs w:val="26"/>
        </w:rPr>
      </w:pPr>
      <w:ins w:id="237" w:author="HP" w:date="2021-01-26T16:48:00Z">
        <w:r>
          <w:rPr>
            <w:sz w:val="26"/>
            <w:szCs w:val="26"/>
          </w:rPr>
          <w:t>Propos</w:t>
        </w:r>
      </w:ins>
      <w:ins w:id="238" w:author="HP" w:date="2021-01-26T16:49:00Z">
        <w:r>
          <w:rPr>
            <w:sz w:val="26"/>
            <w:szCs w:val="26"/>
          </w:rPr>
          <w:t>e une strategie et un plan de communication</w:t>
        </w:r>
      </w:ins>
    </w:p>
    <w:p w14:paraId="19795D5D" w14:textId="7A5E99CD" w:rsidR="006A3B91" w:rsidRDefault="006A3B91" w:rsidP="006A3B91">
      <w:pPr>
        <w:pStyle w:val="Paragraphedeliste"/>
        <w:numPr>
          <w:ilvl w:val="0"/>
          <w:numId w:val="5"/>
        </w:numPr>
        <w:jc w:val="both"/>
        <w:rPr>
          <w:ins w:id="239" w:author="HP" w:date="2021-01-26T16:52:00Z"/>
          <w:sz w:val="26"/>
          <w:szCs w:val="26"/>
        </w:rPr>
      </w:pPr>
      <w:ins w:id="240" w:author="HP" w:date="2021-01-26T16:51:00Z">
        <w:r>
          <w:rPr>
            <w:sz w:val="26"/>
            <w:szCs w:val="26"/>
          </w:rPr>
          <w:t>Assurer la couverture mediatique sur les reseaux sociaux</w:t>
        </w:r>
      </w:ins>
    </w:p>
    <w:p w14:paraId="1A3F57CB" w14:textId="61FE146C" w:rsidR="006A3B91" w:rsidRDefault="006A3B91" w:rsidP="006A3B91">
      <w:pPr>
        <w:pStyle w:val="Paragraphedeliste"/>
        <w:numPr>
          <w:ilvl w:val="0"/>
          <w:numId w:val="5"/>
        </w:numPr>
        <w:jc w:val="both"/>
        <w:rPr>
          <w:ins w:id="241" w:author="HP" w:date="2021-01-26T16:53:00Z"/>
          <w:sz w:val="26"/>
          <w:szCs w:val="26"/>
        </w:rPr>
      </w:pPr>
      <w:ins w:id="242" w:author="HP" w:date="2021-01-26T16:52:00Z">
        <w:r>
          <w:rPr>
            <w:sz w:val="26"/>
            <w:szCs w:val="26"/>
          </w:rPr>
          <w:t xml:space="preserve">Assurer la confection des affiches et spot publicitaires </w:t>
        </w:r>
      </w:ins>
    </w:p>
    <w:p w14:paraId="6B626739" w14:textId="0AB3099F" w:rsidR="006A3B91" w:rsidRDefault="006A3B91" w:rsidP="006A3B91">
      <w:pPr>
        <w:pStyle w:val="Paragraphedeliste"/>
        <w:numPr>
          <w:ilvl w:val="0"/>
          <w:numId w:val="5"/>
        </w:numPr>
        <w:jc w:val="both"/>
        <w:rPr>
          <w:ins w:id="243" w:author="HP" w:date="2021-01-26T16:57:00Z"/>
          <w:sz w:val="26"/>
          <w:szCs w:val="26"/>
        </w:rPr>
      </w:pPr>
      <w:ins w:id="244" w:author="HP" w:date="2021-01-26T16:53:00Z">
        <w:r>
          <w:rPr>
            <w:sz w:val="26"/>
            <w:szCs w:val="26"/>
          </w:rPr>
          <w:t xml:space="preserve">Produire </w:t>
        </w:r>
      </w:ins>
      <w:ins w:id="245" w:author="HP" w:date="2021-01-26T16:54:00Z">
        <w:r>
          <w:rPr>
            <w:sz w:val="26"/>
            <w:szCs w:val="26"/>
          </w:rPr>
          <w:t>un mémoire des ceremonies (CD, Bulletin ou Journal)</w:t>
        </w:r>
      </w:ins>
    </w:p>
    <w:p w14:paraId="1184E0B2" w14:textId="77777777" w:rsidR="006A3B91" w:rsidRDefault="006A3B91" w:rsidP="006A3B91">
      <w:pPr>
        <w:pStyle w:val="Paragraphedeliste"/>
        <w:jc w:val="both"/>
        <w:rPr>
          <w:ins w:id="246" w:author="HP" w:date="2021-01-26T16:57:00Z"/>
          <w:sz w:val="26"/>
          <w:szCs w:val="26"/>
        </w:rPr>
        <w:pPrChange w:id="247" w:author="HP" w:date="2021-01-26T16:57:00Z">
          <w:pPr>
            <w:pStyle w:val="Paragraphedeliste"/>
            <w:numPr>
              <w:numId w:val="5"/>
            </w:numPr>
            <w:ind w:hanging="360"/>
            <w:jc w:val="both"/>
          </w:pPr>
        </w:pPrChange>
      </w:pPr>
    </w:p>
    <w:p w14:paraId="681E7E93" w14:textId="21BA00FE" w:rsidR="006A3B91" w:rsidRDefault="006A3B91" w:rsidP="006A3B91">
      <w:pPr>
        <w:pStyle w:val="Paragraphedeliste"/>
        <w:numPr>
          <w:ilvl w:val="0"/>
          <w:numId w:val="5"/>
        </w:numPr>
        <w:jc w:val="both"/>
        <w:rPr>
          <w:ins w:id="248" w:author="HP" w:date="2021-01-26T16:59:00Z"/>
          <w:sz w:val="26"/>
          <w:szCs w:val="26"/>
        </w:rPr>
      </w:pPr>
      <w:ins w:id="249" w:author="HP" w:date="2021-01-26T16:57:00Z">
        <w:r w:rsidRPr="006A3B91">
          <w:rPr>
            <w:b/>
            <w:sz w:val="26"/>
            <w:szCs w:val="26"/>
          </w:rPr>
          <w:t>Article  :</w:t>
        </w:r>
        <w:r w:rsidRPr="006A3B91">
          <w:rPr>
            <w:sz w:val="26"/>
            <w:szCs w:val="26"/>
          </w:rPr>
          <w:t xml:space="preserve"> Le Secrétaire  Adjoint </w:t>
        </w:r>
      </w:ins>
      <w:ins w:id="250" w:author="HP" w:date="2021-01-26T16:58:00Z">
        <w:r>
          <w:rPr>
            <w:sz w:val="26"/>
            <w:szCs w:val="26"/>
          </w:rPr>
          <w:t xml:space="preserve">à la communication </w:t>
        </w:r>
      </w:ins>
      <w:ins w:id="251" w:author="HP" w:date="2021-01-26T16:57:00Z">
        <w:r w:rsidRPr="006A3B91">
          <w:rPr>
            <w:sz w:val="26"/>
            <w:szCs w:val="26"/>
          </w:rPr>
          <w:t xml:space="preserve">assiste ou remplace le secrétaire </w:t>
        </w:r>
      </w:ins>
      <w:ins w:id="252" w:author="HP" w:date="2021-01-26T16:58:00Z">
        <w:r w:rsidR="00991D6F">
          <w:rPr>
            <w:sz w:val="26"/>
            <w:szCs w:val="26"/>
          </w:rPr>
          <w:t>à la communication</w:t>
        </w:r>
      </w:ins>
      <w:ins w:id="253" w:author="HP" w:date="2021-01-26T16:57:00Z">
        <w:r w:rsidRPr="006A3B91">
          <w:rPr>
            <w:sz w:val="26"/>
            <w:szCs w:val="26"/>
          </w:rPr>
          <w:t xml:space="preserve"> en cas d’absence.</w:t>
        </w:r>
      </w:ins>
    </w:p>
    <w:p w14:paraId="54B895D9" w14:textId="77777777" w:rsidR="00981A9A" w:rsidRPr="00981A9A" w:rsidRDefault="00981A9A" w:rsidP="00981A9A">
      <w:pPr>
        <w:pStyle w:val="Paragraphedeliste"/>
        <w:rPr>
          <w:ins w:id="254" w:author="HP" w:date="2021-01-26T16:59:00Z"/>
          <w:sz w:val="26"/>
          <w:szCs w:val="26"/>
          <w:rPrChange w:id="255" w:author="HP" w:date="2021-01-26T16:59:00Z">
            <w:rPr>
              <w:ins w:id="256" w:author="HP" w:date="2021-01-26T16:59:00Z"/>
            </w:rPr>
          </w:rPrChange>
        </w:rPr>
        <w:pPrChange w:id="257" w:author="HP" w:date="2021-01-26T16:59:00Z">
          <w:pPr>
            <w:pStyle w:val="Paragraphedeliste"/>
            <w:numPr>
              <w:numId w:val="5"/>
            </w:numPr>
            <w:ind w:hanging="360"/>
            <w:jc w:val="both"/>
          </w:pPr>
        </w:pPrChange>
      </w:pPr>
    </w:p>
    <w:p w14:paraId="77C4D1FC" w14:textId="7B53B48B" w:rsidR="00981A9A" w:rsidRPr="00981A9A" w:rsidRDefault="00981A9A" w:rsidP="00981A9A">
      <w:pPr>
        <w:pStyle w:val="Paragraphedeliste"/>
        <w:numPr>
          <w:ilvl w:val="0"/>
          <w:numId w:val="6"/>
        </w:numPr>
        <w:spacing w:after="0" w:line="240" w:lineRule="auto"/>
        <w:jc w:val="both"/>
        <w:rPr>
          <w:ins w:id="258" w:author="HP" w:date="2021-01-26T16:59:00Z"/>
          <w:sz w:val="26"/>
          <w:szCs w:val="26"/>
          <w:rPrChange w:id="259" w:author="HP" w:date="2021-01-26T17:02:00Z">
            <w:rPr>
              <w:ins w:id="260" w:author="HP" w:date="2021-01-26T16:59:00Z"/>
            </w:rPr>
          </w:rPrChange>
        </w:rPr>
        <w:pPrChange w:id="261" w:author="HP" w:date="2021-01-26T16:59:00Z">
          <w:pPr>
            <w:jc w:val="both"/>
          </w:pPr>
        </w:pPrChange>
      </w:pPr>
      <w:ins w:id="262" w:author="HP" w:date="2021-01-26T16:59:00Z">
        <w:r>
          <w:rPr>
            <w:sz w:val="26"/>
            <w:szCs w:val="26"/>
          </w:rPr>
          <w:t xml:space="preserve">Article : </w:t>
        </w:r>
        <w:r>
          <w:rPr>
            <w:sz w:val="26"/>
            <w:szCs w:val="26"/>
          </w:rPr>
          <w:t>Un  (1) Secretaire chargé de la recherche des fonds et des relations Exterieures</w:t>
        </w:r>
      </w:ins>
    </w:p>
    <w:p w14:paraId="09A5AFA0" w14:textId="3B378DCC" w:rsidR="00981A9A" w:rsidRPr="00981A9A" w:rsidRDefault="00981A9A" w:rsidP="00981A9A">
      <w:pPr>
        <w:pStyle w:val="Paragraphedeliste"/>
        <w:numPr>
          <w:ilvl w:val="0"/>
          <w:numId w:val="6"/>
        </w:numPr>
        <w:jc w:val="both"/>
        <w:rPr>
          <w:ins w:id="263" w:author="HP" w:date="2021-01-26T17:00:00Z"/>
          <w:sz w:val="26"/>
          <w:szCs w:val="26"/>
          <w:rPrChange w:id="264" w:author="HP" w:date="2021-01-26T17:02:00Z">
            <w:rPr>
              <w:ins w:id="265" w:author="HP" w:date="2021-01-26T17:00:00Z"/>
            </w:rPr>
          </w:rPrChange>
        </w:rPr>
      </w:pPr>
      <w:ins w:id="266" w:author="HP" w:date="2021-01-26T16:59:00Z">
        <w:r>
          <w:rPr>
            <w:sz w:val="26"/>
            <w:szCs w:val="26"/>
          </w:rPr>
          <w:t xml:space="preserve">Elabore </w:t>
        </w:r>
      </w:ins>
      <w:ins w:id="267" w:author="HP" w:date="2021-01-26T17:00:00Z">
        <w:r>
          <w:rPr>
            <w:sz w:val="26"/>
            <w:szCs w:val="26"/>
          </w:rPr>
          <w:t>un carnet d’adresses</w:t>
        </w:r>
      </w:ins>
      <w:ins w:id="268" w:author="HP" w:date="2021-01-26T17:05:00Z">
        <w:r w:rsidR="009E0EEC">
          <w:rPr>
            <w:sz w:val="26"/>
            <w:szCs w:val="26"/>
          </w:rPr>
          <w:t xml:space="preserve"> des partenaires</w:t>
        </w:r>
      </w:ins>
      <w:ins w:id="269" w:author="HP" w:date="2021-01-26T17:00:00Z">
        <w:r>
          <w:rPr>
            <w:sz w:val="26"/>
            <w:szCs w:val="26"/>
          </w:rPr>
          <w:t xml:space="preserve"> de la federation</w:t>
        </w:r>
      </w:ins>
    </w:p>
    <w:p w14:paraId="7CB96421" w14:textId="723DF165" w:rsidR="00981A9A" w:rsidRPr="00981A9A" w:rsidRDefault="00981A9A" w:rsidP="00981A9A">
      <w:pPr>
        <w:pStyle w:val="Paragraphedeliste"/>
        <w:numPr>
          <w:ilvl w:val="0"/>
          <w:numId w:val="6"/>
        </w:numPr>
        <w:jc w:val="both"/>
        <w:rPr>
          <w:ins w:id="270" w:author="HP" w:date="2021-01-26T17:00:00Z"/>
          <w:sz w:val="26"/>
          <w:szCs w:val="26"/>
          <w:rPrChange w:id="271" w:author="HP" w:date="2021-01-26T17:02:00Z">
            <w:rPr>
              <w:ins w:id="272" w:author="HP" w:date="2021-01-26T17:00:00Z"/>
            </w:rPr>
          </w:rPrChange>
        </w:rPr>
      </w:pPr>
      <w:ins w:id="273" w:author="HP" w:date="2021-01-26T17:00:00Z">
        <w:r>
          <w:rPr>
            <w:sz w:val="26"/>
            <w:szCs w:val="26"/>
          </w:rPr>
          <w:t>Demande les audiances avec les partenaires</w:t>
        </w:r>
      </w:ins>
    </w:p>
    <w:p w14:paraId="6262A0A2" w14:textId="4D62A780" w:rsidR="00981A9A" w:rsidRDefault="00981A9A" w:rsidP="00981A9A">
      <w:pPr>
        <w:pStyle w:val="Paragraphedeliste"/>
        <w:numPr>
          <w:ilvl w:val="0"/>
          <w:numId w:val="6"/>
        </w:numPr>
        <w:jc w:val="both"/>
        <w:rPr>
          <w:ins w:id="274" w:author="HP" w:date="2021-01-26T17:02:00Z"/>
          <w:sz w:val="26"/>
          <w:szCs w:val="26"/>
        </w:rPr>
      </w:pPr>
      <w:ins w:id="275" w:author="HP" w:date="2021-01-26T17:00:00Z">
        <w:r>
          <w:rPr>
            <w:sz w:val="26"/>
            <w:szCs w:val="26"/>
          </w:rPr>
          <w:t>Elabore les lettres de s</w:t>
        </w:r>
      </w:ins>
      <w:ins w:id="276" w:author="HP" w:date="2021-01-26T17:01:00Z">
        <w:r>
          <w:rPr>
            <w:sz w:val="26"/>
            <w:szCs w:val="26"/>
          </w:rPr>
          <w:t>ponsoring</w:t>
        </w:r>
      </w:ins>
    </w:p>
    <w:p w14:paraId="5CC0C46C" w14:textId="27118DA8" w:rsidR="00981A9A" w:rsidRDefault="00981A9A" w:rsidP="00981A9A">
      <w:pPr>
        <w:pStyle w:val="Paragraphedeliste"/>
        <w:numPr>
          <w:ilvl w:val="0"/>
          <w:numId w:val="6"/>
        </w:numPr>
        <w:jc w:val="both"/>
        <w:rPr>
          <w:ins w:id="277" w:author="HP" w:date="2021-01-26T17:04:00Z"/>
          <w:sz w:val="26"/>
          <w:szCs w:val="26"/>
        </w:rPr>
      </w:pPr>
      <w:ins w:id="278" w:author="HP" w:date="2021-01-26T17:02:00Z">
        <w:r>
          <w:rPr>
            <w:sz w:val="26"/>
            <w:szCs w:val="26"/>
          </w:rPr>
          <w:t>Assure la communication</w:t>
        </w:r>
      </w:ins>
      <w:ins w:id="279" w:author="HP" w:date="2021-01-26T17:03:00Z">
        <w:r>
          <w:rPr>
            <w:sz w:val="26"/>
            <w:szCs w:val="26"/>
          </w:rPr>
          <w:t xml:space="preserve"> continue</w:t>
        </w:r>
      </w:ins>
      <w:ins w:id="280" w:author="HP" w:date="2021-01-26T17:02:00Z">
        <w:r>
          <w:rPr>
            <w:sz w:val="26"/>
            <w:szCs w:val="26"/>
          </w:rPr>
          <w:t xml:space="preserve"> entre la federation et </w:t>
        </w:r>
      </w:ins>
      <w:ins w:id="281" w:author="HP" w:date="2021-01-26T17:03:00Z">
        <w:r>
          <w:rPr>
            <w:sz w:val="26"/>
            <w:szCs w:val="26"/>
          </w:rPr>
          <w:t>les partenaires</w:t>
        </w:r>
      </w:ins>
    </w:p>
    <w:p w14:paraId="67742DF6" w14:textId="449D6775" w:rsidR="00320220" w:rsidRDefault="00320220" w:rsidP="00981A9A">
      <w:pPr>
        <w:pStyle w:val="Paragraphedeliste"/>
        <w:numPr>
          <w:ilvl w:val="0"/>
          <w:numId w:val="6"/>
        </w:numPr>
        <w:jc w:val="both"/>
        <w:rPr>
          <w:ins w:id="282" w:author="HP" w:date="2021-01-26T17:10:00Z"/>
          <w:sz w:val="26"/>
          <w:szCs w:val="26"/>
        </w:rPr>
      </w:pPr>
      <w:ins w:id="283" w:author="HP" w:date="2021-01-26T17:04:00Z">
        <w:r>
          <w:rPr>
            <w:sz w:val="26"/>
            <w:szCs w:val="26"/>
          </w:rPr>
          <w:t>Promouvoir le partenariat gagnant</w:t>
        </w:r>
      </w:ins>
      <w:ins w:id="284" w:author="HP" w:date="2021-01-26T17:05:00Z">
        <w:r>
          <w:rPr>
            <w:sz w:val="26"/>
            <w:szCs w:val="26"/>
          </w:rPr>
          <w:t>-gagnant</w:t>
        </w:r>
      </w:ins>
      <w:ins w:id="285" w:author="HP" w:date="2021-01-26T17:04:00Z">
        <w:r>
          <w:rPr>
            <w:sz w:val="26"/>
            <w:szCs w:val="26"/>
          </w:rPr>
          <w:t xml:space="preserve"> entre la federation et les partenaires</w:t>
        </w:r>
      </w:ins>
      <w:ins w:id="286" w:author="HP" w:date="2021-01-26T17:09:00Z">
        <w:r w:rsidR="0034550E">
          <w:rPr>
            <w:sz w:val="26"/>
            <w:szCs w:val="26"/>
          </w:rPr>
          <w:t>.</w:t>
        </w:r>
      </w:ins>
    </w:p>
    <w:p w14:paraId="6596DF40" w14:textId="77777777" w:rsidR="00C45D00" w:rsidRDefault="00C45D00" w:rsidP="00981A9A">
      <w:pPr>
        <w:pStyle w:val="Paragraphedeliste"/>
        <w:numPr>
          <w:ilvl w:val="0"/>
          <w:numId w:val="6"/>
        </w:numPr>
        <w:jc w:val="both"/>
        <w:rPr>
          <w:ins w:id="287" w:author="HP" w:date="2021-01-26T17:10:00Z"/>
          <w:sz w:val="26"/>
          <w:szCs w:val="26"/>
        </w:rPr>
      </w:pPr>
    </w:p>
    <w:p w14:paraId="3D9E3006" w14:textId="67FF7BBB" w:rsidR="00C45D00" w:rsidRDefault="00C45D00" w:rsidP="00C45D00">
      <w:pPr>
        <w:pStyle w:val="Paragraphedeliste"/>
        <w:numPr>
          <w:ilvl w:val="0"/>
          <w:numId w:val="6"/>
        </w:numPr>
        <w:spacing w:after="0" w:line="240" w:lineRule="auto"/>
        <w:jc w:val="both"/>
        <w:rPr>
          <w:ins w:id="288" w:author="HP" w:date="2021-01-26T17:10:00Z"/>
          <w:sz w:val="26"/>
          <w:szCs w:val="26"/>
        </w:rPr>
      </w:pPr>
      <w:ins w:id="289" w:author="HP" w:date="2021-01-26T17:10:00Z">
        <w:r>
          <w:rPr>
            <w:sz w:val="26"/>
            <w:szCs w:val="26"/>
          </w:rPr>
          <w:t xml:space="preserve">Article : </w:t>
        </w:r>
        <w:r>
          <w:rPr>
            <w:sz w:val="26"/>
            <w:szCs w:val="26"/>
          </w:rPr>
          <w:t>Un (1) Secretaire chargé de la mobilisation feminine</w:t>
        </w:r>
      </w:ins>
    </w:p>
    <w:p w14:paraId="4F3A9AD6" w14:textId="5976B273" w:rsidR="00C45D00" w:rsidRDefault="00C45D00" w:rsidP="00C45D00">
      <w:pPr>
        <w:spacing w:after="0" w:line="240" w:lineRule="auto"/>
        <w:jc w:val="both"/>
        <w:rPr>
          <w:ins w:id="290" w:author="HP" w:date="2021-01-26T17:10:00Z"/>
          <w:sz w:val="26"/>
          <w:szCs w:val="26"/>
        </w:rPr>
      </w:pPr>
    </w:p>
    <w:p w14:paraId="5C7BC987" w14:textId="4F20388D" w:rsidR="00C45D00" w:rsidRPr="00C45D00" w:rsidRDefault="00C45D00" w:rsidP="00C45D00">
      <w:pPr>
        <w:pStyle w:val="Paragraphedeliste"/>
        <w:numPr>
          <w:ilvl w:val="0"/>
          <w:numId w:val="6"/>
        </w:numPr>
        <w:spacing w:after="0" w:line="240" w:lineRule="auto"/>
        <w:jc w:val="both"/>
        <w:rPr>
          <w:ins w:id="291" w:author="HP" w:date="2021-01-26T17:11:00Z"/>
          <w:sz w:val="26"/>
          <w:szCs w:val="26"/>
          <w:rPrChange w:id="292" w:author="HP" w:date="2021-01-26T17:14:00Z">
            <w:rPr>
              <w:ins w:id="293" w:author="HP" w:date="2021-01-26T17:11:00Z"/>
            </w:rPr>
          </w:rPrChange>
        </w:rPr>
      </w:pPr>
      <w:ins w:id="294" w:author="HP" w:date="2021-01-26T17:11:00Z">
        <w:r>
          <w:rPr>
            <w:sz w:val="26"/>
            <w:szCs w:val="26"/>
          </w:rPr>
          <w:t>Faire la promotion de la pratique feminine du vovinam viet vo dao (gratuité ou 50 % pour l’inscription)</w:t>
        </w:r>
      </w:ins>
    </w:p>
    <w:p w14:paraId="4FC481FF" w14:textId="397A4B26" w:rsidR="00C45D00" w:rsidRPr="00C45D00" w:rsidRDefault="00C45D00" w:rsidP="00C45D00">
      <w:pPr>
        <w:pStyle w:val="Paragraphedeliste"/>
        <w:numPr>
          <w:ilvl w:val="0"/>
          <w:numId w:val="6"/>
        </w:numPr>
        <w:spacing w:after="0" w:line="240" w:lineRule="auto"/>
        <w:jc w:val="both"/>
        <w:rPr>
          <w:ins w:id="295" w:author="HP" w:date="2021-01-26T17:13:00Z"/>
          <w:sz w:val="26"/>
          <w:szCs w:val="26"/>
          <w:rPrChange w:id="296" w:author="HP" w:date="2021-01-26T17:14:00Z">
            <w:rPr>
              <w:ins w:id="297" w:author="HP" w:date="2021-01-26T17:13:00Z"/>
            </w:rPr>
          </w:rPrChange>
        </w:rPr>
      </w:pPr>
      <w:ins w:id="298" w:author="HP" w:date="2021-01-26T17:13:00Z">
        <w:r>
          <w:rPr>
            <w:sz w:val="26"/>
            <w:szCs w:val="26"/>
          </w:rPr>
          <w:t>Suivre l’evolution des pratiquantes du vovinam viet vo dao</w:t>
        </w:r>
      </w:ins>
    </w:p>
    <w:p w14:paraId="118C55CE" w14:textId="113343B4" w:rsidR="00C45D00" w:rsidRPr="00C45D00" w:rsidRDefault="00C45D00" w:rsidP="00C45D00">
      <w:pPr>
        <w:pStyle w:val="Paragraphedeliste"/>
        <w:numPr>
          <w:ilvl w:val="0"/>
          <w:numId w:val="6"/>
        </w:numPr>
        <w:spacing w:after="0" w:line="240" w:lineRule="auto"/>
        <w:jc w:val="both"/>
        <w:rPr>
          <w:ins w:id="299" w:author="HP" w:date="2021-01-26T17:10:00Z"/>
          <w:sz w:val="26"/>
          <w:szCs w:val="26"/>
          <w:rPrChange w:id="300" w:author="HP" w:date="2021-01-26T17:10:00Z">
            <w:rPr>
              <w:ins w:id="301" w:author="HP" w:date="2021-01-26T17:10:00Z"/>
            </w:rPr>
          </w:rPrChange>
        </w:rPr>
      </w:pPr>
      <w:ins w:id="302" w:author="HP" w:date="2021-01-26T17:13:00Z">
        <w:r>
          <w:rPr>
            <w:sz w:val="26"/>
            <w:szCs w:val="26"/>
          </w:rPr>
          <w:t xml:space="preserve">Initier des activités pour la </w:t>
        </w:r>
      </w:ins>
      <w:ins w:id="303" w:author="HP" w:date="2021-01-26T17:14:00Z">
        <w:r>
          <w:rPr>
            <w:sz w:val="26"/>
            <w:szCs w:val="26"/>
          </w:rPr>
          <w:t>promotion du genre feminin au vovinam viet vo dao</w:t>
        </w:r>
      </w:ins>
    </w:p>
    <w:p w14:paraId="35E7DBF9" w14:textId="46A9B238" w:rsidR="00C45D00" w:rsidRDefault="00C45D00" w:rsidP="00C45D00">
      <w:pPr>
        <w:jc w:val="both"/>
        <w:rPr>
          <w:ins w:id="304" w:author="HP" w:date="2021-01-26T17:17:00Z"/>
          <w:sz w:val="26"/>
          <w:szCs w:val="26"/>
        </w:rPr>
      </w:pPr>
    </w:p>
    <w:p w14:paraId="2B837ACA" w14:textId="424503F8" w:rsidR="00192053" w:rsidRDefault="00192053" w:rsidP="00192053">
      <w:pPr>
        <w:pStyle w:val="Paragraphedeliste"/>
        <w:numPr>
          <w:ilvl w:val="0"/>
          <w:numId w:val="5"/>
        </w:numPr>
        <w:jc w:val="both"/>
        <w:rPr>
          <w:ins w:id="305" w:author="HP" w:date="2021-01-26T17:19:00Z"/>
          <w:sz w:val="26"/>
          <w:szCs w:val="26"/>
        </w:rPr>
      </w:pPr>
      <w:ins w:id="306" w:author="HP" w:date="2021-01-26T17:17:00Z">
        <w:r w:rsidRPr="006A3B91">
          <w:rPr>
            <w:b/>
            <w:sz w:val="26"/>
            <w:szCs w:val="26"/>
          </w:rPr>
          <w:t>Article  :</w:t>
        </w:r>
        <w:r w:rsidRPr="006A3B91">
          <w:rPr>
            <w:sz w:val="26"/>
            <w:szCs w:val="26"/>
          </w:rPr>
          <w:t xml:space="preserve"> Le Secrétaire</w:t>
        </w:r>
        <w:r>
          <w:rPr>
            <w:sz w:val="26"/>
            <w:szCs w:val="26"/>
          </w:rPr>
          <w:t xml:space="preserve"> </w:t>
        </w:r>
        <w:r>
          <w:rPr>
            <w:sz w:val="26"/>
            <w:szCs w:val="26"/>
          </w:rPr>
          <w:t>chargé de la mobilisation feminine</w:t>
        </w:r>
        <w:r w:rsidRPr="006A3B91">
          <w:rPr>
            <w:sz w:val="26"/>
            <w:szCs w:val="26"/>
          </w:rPr>
          <w:t xml:space="preserve">  Adjoint</w:t>
        </w:r>
      </w:ins>
      <w:ins w:id="307" w:author="HP" w:date="2021-01-26T17:18:00Z">
        <w:r>
          <w:rPr>
            <w:sz w:val="26"/>
            <w:szCs w:val="26"/>
          </w:rPr>
          <w:t>e</w:t>
        </w:r>
      </w:ins>
      <w:ins w:id="308" w:author="HP" w:date="2021-01-26T17:17:00Z">
        <w:r w:rsidRPr="006A3B91">
          <w:rPr>
            <w:sz w:val="26"/>
            <w:szCs w:val="26"/>
          </w:rPr>
          <w:t xml:space="preserve"> </w:t>
        </w:r>
        <w:r>
          <w:rPr>
            <w:sz w:val="26"/>
            <w:szCs w:val="26"/>
          </w:rPr>
          <w:t xml:space="preserve">à la communication </w:t>
        </w:r>
        <w:r w:rsidRPr="006A3B91">
          <w:rPr>
            <w:sz w:val="26"/>
            <w:szCs w:val="26"/>
          </w:rPr>
          <w:t xml:space="preserve">assiste ou remplace le secrétaire </w:t>
        </w:r>
      </w:ins>
      <w:ins w:id="309" w:author="HP" w:date="2021-01-26T17:18:00Z">
        <w:r>
          <w:rPr>
            <w:sz w:val="26"/>
            <w:szCs w:val="26"/>
          </w:rPr>
          <w:t>chargé de la mobilisation feminine</w:t>
        </w:r>
        <w:r w:rsidRPr="006A3B91">
          <w:rPr>
            <w:sz w:val="26"/>
            <w:szCs w:val="26"/>
          </w:rPr>
          <w:t xml:space="preserve">  </w:t>
        </w:r>
      </w:ins>
      <w:ins w:id="310" w:author="HP" w:date="2021-01-26T17:17:00Z">
        <w:r w:rsidRPr="006A3B91">
          <w:rPr>
            <w:sz w:val="26"/>
            <w:szCs w:val="26"/>
          </w:rPr>
          <w:t>en cas d’absence.</w:t>
        </w:r>
      </w:ins>
    </w:p>
    <w:p w14:paraId="6CB61529" w14:textId="64E19F00" w:rsidR="00720691" w:rsidRDefault="00720691" w:rsidP="00720691">
      <w:pPr>
        <w:jc w:val="both"/>
        <w:rPr>
          <w:ins w:id="311" w:author="HP" w:date="2021-01-26T17:19:00Z"/>
          <w:sz w:val="26"/>
          <w:szCs w:val="26"/>
        </w:rPr>
      </w:pPr>
    </w:p>
    <w:p w14:paraId="2A9FFC13" w14:textId="3FE28B65" w:rsidR="00CC690D" w:rsidRPr="00CC690D" w:rsidRDefault="00CC690D" w:rsidP="00CC690D">
      <w:pPr>
        <w:spacing w:after="0" w:line="240" w:lineRule="auto"/>
        <w:jc w:val="both"/>
        <w:rPr>
          <w:ins w:id="312" w:author="HP" w:date="2021-01-26T17:19:00Z"/>
          <w:sz w:val="26"/>
          <w:szCs w:val="26"/>
          <w:rPrChange w:id="313" w:author="HP" w:date="2021-01-26T17:19:00Z">
            <w:rPr>
              <w:ins w:id="314" w:author="HP" w:date="2021-01-26T17:19:00Z"/>
            </w:rPr>
          </w:rPrChange>
        </w:rPr>
        <w:pPrChange w:id="315" w:author="HP" w:date="2021-01-26T17:19:00Z">
          <w:pPr>
            <w:pStyle w:val="Paragraphedeliste"/>
            <w:numPr>
              <w:numId w:val="6"/>
            </w:numPr>
            <w:spacing w:after="0" w:line="240" w:lineRule="auto"/>
            <w:ind w:hanging="360"/>
            <w:jc w:val="both"/>
          </w:pPr>
        </w:pPrChange>
      </w:pPr>
      <w:ins w:id="316" w:author="HP" w:date="2021-01-26T17:19:00Z">
        <w:r w:rsidRPr="00CC690D">
          <w:rPr>
            <w:sz w:val="26"/>
            <w:szCs w:val="26"/>
            <w:rPrChange w:id="317" w:author="HP" w:date="2021-01-26T17:19:00Z">
              <w:rPr/>
            </w:rPrChange>
          </w:rPr>
          <w:t xml:space="preserve">Article : </w:t>
        </w:r>
        <w:r w:rsidRPr="00CC690D">
          <w:rPr>
            <w:sz w:val="26"/>
            <w:szCs w:val="26"/>
            <w:rPrChange w:id="318" w:author="HP" w:date="2021-01-26T17:19:00Z">
              <w:rPr/>
            </w:rPrChange>
          </w:rPr>
          <w:t>Un (1)  Secretaire chargé d</w:t>
        </w:r>
      </w:ins>
      <w:ins w:id="319" w:author="HP" w:date="2021-01-26T17:20:00Z">
        <w:r>
          <w:rPr>
            <w:sz w:val="26"/>
            <w:szCs w:val="26"/>
          </w:rPr>
          <w:t xml:space="preserve">e la </w:t>
        </w:r>
      </w:ins>
      <w:ins w:id="320" w:author="HP" w:date="2021-01-26T17:19:00Z">
        <w:r w:rsidRPr="00CC690D">
          <w:rPr>
            <w:sz w:val="26"/>
            <w:szCs w:val="26"/>
            <w:rPrChange w:id="321" w:author="HP" w:date="2021-01-26T17:19:00Z">
              <w:rPr/>
            </w:rPrChange>
          </w:rPr>
          <w:t>santé</w:t>
        </w:r>
      </w:ins>
      <w:ins w:id="322" w:author="HP" w:date="2021-01-26T17:20:00Z">
        <w:r>
          <w:rPr>
            <w:sz w:val="26"/>
            <w:szCs w:val="26"/>
          </w:rPr>
          <w:t xml:space="preserve">, du suivi </w:t>
        </w:r>
      </w:ins>
      <w:ins w:id="323" w:author="HP" w:date="2021-01-26T17:19:00Z">
        <w:r w:rsidRPr="00CC690D">
          <w:rPr>
            <w:sz w:val="26"/>
            <w:szCs w:val="26"/>
            <w:rPrChange w:id="324" w:author="HP" w:date="2021-01-26T17:19:00Z">
              <w:rPr/>
            </w:rPrChange>
          </w:rPr>
          <w:t xml:space="preserve"> et</w:t>
        </w:r>
      </w:ins>
      <w:ins w:id="325" w:author="HP" w:date="2021-01-26T17:20:00Z">
        <w:r>
          <w:rPr>
            <w:sz w:val="26"/>
            <w:szCs w:val="26"/>
          </w:rPr>
          <w:t xml:space="preserve"> de l’</w:t>
        </w:r>
      </w:ins>
      <w:ins w:id="326" w:author="HP" w:date="2021-01-26T17:19:00Z">
        <w:r w:rsidRPr="00CC690D">
          <w:rPr>
            <w:sz w:val="26"/>
            <w:szCs w:val="26"/>
            <w:rPrChange w:id="327" w:author="HP" w:date="2021-01-26T17:19:00Z">
              <w:rPr/>
            </w:rPrChange>
          </w:rPr>
          <w:t xml:space="preserve"> assurance</w:t>
        </w:r>
      </w:ins>
      <w:ins w:id="328" w:author="HP" w:date="2021-01-26T17:35:00Z">
        <w:r w:rsidR="00E05968">
          <w:rPr>
            <w:sz w:val="26"/>
            <w:szCs w:val="26"/>
          </w:rPr>
          <w:t xml:space="preserve"> (</w:t>
        </w:r>
        <w:r w:rsidR="00E05968" w:rsidRPr="00E05968">
          <w:rPr>
            <w:sz w:val="26"/>
            <w:szCs w:val="26"/>
            <w:highlight w:val="yellow"/>
            <w:rPrChange w:id="329" w:author="HP" w:date="2021-01-26T17:35:00Z">
              <w:rPr>
                <w:sz w:val="26"/>
                <w:szCs w:val="26"/>
              </w:rPr>
            </w:rPrChange>
          </w:rPr>
          <w:t>doit etre de la santé</w:t>
        </w:r>
        <w:r w:rsidR="00E05968">
          <w:rPr>
            <w:sz w:val="26"/>
            <w:szCs w:val="26"/>
          </w:rPr>
          <w:t>)</w:t>
        </w:r>
      </w:ins>
    </w:p>
    <w:p w14:paraId="3E9DB2F1" w14:textId="12D5BED2" w:rsidR="00CC690D" w:rsidRDefault="009D2582" w:rsidP="009D2582">
      <w:pPr>
        <w:pStyle w:val="Paragraphedeliste"/>
        <w:numPr>
          <w:ilvl w:val="0"/>
          <w:numId w:val="5"/>
        </w:numPr>
        <w:jc w:val="both"/>
        <w:rPr>
          <w:ins w:id="330" w:author="HP" w:date="2021-01-26T17:21:00Z"/>
          <w:sz w:val="26"/>
          <w:szCs w:val="26"/>
        </w:rPr>
      </w:pPr>
      <w:ins w:id="331" w:author="HP" w:date="2021-01-26T17:21:00Z">
        <w:r>
          <w:rPr>
            <w:sz w:val="26"/>
            <w:szCs w:val="26"/>
          </w:rPr>
          <w:t>Charger du suivi de la validité de la police d’assurance des athlètes et des re</w:t>
        </w:r>
      </w:ins>
      <w:ins w:id="332" w:author="HP" w:date="2021-01-26T17:22:00Z">
        <w:r>
          <w:rPr>
            <w:sz w:val="26"/>
            <w:szCs w:val="26"/>
          </w:rPr>
          <w:t>s</w:t>
        </w:r>
      </w:ins>
      <w:ins w:id="333" w:author="HP" w:date="2021-01-26T17:21:00Z">
        <w:r>
          <w:rPr>
            <w:sz w:val="26"/>
            <w:szCs w:val="26"/>
          </w:rPr>
          <w:t>ponsables</w:t>
        </w:r>
      </w:ins>
    </w:p>
    <w:p w14:paraId="51A3C552" w14:textId="1915396F" w:rsidR="009D2582" w:rsidRDefault="009D2582" w:rsidP="009D2582">
      <w:pPr>
        <w:pStyle w:val="Paragraphedeliste"/>
        <w:numPr>
          <w:ilvl w:val="0"/>
          <w:numId w:val="5"/>
        </w:numPr>
        <w:jc w:val="both"/>
        <w:rPr>
          <w:ins w:id="334" w:author="HP" w:date="2021-01-26T17:23:00Z"/>
          <w:sz w:val="26"/>
          <w:szCs w:val="26"/>
        </w:rPr>
      </w:pPr>
      <w:ins w:id="335" w:author="HP" w:date="2021-01-26T17:22:00Z">
        <w:r>
          <w:rPr>
            <w:sz w:val="26"/>
            <w:szCs w:val="26"/>
          </w:rPr>
          <w:t>A</w:t>
        </w:r>
      </w:ins>
      <w:ins w:id="336" w:author="HP" w:date="2021-01-26T17:23:00Z">
        <w:r>
          <w:rPr>
            <w:sz w:val="26"/>
            <w:szCs w:val="26"/>
          </w:rPr>
          <w:t>ttester l’aptitude physique et mental des pratiquants</w:t>
        </w:r>
      </w:ins>
    </w:p>
    <w:p w14:paraId="5E491F7B" w14:textId="08CC585B" w:rsidR="009D2582" w:rsidRDefault="009D2582" w:rsidP="009D2582">
      <w:pPr>
        <w:pStyle w:val="Paragraphedeliste"/>
        <w:numPr>
          <w:ilvl w:val="0"/>
          <w:numId w:val="5"/>
        </w:numPr>
        <w:jc w:val="both"/>
        <w:rPr>
          <w:ins w:id="337" w:author="HP" w:date="2021-01-26T17:27:00Z"/>
          <w:sz w:val="26"/>
          <w:szCs w:val="26"/>
        </w:rPr>
      </w:pPr>
      <w:ins w:id="338" w:author="HP" w:date="2021-01-26T17:24:00Z">
        <w:r>
          <w:rPr>
            <w:sz w:val="26"/>
            <w:szCs w:val="26"/>
          </w:rPr>
          <w:lastRenderedPageBreak/>
          <w:t>Suivr</w:t>
        </w:r>
      </w:ins>
      <w:ins w:id="339" w:author="HP" w:date="2021-01-26T17:25:00Z">
        <w:r>
          <w:rPr>
            <w:sz w:val="26"/>
            <w:szCs w:val="26"/>
          </w:rPr>
          <w:t xml:space="preserve">e l’evolution des </w:t>
        </w:r>
      </w:ins>
      <w:ins w:id="340" w:author="HP" w:date="2021-01-26T17:27:00Z">
        <w:r>
          <w:rPr>
            <w:sz w:val="26"/>
            <w:szCs w:val="26"/>
          </w:rPr>
          <w:t>pratiquants</w:t>
        </w:r>
      </w:ins>
      <w:ins w:id="341" w:author="HP" w:date="2021-01-26T17:26:00Z">
        <w:r>
          <w:rPr>
            <w:sz w:val="26"/>
            <w:szCs w:val="26"/>
          </w:rPr>
          <w:t xml:space="preserve"> ayant fait l’objet d’accident lors des </w:t>
        </w:r>
      </w:ins>
      <w:ins w:id="342" w:author="HP" w:date="2021-01-26T17:27:00Z">
        <w:r>
          <w:rPr>
            <w:sz w:val="26"/>
            <w:szCs w:val="26"/>
          </w:rPr>
          <w:t>regroupements officiels.</w:t>
        </w:r>
      </w:ins>
    </w:p>
    <w:p w14:paraId="22666397" w14:textId="0F0DBE15" w:rsidR="00A41483" w:rsidRDefault="00A41483" w:rsidP="009D2582">
      <w:pPr>
        <w:pStyle w:val="Paragraphedeliste"/>
        <w:numPr>
          <w:ilvl w:val="0"/>
          <w:numId w:val="5"/>
        </w:numPr>
        <w:jc w:val="both"/>
        <w:rPr>
          <w:ins w:id="343" w:author="HP" w:date="2021-01-26T17:28:00Z"/>
          <w:sz w:val="26"/>
          <w:szCs w:val="26"/>
        </w:rPr>
      </w:pPr>
      <w:ins w:id="344" w:author="HP" w:date="2021-01-26T17:27:00Z">
        <w:r>
          <w:rPr>
            <w:sz w:val="26"/>
            <w:szCs w:val="26"/>
          </w:rPr>
          <w:t xml:space="preserve">Suivre la prise en charge des pratiquants </w:t>
        </w:r>
      </w:ins>
      <w:ins w:id="345" w:author="HP" w:date="2021-01-26T17:28:00Z">
        <w:r>
          <w:rPr>
            <w:sz w:val="26"/>
            <w:szCs w:val="26"/>
          </w:rPr>
          <w:t>par les agences d’assurance</w:t>
        </w:r>
      </w:ins>
    </w:p>
    <w:p w14:paraId="1D41DB83" w14:textId="35B2272E" w:rsidR="00A41483" w:rsidRDefault="00A41483" w:rsidP="009D2582">
      <w:pPr>
        <w:pStyle w:val="Paragraphedeliste"/>
        <w:numPr>
          <w:ilvl w:val="0"/>
          <w:numId w:val="5"/>
        </w:numPr>
        <w:jc w:val="both"/>
        <w:rPr>
          <w:ins w:id="346" w:author="HP" w:date="2021-01-26T17:34:00Z"/>
          <w:sz w:val="26"/>
          <w:szCs w:val="26"/>
        </w:rPr>
      </w:pPr>
      <w:ins w:id="347" w:author="HP" w:date="2021-01-26T17:29:00Z">
        <w:r>
          <w:rPr>
            <w:sz w:val="26"/>
            <w:szCs w:val="26"/>
          </w:rPr>
          <w:t>Assurer les premiers soin</w:t>
        </w:r>
        <w:r w:rsidR="00503398">
          <w:rPr>
            <w:sz w:val="26"/>
            <w:szCs w:val="26"/>
          </w:rPr>
          <w:t>s lors des accidents constatés</w:t>
        </w:r>
      </w:ins>
      <w:ins w:id="348" w:author="HP" w:date="2021-01-26T17:30:00Z">
        <w:r w:rsidR="00503398">
          <w:rPr>
            <w:sz w:val="26"/>
            <w:szCs w:val="26"/>
          </w:rPr>
          <w:t xml:space="preserve"> pendant les regroupements officiels</w:t>
        </w:r>
      </w:ins>
    </w:p>
    <w:p w14:paraId="0E95E0C9" w14:textId="2538F990" w:rsidR="00B0491E" w:rsidRPr="009D2582" w:rsidRDefault="00B0491E" w:rsidP="009D2582">
      <w:pPr>
        <w:pStyle w:val="Paragraphedeliste"/>
        <w:numPr>
          <w:ilvl w:val="0"/>
          <w:numId w:val="5"/>
        </w:numPr>
        <w:jc w:val="both"/>
        <w:rPr>
          <w:ins w:id="349" w:author="HP" w:date="2021-01-26T17:19:00Z"/>
          <w:sz w:val="26"/>
          <w:szCs w:val="26"/>
          <w:rPrChange w:id="350" w:author="HP" w:date="2021-01-26T17:21:00Z">
            <w:rPr>
              <w:ins w:id="351" w:author="HP" w:date="2021-01-26T17:19:00Z"/>
            </w:rPr>
          </w:rPrChange>
        </w:rPr>
        <w:pPrChange w:id="352" w:author="HP" w:date="2021-01-26T17:21:00Z">
          <w:pPr>
            <w:jc w:val="both"/>
          </w:pPr>
        </w:pPrChange>
      </w:pPr>
      <w:ins w:id="353" w:author="HP" w:date="2021-01-26T17:34:00Z">
        <w:r>
          <w:rPr>
            <w:sz w:val="26"/>
            <w:szCs w:val="26"/>
          </w:rPr>
          <w:t>Former les directeurs techniques des districts et des ligues au secourisme</w:t>
        </w:r>
      </w:ins>
    </w:p>
    <w:p w14:paraId="153B14A5" w14:textId="77777777" w:rsidR="00CC690D" w:rsidRPr="00720691" w:rsidRDefault="00CC690D" w:rsidP="00720691">
      <w:pPr>
        <w:jc w:val="both"/>
        <w:rPr>
          <w:ins w:id="354" w:author="HP" w:date="2021-01-26T17:17:00Z"/>
          <w:sz w:val="26"/>
          <w:szCs w:val="26"/>
          <w:rPrChange w:id="355" w:author="HP" w:date="2021-01-26T17:19:00Z">
            <w:rPr>
              <w:ins w:id="356" w:author="HP" w:date="2021-01-26T17:17:00Z"/>
            </w:rPr>
          </w:rPrChange>
        </w:rPr>
        <w:pPrChange w:id="357" w:author="HP" w:date="2021-01-26T17:19:00Z">
          <w:pPr>
            <w:pStyle w:val="Paragraphedeliste"/>
            <w:numPr>
              <w:numId w:val="5"/>
            </w:numPr>
            <w:ind w:hanging="360"/>
            <w:jc w:val="both"/>
          </w:pPr>
        </w:pPrChange>
      </w:pPr>
    </w:p>
    <w:p w14:paraId="7726EDF3" w14:textId="77777777" w:rsidR="00192053" w:rsidRPr="00C45D00" w:rsidRDefault="00192053" w:rsidP="00C45D00">
      <w:pPr>
        <w:jc w:val="both"/>
        <w:rPr>
          <w:ins w:id="358" w:author="HP" w:date="2021-01-26T16:57:00Z"/>
          <w:sz w:val="26"/>
          <w:szCs w:val="26"/>
          <w:rPrChange w:id="359" w:author="HP" w:date="2021-01-26T17:10:00Z">
            <w:rPr>
              <w:ins w:id="360" w:author="HP" w:date="2021-01-26T16:57:00Z"/>
            </w:rPr>
          </w:rPrChange>
        </w:rPr>
        <w:pPrChange w:id="361" w:author="HP" w:date="2021-01-26T17:10:00Z">
          <w:pPr>
            <w:pStyle w:val="Paragraphedeliste"/>
            <w:numPr>
              <w:numId w:val="5"/>
            </w:numPr>
            <w:ind w:hanging="360"/>
            <w:jc w:val="both"/>
          </w:pPr>
        </w:pPrChange>
      </w:pPr>
    </w:p>
    <w:p w14:paraId="02BC566F" w14:textId="77777777" w:rsidR="006A3B91" w:rsidRPr="006A3B91" w:rsidRDefault="006A3B91" w:rsidP="006A3B91">
      <w:pPr>
        <w:jc w:val="both"/>
        <w:rPr>
          <w:sz w:val="26"/>
          <w:szCs w:val="26"/>
          <w:rPrChange w:id="362" w:author="HP" w:date="2021-01-26T16:57:00Z">
            <w:rPr/>
          </w:rPrChange>
        </w:rPr>
      </w:pPr>
    </w:p>
    <w:p w14:paraId="208B22A9" w14:textId="77777777" w:rsidR="007448B9" w:rsidRPr="009A66F2" w:rsidRDefault="007448B9" w:rsidP="007448B9">
      <w:pPr>
        <w:jc w:val="both"/>
        <w:rPr>
          <w:b/>
          <w:sz w:val="26"/>
          <w:szCs w:val="26"/>
          <w:u w:val="single"/>
        </w:rPr>
      </w:pPr>
      <w:r w:rsidRPr="009A66F2">
        <w:rPr>
          <w:b/>
          <w:sz w:val="26"/>
          <w:szCs w:val="26"/>
          <w:u w:val="single"/>
        </w:rPr>
        <w:t>CONVOCATION ET DECISION DES INSTANCES ET DE L’ORGANE</w:t>
      </w:r>
    </w:p>
    <w:p w14:paraId="14BD685E" w14:textId="77777777" w:rsidR="007448B9" w:rsidRPr="00A043D8" w:rsidRDefault="007448B9" w:rsidP="007448B9">
      <w:pPr>
        <w:spacing w:after="0" w:line="240" w:lineRule="auto"/>
        <w:jc w:val="both"/>
        <w:rPr>
          <w:sz w:val="26"/>
          <w:szCs w:val="26"/>
        </w:rPr>
      </w:pPr>
      <w:r w:rsidRPr="00A043D8">
        <w:rPr>
          <w:b/>
          <w:sz w:val="26"/>
          <w:szCs w:val="26"/>
        </w:rPr>
        <w:t>Article 2</w:t>
      </w:r>
      <w:r w:rsidR="006C0AB5">
        <w:rPr>
          <w:b/>
          <w:sz w:val="26"/>
          <w:szCs w:val="26"/>
        </w:rPr>
        <w:t>1</w:t>
      </w:r>
      <w:r w:rsidRPr="00A043D8">
        <w:rPr>
          <w:b/>
          <w:sz w:val="26"/>
          <w:szCs w:val="26"/>
        </w:rPr>
        <w:t> : BAREME DES VOIX</w:t>
      </w:r>
      <w:r w:rsidRPr="00A043D8">
        <w:rPr>
          <w:sz w:val="26"/>
          <w:szCs w:val="26"/>
        </w:rPr>
        <w:t> : Chaque club, district et ligue en règle vis-à-vis de la FBVVVD, dispose pour les élections, d’un nombre de voix déterminé par les barèmes suivants :</w:t>
      </w:r>
    </w:p>
    <w:p w14:paraId="41598FC0" w14:textId="00B034AD" w:rsidR="007448B9" w:rsidRPr="00A043D8" w:rsidRDefault="007448B9" w:rsidP="007448B9">
      <w:pPr>
        <w:spacing w:after="0" w:line="240" w:lineRule="auto"/>
        <w:jc w:val="both"/>
        <w:rPr>
          <w:sz w:val="26"/>
          <w:szCs w:val="26"/>
        </w:rPr>
      </w:pPr>
      <w:r>
        <w:rPr>
          <w:sz w:val="26"/>
          <w:szCs w:val="26"/>
        </w:rPr>
        <w:t>- Pour le club</w:t>
      </w:r>
      <w:r w:rsidRPr="00A043D8">
        <w:rPr>
          <w:sz w:val="26"/>
          <w:szCs w:val="26"/>
        </w:rPr>
        <w:t xml:space="preserve"> : </w:t>
      </w:r>
      <w:del w:id="363" w:author="HP" w:date="2021-01-26T17:48:00Z">
        <w:r w:rsidRPr="00AE0E4C" w:rsidDel="009A4D9D">
          <w:rPr>
            <w:sz w:val="26"/>
            <w:szCs w:val="26"/>
            <w:highlight w:val="yellow"/>
            <w:rPrChange w:id="364" w:author="HP" w:date="2021-01-26T17:47:00Z">
              <w:rPr>
                <w:sz w:val="26"/>
                <w:szCs w:val="26"/>
              </w:rPr>
            </w:rPrChange>
          </w:rPr>
          <w:delText>entre 10 et 50 membres pratiquants licenciés</w:delText>
        </w:r>
        <w:r w:rsidRPr="00A043D8" w:rsidDel="009A4D9D">
          <w:rPr>
            <w:sz w:val="26"/>
            <w:szCs w:val="26"/>
          </w:rPr>
          <w:delText xml:space="preserve"> = </w:delText>
        </w:r>
      </w:del>
      <w:r w:rsidRPr="00A043D8">
        <w:rPr>
          <w:sz w:val="26"/>
          <w:szCs w:val="26"/>
        </w:rPr>
        <w:t>Une voix ;</w:t>
      </w:r>
    </w:p>
    <w:p w14:paraId="23EC9C08" w14:textId="481075B5" w:rsidR="007448B9" w:rsidRPr="00A043D8" w:rsidRDefault="007448B9" w:rsidP="007448B9">
      <w:pPr>
        <w:spacing w:after="0" w:line="240" w:lineRule="auto"/>
        <w:jc w:val="both"/>
        <w:rPr>
          <w:sz w:val="26"/>
          <w:szCs w:val="26"/>
        </w:rPr>
      </w:pPr>
      <w:r w:rsidRPr="00A043D8">
        <w:rPr>
          <w:sz w:val="26"/>
          <w:szCs w:val="26"/>
        </w:rPr>
        <w:t xml:space="preserve">- Pour le district : </w:t>
      </w:r>
      <w:del w:id="365" w:author="HP" w:date="2021-01-26T17:48:00Z">
        <w:r w:rsidRPr="009A4D9D" w:rsidDel="009A4D9D">
          <w:rPr>
            <w:sz w:val="26"/>
            <w:szCs w:val="26"/>
            <w:highlight w:val="yellow"/>
            <w:rPrChange w:id="366" w:author="HP" w:date="2021-01-26T17:48:00Z">
              <w:rPr>
                <w:sz w:val="26"/>
                <w:szCs w:val="26"/>
              </w:rPr>
            </w:rPrChange>
          </w:rPr>
          <w:delText xml:space="preserve">de un (1) à quatre (4) clubs = une (1) voix et plus de quatre (4) clubs = deux (2) </w:delText>
        </w:r>
      </w:del>
      <w:ins w:id="367" w:author="HP" w:date="2021-01-26T17:48:00Z">
        <w:r w:rsidR="009A4D9D">
          <w:rPr>
            <w:sz w:val="26"/>
            <w:szCs w:val="26"/>
            <w:highlight w:val="yellow"/>
          </w:rPr>
          <w:t xml:space="preserve"> (01</w:t>
        </w:r>
      </w:ins>
      <w:ins w:id="368" w:author="HP" w:date="2021-01-26T17:49:00Z">
        <w:r w:rsidR="009A4D9D">
          <w:rPr>
            <w:sz w:val="26"/>
            <w:szCs w:val="26"/>
            <w:highlight w:val="yellow"/>
          </w:rPr>
          <w:t>)</w:t>
        </w:r>
      </w:ins>
      <w:r w:rsidRPr="009A4D9D">
        <w:rPr>
          <w:sz w:val="26"/>
          <w:szCs w:val="26"/>
          <w:highlight w:val="yellow"/>
          <w:rPrChange w:id="369" w:author="HP" w:date="2021-01-26T17:48:00Z">
            <w:rPr>
              <w:sz w:val="26"/>
              <w:szCs w:val="26"/>
            </w:rPr>
          </w:rPrChange>
        </w:rPr>
        <w:t>voix ;</w:t>
      </w:r>
    </w:p>
    <w:p w14:paraId="472AAC3B" w14:textId="00262B28" w:rsidR="007448B9" w:rsidRPr="00A043D8" w:rsidRDefault="007448B9" w:rsidP="007448B9">
      <w:pPr>
        <w:spacing w:after="0" w:line="240" w:lineRule="auto"/>
        <w:jc w:val="both"/>
        <w:rPr>
          <w:sz w:val="26"/>
          <w:szCs w:val="26"/>
        </w:rPr>
      </w:pPr>
      <w:r w:rsidRPr="00A043D8">
        <w:rPr>
          <w:sz w:val="26"/>
          <w:szCs w:val="26"/>
        </w:rPr>
        <w:t xml:space="preserve">Pour la ligue : </w:t>
      </w:r>
      <w:del w:id="370" w:author="HP" w:date="2021-01-26T17:49:00Z">
        <w:r w:rsidRPr="00A043D8" w:rsidDel="009A4D9D">
          <w:rPr>
            <w:sz w:val="26"/>
            <w:szCs w:val="26"/>
          </w:rPr>
          <w:delText>de un (1) et deux (2) district= deux (2) voix et plus de deux (2) districts= trois (3) voix</w:delText>
        </w:r>
      </w:del>
      <w:ins w:id="371" w:author="HP" w:date="2021-01-26T17:49:00Z">
        <w:r w:rsidR="009A4D9D">
          <w:rPr>
            <w:sz w:val="26"/>
            <w:szCs w:val="26"/>
          </w:rPr>
          <w:t xml:space="preserve"> deux(02) voix</w:t>
        </w:r>
      </w:ins>
    </w:p>
    <w:p w14:paraId="4B1E3EA8" w14:textId="1B147139" w:rsidR="007448B9" w:rsidRPr="00A043D8" w:rsidRDefault="007448B9" w:rsidP="007448B9">
      <w:pPr>
        <w:spacing w:after="0" w:line="240" w:lineRule="auto"/>
        <w:jc w:val="both"/>
        <w:rPr>
          <w:sz w:val="26"/>
          <w:szCs w:val="26"/>
        </w:rPr>
      </w:pPr>
      <w:r w:rsidRPr="00A043D8">
        <w:rPr>
          <w:sz w:val="26"/>
          <w:szCs w:val="26"/>
        </w:rPr>
        <w:t>-</w:t>
      </w:r>
      <w:del w:id="372" w:author="HP" w:date="2021-01-26T17:49:00Z">
        <w:r w:rsidRPr="00A043D8" w:rsidDel="001A5D13">
          <w:rPr>
            <w:sz w:val="26"/>
            <w:szCs w:val="26"/>
          </w:rPr>
          <w:delText>Pour la ligue du centre : quatre (04)=une (01) voix ; six (06) clubs = deux voix ; plus de six (06) clubs = 03 voix</w:delText>
        </w:r>
      </w:del>
    </w:p>
    <w:p w14:paraId="62568A19" w14:textId="77777777" w:rsidR="007448B9" w:rsidRPr="000A1E1B" w:rsidRDefault="007448B9" w:rsidP="007448B9">
      <w:pPr>
        <w:spacing w:after="0" w:line="240" w:lineRule="auto"/>
        <w:jc w:val="both"/>
        <w:rPr>
          <w:b/>
          <w:sz w:val="26"/>
          <w:szCs w:val="26"/>
        </w:rPr>
      </w:pPr>
    </w:p>
    <w:p w14:paraId="2CFCBD78" w14:textId="77777777" w:rsidR="007448B9" w:rsidRPr="000A1E1B" w:rsidRDefault="007448B9" w:rsidP="007448B9">
      <w:pPr>
        <w:spacing w:after="0" w:line="240" w:lineRule="auto"/>
        <w:jc w:val="both"/>
        <w:rPr>
          <w:sz w:val="26"/>
          <w:szCs w:val="26"/>
        </w:rPr>
      </w:pPr>
      <w:r w:rsidRPr="000A1E1B">
        <w:rPr>
          <w:b/>
          <w:sz w:val="26"/>
          <w:szCs w:val="26"/>
        </w:rPr>
        <w:t>Article 2</w:t>
      </w:r>
      <w:r w:rsidR="006C0AB5">
        <w:rPr>
          <w:b/>
          <w:sz w:val="26"/>
          <w:szCs w:val="26"/>
        </w:rPr>
        <w:t>2</w:t>
      </w:r>
      <w:r w:rsidRPr="000A1E1B">
        <w:rPr>
          <w:b/>
          <w:sz w:val="26"/>
          <w:szCs w:val="26"/>
        </w:rPr>
        <w:t> : L’ASSEMBLEE GENERALE</w:t>
      </w:r>
      <w:r w:rsidRPr="000A1E1B">
        <w:rPr>
          <w:sz w:val="26"/>
          <w:szCs w:val="26"/>
        </w:rPr>
        <w:t> : c’est l’instance suprême de la fédération qui se réunit une fois tous les deux ans. Elle délibère sur les rapports relatifs à la gestion de la Fédération et à la situation morale et financière de la Fédération. Elle approuve les comptes de l’exercice clos, vote le budget de l’exercice suivant, délibère sur les questions mise</w:t>
      </w:r>
      <w:r w:rsidR="000942D3">
        <w:rPr>
          <w:sz w:val="26"/>
          <w:szCs w:val="26"/>
        </w:rPr>
        <w:t>s</w:t>
      </w:r>
      <w:r w:rsidRPr="000A1E1B">
        <w:rPr>
          <w:sz w:val="26"/>
          <w:szCs w:val="26"/>
        </w:rPr>
        <w:t xml:space="preserve"> à l’ordre du jour. L’Assemblée Générale siège valablement à la présence des 2/3 des membres la composant. Si le quorum n’est pas atteint, elle est convoquée à nouveau dans un délai de 15 jours et délibère valablement </w:t>
      </w:r>
      <w:r>
        <w:rPr>
          <w:sz w:val="26"/>
          <w:szCs w:val="26"/>
        </w:rPr>
        <w:t xml:space="preserve">quelque soit le quorum. Les décisions sont prises </w:t>
      </w:r>
      <w:r w:rsidR="000942D3">
        <w:rPr>
          <w:sz w:val="26"/>
          <w:szCs w:val="26"/>
        </w:rPr>
        <w:t>à</w:t>
      </w:r>
      <w:r>
        <w:rPr>
          <w:sz w:val="26"/>
          <w:szCs w:val="26"/>
        </w:rPr>
        <w:t xml:space="preserve"> la majorité des 2/3 des membres présent</w:t>
      </w:r>
      <w:r w:rsidR="000942D3">
        <w:rPr>
          <w:sz w:val="26"/>
          <w:szCs w:val="26"/>
        </w:rPr>
        <w:t>s</w:t>
      </w:r>
      <w:r w:rsidRPr="000A1E1B">
        <w:rPr>
          <w:sz w:val="26"/>
          <w:szCs w:val="26"/>
        </w:rPr>
        <w:t>.</w:t>
      </w:r>
    </w:p>
    <w:p w14:paraId="76FD7D02" w14:textId="77777777" w:rsidR="007448B9" w:rsidRPr="000A1E1B" w:rsidRDefault="007448B9" w:rsidP="007448B9">
      <w:pPr>
        <w:spacing w:after="0" w:line="240" w:lineRule="auto"/>
        <w:jc w:val="both"/>
        <w:rPr>
          <w:sz w:val="26"/>
          <w:szCs w:val="26"/>
        </w:rPr>
      </w:pPr>
      <w:r w:rsidRPr="000A1E1B">
        <w:rPr>
          <w:sz w:val="26"/>
          <w:szCs w:val="26"/>
        </w:rPr>
        <w:t>Les personnes rétribuées par la Fédération peuvent être admises à assister, avec voix consultative, aux séances de l’Assemblée Générale.</w:t>
      </w:r>
    </w:p>
    <w:p w14:paraId="75B19C73" w14:textId="77777777" w:rsidR="007448B9" w:rsidRPr="000A1E1B" w:rsidRDefault="007448B9" w:rsidP="007448B9">
      <w:pPr>
        <w:spacing w:after="0" w:line="240" w:lineRule="auto"/>
        <w:jc w:val="both"/>
        <w:rPr>
          <w:sz w:val="26"/>
          <w:szCs w:val="26"/>
        </w:rPr>
      </w:pPr>
    </w:p>
    <w:p w14:paraId="39CBE92E" w14:textId="77777777" w:rsidR="007448B9" w:rsidRPr="000A1E1B" w:rsidRDefault="007448B9" w:rsidP="007448B9">
      <w:pPr>
        <w:spacing w:after="0" w:line="240" w:lineRule="auto"/>
        <w:jc w:val="both"/>
        <w:rPr>
          <w:sz w:val="26"/>
          <w:szCs w:val="26"/>
        </w:rPr>
      </w:pPr>
      <w:r w:rsidRPr="000A1E1B">
        <w:rPr>
          <w:b/>
          <w:sz w:val="26"/>
          <w:szCs w:val="26"/>
        </w:rPr>
        <w:t>Article 2</w:t>
      </w:r>
      <w:r w:rsidR="006C0AB5">
        <w:rPr>
          <w:b/>
          <w:sz w:val="26"/>
          <w:szCs w:val="26"/>
        </w:rPr>
        <w:t>3</w:t>
      </w:r>
      <w:r w:rsidRPr="000A1E1B">
        <w:rPr>
          <w:b/>
          <w:sz w:val="26"/>
          <w:szCs w:val="26"/>
        </w:rPr>
        <w:t> :</w:t>
      </w:r>
      <w:r w:rsidRPr="000A1E1B">
        <w:rPr>
          <w:sz w:val="26"/>
          <w:szCs w:val="26"/>
        </w:rPr>
        <w:t xml:space="preserve"> </w:t>
      </w:r>
      <w:r w:rsidRPr="000A1E1B">
        <w:rPr>
          <w:b/>
          <w:sz w:val="26"/>
          <w:szCs w:val="26"/>
        </w:rPr>
        <w:t>LE CONSEIL DE GESTION</w:t>
      </w:r>
    </w:p>
    <w:p w14:paraId="5EBD57DC" w14:textId="77777777" w:rsidR="007448B9" w:rsidRDefault="007448B9" w:rsidP="007448B9">
      <w:pPr>
        <w:spacing w:after="0" w:line="240" w:lineRule="auto"/>
        <w:jc w:val="both"/>
        <w:rPr>
          <w:sz w:val="26"/>
          <w:szCs w:val="26"/>
        </w:rPr>
      </w:pPr>
      <w:r w:rsidRPr="000A1E1B">
        <w:rPr>
          <w:sz w:val="26"/>
          <w:szCs w:val="26"/>
        </w:rPr>
        <w:t>Il est chargé d’assurer le contrôle de l’exécution des décisions arrêtées par l’assemblée générale. Il se réuni</w:t>
      </w:r>
      <w:r w:rsidR="00BC5736">
        <w:rPr>
          <w:sz w:val="26"/>
          <w:szCs w:val="26"/>
        </w:rPr>
        <w:t>t</w:t>
      </w:r>
      <w:r w:rsidRPr="000A1E1B">
        <w:rPr>
          <w:sz w:val="26"/>
          <w:szCs w:val="26"/>
        </w:rPr>
        <w:t xml:space="preserve"> en session ordinaire entre deux Assemblées Générale</w:t>
      </w:r>
      <w:r>
        <w:rPr>
          <w:sz w:val="26"/>
          <w:szCs w:val="26"/>
        </w:rPr>
        <w:t>s</w:t>
      </w:r>
      <w:r w:rsidRPr="000A1E1B">
        <w:rPr>
          <w:sz w:val="26"/>
          <w:szCs w:val="26"/>
        </w:rPr>
        <w:t xml:space="preserve"> sur convocation de son président et en cas de besoin en session extraordinaire à la demande des 2/3 de ses membres. Il est présidé par le président du Bureau Exécutif. Les décisions sont prises à la majorité des 2/3 des membres présents</w:t>
      </w:r>
      <w:r>
        <w:rPr>
          <w:sz w:val="26"/>
          <w:szCs w:val="26"/>
        </w:rPr>
        <w:t>.</w:t>
      </w:r>
    </w:p>
    <w:p w14:paraId="20E07E12" w14:textId="77777777" w:rsidR="007448B9" w:rsidRPr="000A1E1B" w:rsidRDefault="007448B9" w:rsidP="007448B9">
      <w:pPr>
        <w:spacing w:after="0" w:line="240" w:lineRule="auto"/>
        <w:jc w:val="both"/>
        <w:rPr>
          <w:sz w:val="26"/>
          <w:szCs w:val="26"/>
        </w:rPr>
      </w:pPr>
    </w:p>
    <w:p w14:paraId="5F5148A3" w14:textId="77777777" w:rsidR="007448B9" w:rsidRPr="000A1E1B" w:rsidRDefault="007448B9" w:rsidP="007448B9">
      <w:pPr>
        <w:spacing w:after="0" w:line="240" w:lineRule="auto"/>
        <w:jc w:val="both"/>
        <w:rPr>
          <w:sz w:val="26"/>
          <w:szCs w:val="26"/>
        </w:rPr>
      </w:pPr>
      <w:r w:rsidRPr="000A1E1B">
        <w:rPr>
          <w:b/>
          <w:sz w:val="26"/>
          <w:szCs w:val="26"/>
        </w:rPr>
        <w:t>Article 2</w:t>
      </w:r>
      <w:r w:rsidR="006C0AB5">
        <w:rPr>
          <w:b/>
          <w:sz w:val="26"/>
          <w:szCs w:val="26"/>
        </w:rPr>
        <w:t>4</w:t>
      </w:r>
      <w:r w:rsidRPr="000A1E1B">
        <w:rPr>
          <w:b/>
          <w:sz w:val="26"/>
          <w:szCs w:val="26"/>
        </w:rPr>
        <w:t> : le Bureau Exécutif</w:t>
      </w:r>
    </w:p>
    <w:p w14:paraId="4C5C75B9" w14:textId="77777777" w:rsidR="007448B9" w:rsidRPr="000A1E1B" w:rsidRDefault="007448B9" w:rsidP="007448B9">
      <w:pPr>
        <w:spacing w:after="0" w:line="240" w:lineRule="auto"/>
        <w:jc w:val="both"/>
        <w:rPr>
          <w:sz w:val="26"/>
          <w:szCs w:val="26"/>
        </w:rPr>
      </w:pPr>
      <w:r w:rsidRPr="000A1E1B">
        <w:rPr>
          <w:sz w:val="26"/>
          <w:szCs w:val="26"/>
        </w:rPr>
        <w:t>Il est l’organe d’exécution des décisions du Conseil de Gestion et de l’Assemblée Générale qui se réunit une  (1) fois par mois en session ordinaire et chaque fois que de besoin en session extraordinaire. Il peut créer des commissions techniques spécialisées  en cas de besoin. Il se réuni</w:t>
      </w:r>
      <w:r w:rsidR="00BC5736">
        <w:rPr>
          <w:sz w:val="26"/>
          <w:szCs w:val="26"/>
        </w:rPr>
        <w:t>t</w:t>
      </w:r>
      <w:r w:rsidRPr="000A1E1B">
        <w:rPr>
          <w:sz w:val="26"/>
          <w:szCs w:val="26"/>
        </w:rPr>
        <w:t xml:space="preserve"> à la convocation du président ou à la majorité absolue des membres. Les décisions sont prises à la majorité absolue des membres présents.</w:t>
      </w:r>
    </w:p>
    <w:p w14:paraId="121D1240" w14:textId="77777777" w:rsidR="007448B9" w:rsidRPr="000A1E1B" w:rsidRDefault="007448B9" w:rsidP="007448B9">
      <w:pPr>
        <w:spacing w:after="0" w:line="240" w:lineRule="auto"/>
        <w:jc w:val="both"/>
        <w:rPr>
          <w:sz w:val="26"/>
          <w:szCs w:val="26"/>
        </w:rPr>
      </w:pPr>
    </w:p>
    <w:p w14:paraId="0051E524" w14:textId="77777777" w:rsidR="007448B9" w:rsidRPr="007448B9" w:rsidRDefault="007448B9" w:rsidP="007448B9">
      <w:pPr>
        <w:spacing w:after="0" w:line="240" w:lineRule="auto"/>
        <w:jc w:val="both"/>
        <w:rPr>
          <w:b/>
          <w:sz w:val="24"/>
          <w:szCs w:val="24"/>
        </w:rPr>
      </w:pPr>
      <w:r w:rsidRPr="007448B9">
        <w:rPr>
          <w:b/>
          <w:sz w:val="24"/>
          <w:szCs w:val="24"/>
        </w:rPr>
        <w:t>ORGANISATION TECHNIQUE, PEDAGOGIQUE ET AUTORITE DE VOVINAM-VIET –VO-DAO</w:t>
      </w:r>
    </w:p>
    <w:p w14:paraId="60D038EB" w14:textId="77777777" w:rsidR="007448B9" w:rsidRPr="000A1E1B" w:rsidRDefault="007448B9" w:rsidP="007448B9">
      <w:pPr>
        <w:spacing w:after="0" w:line="240" w:lineRule="auto"/>
        <w:jc w:val="both"/>
        <w:rPr>
          <w:b/>
          <w:sz w:val="26"/>
          <w:szCs w:val="26"/>
        </w:rPr>
      </w:pPr>
    </w:p>
    <w:p w14:paraId="2F247AF9" w14:textId="77777777" w:rsidR="007448B9" w:rsidRDefault="007448B9" w:rsidP="007448B9">
      <w:pPr>
        <w:spacing w:after="0" w:line="240" w:lineRule="auto"/>
        <w:jc w:val="both"/>
        <w:rPr>
          <w:sz w:val="26"/>
          <w:szCs w:val="26"/>
        </w:rPr>
      </w:pPr>
      <w:r w:rsidRPr="000A1E1B">
        <w:rPr>
          <w:b/>
          <w:sz w:val="26"/>
          <w:szCs w:val="26"/>
        </w:rPr>
        <w:t>Article 2</w:t>
      </w:r>
      <w:r w:rsidR="006C0AB5">
        <w:rPr>
          <w:b/>
          <w:sz w:val="26"/>
          <w:szCs w:val="26"/>
        </w:rPr>
        <w:t>5</w:t>
      </w:r>
      <w:r w:rsidRPr="000A1E1B">
        <w:rPr>
          <w:sz w:val="26"/>
          <w:szCs w:val="26"/>
        </w:rPr>
        <w:t> : Les activités techniques et pédagogiques de la Fédération sont organisées, dirigées, orientées et  contrôlées par le Bureau Technique.</w:t>
      </w:r>
    </w:p>
    <w:p w14:paraId="258E5E07" w14:textId="77777777" w:rsidR="007448B9" w:rsidRPr="000A1E1B" w:rsidRDefault="007448B9" w:rsidP="007448B9">
      <w:pPr>
        <w:spacing w:after="0" w:line="240" w:lineRule="auto"/>
        <w:jc w:val="both"/>
        <w:rPr>
          <w:sz w:val="26"/>
          <w:szCs w:val="26"/>
        </w:rPr>
      </w:pPr>
    </w:p>
    <w:p w14:paraId="61B9F587" w14:textId="77777777" w:rsidR="007448B9" w:rsidRPr="000A1E1B" w:rsidRDefault="007448B9" w:rsidP="007448B9">
      <w:pPr>
        <w:jc w:val="both"/>
        <w:rPr>
          <w:sz w:val="26"/>
          <w:szCs w:val="26"/>
        </w:rPr>
      </w:pPr>
      <w:r w:rsidRPr="000A1E1B">
        <w:rPr>
          <w:b/>
          <w:sz w:val="26"/>
          <w:szCs w:val="26"/>
        </w:rPr>
        <w:t>Article 2</w:t>
      </w:r>
      <w:r w:rsidR="006C0AB5">
        <w:rPr>
          <w:b/>
          <w:sz w:val="26"/>
          <w:szCs w:val="26"/>
        </w:rPr>
        <w:t>6</w:t>
      </w:r>
      <w:r w:rsidRPr="000A1E1B">
        <w:rPr>
          <w:sz w:val="26"/>
          <w:szCs w:val="26"/>
        </w:rPr>
        <w:t>: Le bureau Technique se compose :</w:t>
      </w:r>
    </w:p>
    <w:p w14:paraId="360D24B8" w14:textId="77777777" w:rsidR="007448B9" w:rsidRPr="000A1E1B" w:rsidRDefault="007448B9" w:rsidP="007448B9">
      <w:pPr>
        <w:spacing w:after="0" w:line="240" w:lineRule="auto"/>
        <w:jc w:val="both"/>
        <w:rPr>
          <w:sz w:val="26"/>
          <w:szCs w:val="26"/>
        </w:rPr>
      </w:pPr>
      <w:r w:rsidRPr="000A1E1B">
        <w:rPr>
          <w:sz w:val="26"/>
          <w:szCs w:val="26"/>
        </w:rPr>
        <w:t>-  Des commissions techniques provinciales</w:t>
      </w:r>
    </w:p>
    <w:p w14:paraId="3146772B" w14:textId="77777777" w:rsidR="007448B9" w:rsidRPr="000A1E1B" w:rsidRDefault="007448B9" w:rsidP="007448B9">
      <w:pPr>
        <w:spacing w:after="0" w:line="240" w:lineRule="auto"/>
        <w:jc w:val="both"/>
        <w:rPr>
          <w:sz w:val="26"/>
          <w:szCs w:val="26"/>
        </w:rPr>
      </w:pPr>
      <w:r w:rsidRPr="000A1E1B">
        <w:rPr>
          <w:sz w:val="26"/>
          <w:szCs w:val="26"/>
        </w:rPr>
        <w:t>-   De la commission des examens et grades</w:t>
      </w:r>
    </w:p>
    <w:p w14:paraId="77567BAB" w14:textId="77777777" w:rsidR="007448B9" w:rsidRPr="000A1E1B" w:rsidRDefault="007448B9" w:rsidP="007448B9">
      <w:pPr>
        <w:spacing w:after="0" w:line="240" w:lineRule="auto"/>
        <w:jc w:val="both"/>
        <w:rPr>
          <w:sz w:val="26"/>
          <w:szCs w:val="26"/>
        </w:rPr>
      </w:pPr>
      <w:r w:rsidRPr="000A1E1B">
        <w:rPr>
          <w:sz w:val="26"/>
          <w:szCs w:val="26"/>
        </w:rPr>
        <w:t>-  De la commission des rencontres</w:t>
      </w:r>
    </w:p>
    <w:p w14:paraId="4BD34129" w14:textId="77777777" w:rsidR="007448B9" w:rsidRPr="000A1E1B" w:rsidRDefault="007448B9" w:rsidP="007448B9">
      <w:pPr>
        <w:jc w:val="both"/>
        <w:rPr>
          <w:sz w:val="26"/>
          <w:szCs w:val="26"/>
        </w:rPr>
      </w:pPr>
    </w:p>
    <w:p w14:paraId="0277AD6C" w14:textId="77777777" w:rsidR="007448B9" w:rsidRPr="000A1E1B" w:rsidRDefault="007448B9" w:rsidP="007448B9">
      <w:pPr>
        <w:jc w:val="both"/>
        <w:rPr>
          <w:sz w:val="26"/>
          <w:szCs w:val="26"/>
        </w:rPr>
      </w:pPr>
      <w:r w:rsidRPr="000A1E1B">
        <w:rPr>
          <w:b/>
          <w:sz w:val="26"/>
          <w:szCs w:val="26"/>
        </w:rPr>
        <w:t>Article 2</w:t>
      </w:r>
      <w:r w:rsidR="006C0AB5">
        <w:rPr>
          <w:b/>
          <w:sz w:val="26"/>
          <w:szCs w:val="26"/>
        </w:rPr>
        <w:t>7</w:t>
      </w:r>
      <w:r>
        <w:rPr>
          <w:sz w:val="26"/>
          <w:szCs w:val="26"/>
        </w:rPr>
        <w:t xml:space="preserve"> : </w:t>
      </w:r>
      <w:r w:rsidRPr="000A1E1B">
        <w:rPr>
          <w:sz w:val="26"/>
          <w:szCs w:val="26"/>
        </w:rPr>
        <w:t>Le Bureau Technique est placé sous l’autorité du Directeur Technique</w:t>
      </w:r>
      <w:r>
        <w:rPr>
          <w:sz w:val="26"/>
          <w:szCs w:val="26"/>
        </w:rPr>
        <w:t xml:space="preserve"> </w:t>
      </w:r>
      <w:r w:rsidR="000942D3">
        <w:rPr>
          <w:sz w:val="26"/>
          <w:szCs w:val="26"/>
        </w:rPr>
        <w:t>N</w:t>
      </w:r>
      <w:r>
        <w:rPr>
          <w:sz w:val="26"/>
          <w:szCs w:val="26"/>
        </w:rPr>
        <w:t>ational</w:t>
      </w:r>
      <w:r w:rsidRPr="000A1E1B">
        <w:rPr>
          <w:sz w:val="26"/>
          <w:szCs w:val="26"/>
        </w:rPr>
        <w:t>.</w:t>
      </w:r>
    </w:p>
    <w:p w14:paraId="4444AE73" w14:textId="77777777" w:rsidR="007448B9" w:rsidRPr="000A1E1B" w:rsidRDefault="007448B9" w:rsidP="007448B9">
      <w:pPr>
        <w:jc w:val="both"/>
        <w:rPr>
          <w:sz w:val="26"/>
          <w:szCs w:val="26"/>
        </w:rPr>
      </w:pPr>
      <w:r w:rsidRPr="000A1E1B">
        <w:rPr>
          <w:b/>
          <w:sz w:val="26"/>
          <w:szCs w:val="26"/>
        </w:rPr>
        <w:t>Article  2</w:t>
      </w:r>
      <w:r w:rsidR="006C0AB5">
        <w:rPr>
          <w:b/>
          <w:sz w:val="26"/>
          <w:szCs w:val="26"/>
        </w:rPr>
        <w:t>8</w:t>
      </w:r>
      <w:r w:rsidRPr="000A1E1B">
        <w:rPr>
          <w:sz w:val="26"/>
          <w:szCs w:val="26"/>
        </w:rPr>
        <w:t> : Les décisions du Bureau Technique s</w:t>
      </w:r>
      <w:r w:rsidR="000942D3">
        <w:rPr>
          <w:sz w:val="26"/>
          <w:szCs w:val="26"/>
        </w:rPr>
        <w:t>ont prises à la majorité simple ;</w:t>
      </w:r>
      <w:r w:rsidRPr="000A1E1B">
        <w:rPr>
          <w:sz w:val="26"/>
          <w:szCs w:val="26"/>
        </w:rPr>
        <w:t xml:space="preserve"> la voix du Directeur Technique </w:t>
      </w:r>
      <w:r w:rsidR="000942D3">
        <w:rPr>
          <w:sz w:val="26"/>
          <w:szCs w:val="26"/>
        </w:rPr>
        <w:t>n</w:t>
      </w:r>
      <w:r>
        <w:rPr>
          <w:sz w:val="26"/>
          <w:szCs w:val="26"/>
        </w:rPr>
        <w:t xml:space="preserve">ational </w:t>
      </w:r>
      <w:r w:rsidRPr="000A1E1B">
        <w:rPr>
          <w:sz w:val="26"/>
          <w:szCs w:val="26"/>
        </w:rPr>
        <w:t>étant prépondérant</w:t>
      </w:r>
      <w:r w:rsidR="000942D3">
        <w:rPr>
          <w:sz w:val="26"/>
          <w:szCs w:val="26"/>
        </w:rPr>
        <w:t>e</w:t>
      </w:r>
      <w:r w:rsidRPr="000A1E1B">
        <w:rPr>
          <w:sz w:val="26"/>
          <w:szCs w:val="26"/>
        </w:rPr>
        <w:t>, en cas de partage égal des voix.</w:t>
      </w:r>
    </w:p>
    <w:p w14:paraId="19E53DAF" w14:textId="77777777" w:rsidR="007448B9" w:rsidRPr="007448B9" w:rsidRDefault="007448B9" w:rsidP="007448B9">
      <w:pPr>
        <w:jc w:val="both"/>
        <w:rPr>
          <w:sz w:val="26"/>
          <w:szCs w:val="26"/>
        </w:rPr>
      </w:pPr>
      <w:r w:rsidRPr="007448B9">
        <w:rPr>
          <w:b/>
          <w:sz w:val="26"/>
          <w:szCs w:val="26"/>
        </w:rPr>
        <w:t>Article 2</w:t>
      </w:r>
      <w:r w:rsidR="006C0AB5">
        <w:rPr>
          <w:b/>
          <w:sz w:val="26"/>
          <w:szCs w:val="26"/>
        </w:rPr>
        <w:t>9</w:t>
      </w:r>
      <w:r w:rsidRPr="007448B9">
        <w:rPr>
          <w:sz w:val="26"/>
          <w:szCs w:val="26"/>
        </w:rPr>
        <w:t xml:space="preserve">: La Directeur Technique </w:t>
      </w:r>
      <w:r w:rsidR="000942D3">
        <w:rPr>
          <w:sz w:val="26"/>
          <w:szCs w:val="26"/>
        </w:rPr>
        <w:t>N</w:t>
      </w:r>
      <w:r w:rsidRPr="007448B9">
        <w:rPr>
          <w:sz w:val="26"/>
          <w:szCs w:val="26"/>
        </w:rPr>
        <w:t xml:space="preserve">ational est nommé par le ministère chargé des sports </w:t>
      </w:r>
      <w:r w:rsidR="000942D3">
        <w:rPr>
          <w:sz w:val="26"/>
          <w:szCs w:val="26"/>
        </w:rPr>
        <w:t xml:space="preserve">et des Loisirs </w:t>
      </w:r>
      <w:r w:rsidRPr="007448B9">
        <w:rPr>
          <w:sz w:val="26"/>
          <w:szCs w:val="26"/>
        </w:rPr>
        <w:t>sur proposition de la Fédération Burkinabé de Vovinam Viet Vo Dao</w:t>
      </w:r>
      <w:r>
        <w:rPr>
          <w:sz w:val="26"/>
          <w:szCs w:val="26"/>
        </w:rPr>
        <w:t>.</w:t>
      </w:r>
    </w:p>
    <w:p w14:paraId="0A7C2D22" w14:textId="77777777" w:rsidR="007448B9" w:rsidRPr="000A1E1B" w:rsidRDefault="007448B9" w:rsidP="007448B9">
      <w:pPr>
        <w:jc w:val="both"/>
        <w:rPr>
          <w:sz w:val="26"/>
          <w:szCs w:val="26"/>
        </w:rPr>
      </w:pPr>
      <w:r w:rsidRPr="000A1E1B">
        <w:rPr>
          <w:b/>
          <w:sz w:val="26"/>
          <w:szCs w:val="26"/>
        </w:rPr>
        <w:t>Article</w:t>
      </w:r>
      <w:r w:rsidR="006C0AB5">
        <w:rPr>
          <w:b/>
          <w:sz w:val="26"/>
          <w:szCs w:val="26"/>
        </w:rPr>
        <w:t xml:space="preserve"> 30</w:t>
      </w:r>
      <w:r w:rsidRPr="000A1E1B">
        <w:rPr>
          <w:sz w:val="26"/>
          <w:szCs w:val="26"/>
        </w:rPr>
        <w:t> : la nomination des responsables techniques provinciaux, des entraineurs nationaux, est proposée par le Directeur Technique</w:t>
      </w:r>
      <w:r>
        <w:rPr>
          <w:sz w:val="26"/>
          <w:szCs w:val="26"/>
        </w:rPr>
        <w:t xml:space="preserve"> National</w:t>
      </w:r>
      <w:r w:rsidRPr="000A1E1B">
        <w:rPr>
          <w:sz w:val="26"/>
          <w:szCs w:val="26"/>
        </w:rPr>
        <w:t>.</w:t>
      </w:r>
    </w:p>
    <w:p w14:paraId="58DC1A90" w14:textId="77777777" w:rsidR="007448B9" w:rsidRPr="000A1E1B" w:rsidRDefault="007448B9" w:rsidP="007448B9">
      <w:pPr>
        <w:jc w:val="both"/>
        <w:rPr>
          <w:sz w:val="26"/>
          <w:szCs w:val="26"/>
        </w:rPr>
      </w:pPr>
      <w:r w:rsidRPr="000A1E1B">
        <w:rPr>
          <w:b/>
          <w:sz w:val="26"/>
          <w:szCs w:val="26"/>
        </w:rPr>
        <w:t>Article 3</w:t>
      </w:r>
      <w:r w:rsidR="006C0AB5">
        <w:rPr>
          <w:b/>
          <w:sz w:val="26"/>
          <w:szCs w:val="26"/>
        </w:rPr>
        <w:t>1</w:t>
      </w:r>
      <w:r w:rsidRPr="000A1E1B">
        <w:rPr>
          <w:sz w:val="26"/>
          <w:szCs w:val="26"/>
        </w:rPr>
        <w:t> : La nomination des membres de l’équipe nationale est proposée par l’entraineur national et approuvée par le Directeur Technique</w:t>
      </w:r>
      <w:r>
        <w:rPr>
          <w:sz w:val="26"/>
          <w:szCs w:val="26"/>
        </w:rPr>
        <w:t xml:space="preserve"> National</w:t>
      </w:r>
      <w:r w:rsidRPr="000A1E1B">
        <w:rPr>
          <w:sz w:val="26"/>
          <w:szCs w:val="26"/>
        </w:rPr>
        <w:t>.</w:t>
      </w:r>
    </w:p>
    <w:p w14:paraId="0EF3DC69" w14:textId="77777777" w:rsidR="007448B9" w:rsidRPr="000A1E1B" w:rsidRDefault="007448B9" w:rsidP="007448B9">
      <w:pPr>
        <w:jc w:val="both"/>
        <w:rPr>
          <w:sz w:val="26"/>
          <w:szCs w:val="26"/>
        </w:rPr>
      </w:pPr>
      <w:r w:rsidRPr="000A1E1B">
        <w:rPr>
          <w:b/>
          <w:sz w:val="26"/>
          <w:szCs w:val="26"/>
        </w:rPr>
        <w:t>Article 3</w:t>
      </w:r>
      <w:r w:rsidR="006C0AB5">
        <w:rPr>
          <w:b/>
          <w:sz w:val="26"/>
          <w:szCs w:val="26"/>
        </w:rPr>
        <w:t>2</w:t>
      </w:r>
      <w:r w:rsidRPr="000A1E1B">
        <w:rPr>
          <w:sz w:val="26"/>
          <w:szCs w:val="26"/>
        </w:rPr>
        <w:t> : Le Bureau Technique est chargé de coordonner, structu</w:t>
      </w:r>
      <w:r w:rsidR="000942D3">
        <w:rPr>
          <w:sz w:val="26"/>
          <w:szCs w:val="26"/>
        </w:rPr>
        <w:t xml:space="preserve">rer toutes les techniques du Vovinam Viet Vo </w:t>
      </w:r>
      <w:r w:rsidRPr="000A1E1B">
        <w:rPr>
          <w:sz w:val="26"/>
          <w:szCs w:val="26"/>
        </w:rPr>
        <w:t>Dao. Il établit le programme officiel de l’enseignement et contrôle les enseignants et les examens;</w:t>
      </w:r>
      <w:r>
        <w:rPr>
          <w:sz w:val="26"/>
          <w:szCs w:val="26"/>
        </w:rPr>
        <w:t xml:space="preserve"> il organise des stages nationaux avec la commission des examens,</w:t>
      </w:r>
      <w:r w:rsidRPr="000A1E1B">
        <w:rPr>
          <w:sz w:val="26"/>
          <w:szCs w:val="26"/>
        </w:rPr>
        <w:t xml:space="preserve"> il élabore le programme des examens.</w:t>
      </w:r>
    </w:p>
    <w:p w14:paraId="3C5B504F" w14:textId="77777777" w:rsidR="007448B9" w:rsidRDefault="007448B9" w:rsidP="007448B9">
      <w:pPr>
        <w:spacing w:after="0" w:line="240" w:lineRule="auto"/>
        <w:jc w:val="both"/>
        <w:rPr>
          <w:sz w:val="26"/>
          <w:szCs w:val="26"/>
        </w:rPr>
      </w:pPr>
      <w:r w:rsidRPr="000A1E1B">
        <w:rPr>
          <w:b/>
          <w:sz w:val="26"/>
          <w:szCs w:val="26"/>
        </w:rPr>
        <w:lastRenderedPageBreak/>
        <w:t>Article 3</w:t>
      </w:r>
      <w:r w:rsidR="002C6DD5">
        <w:rPr>
          <w:b/>
          <w:sz w:val="26"/>
          <w:szCs w:val="26"/>
        </w:rPr>
        <w:t>3</w:t>
      </w:r>
      <w:r w:rsidRPr="000A1E1B">
        <w:rPr>
          <w:sz w:val="26"/>
          <w:szCs w:val="26"/>
        </w:rPr>
        <w:t> : Le Bureau Technique devra se réunir régulièrement.</w:t>
      </w:r>
      <w:r w:rsidR="002C6DD5">
        <w:rPr>
          <w:sz w:val="26"/>
          <w:szCs w:val="26"/>
        </w:rPr>
        <w:t xml:space="preserve"> </w:t>
      </w:r>
      <w:r w:rsidRPr="000A1E1B">
        <w:rPr>
          <w:sz w:val="26"/>
          <w:szCs w:val="26"/>
        </w:rPr>
        <w:t>Un compte rendu des réunio</w:t>
      </w:r>
      <w:r>
        <w:rPr>
          <w:sz w:val="26"/>
          <w:szCs w:val="26"/>
        </w:rPr>
        <w:t>ns sera transmis au Secrétariat</w:t>
      </w:r>
      <w:r w:rsidRPr="000A1E1B">
        <w:rPr>
          <w:sz w:val="26"/>
          <w:szCs w:val="26"/>
        </w:rPr>
        <w:t xml:space="preserve">  Général.</w:t>
      </w:r>
    </w:p>
    <w:p w14:paraId="1624A7F7" w14:textId="77777777" w:rsidR="007448B9" w:rsidRDefault="007448B9" w:rsidP="007448B9">
      <w:pPr>
        <w:spacing w:after="0" w:line="240" w:lineRule="auto"/>
        <w:jc w:val="both"/>
        <w:rPr>
          <w:sz w:val="26"/>
          <w:szCs w:val="26"/>
        </w:rPr>
      </w:pPr>
    </w:p>
    <w:p w14:paraId="174C6A3A" w14:textId="77777777" w:rsidR="000942D3" w:rsidRDefault="000942D3" w:rsidP="007448B9">
      <w:pPr>
        <w:spacing w:after="0" w:line="240" w:lineRule="auto"/>
        <w:jc w:val="both"/>
        <w:rPr>
          <w:sz w:val="26"/>
          <w:szCs w:val="26"/>
        </w:rPr>
      </w:pPr>
    </w:p>
    <w:p w14:paraId="6993EF16" w14:textId="77777777" w:rsidR="000942D3" w:rsidRPr="000A1E1B" w:rsidRDefault="000942D3" w:rsidP="007448B9">
      <w:pPr>
        <w:spacing w:after="0" w:line="240" w:lineRule="auto"/>
        <w:jc w:val="both"/>
        <w:rPr>
          <w:sz w:val="26"/>
          <w:szCs w:val="26"/>
        </w:rPr>
      </w:pPr>
    </w:p>
    <w:p w14:paraId="6B480BC9" w14:textId="77777777" w:rsidR="007448B9" w:rsidRDefault="007448B9" w:rsidP="001B71E8">
      <w:pPr>
        <w:ind w:left="1416" w:firstLine="708"/>
        <w:jc w:val="both"/>
        <w:rPr>
          <w:sz w:val="26"/>
          <w:szCs w:val="26"/>
        </w:rPr>
      </w:pPr>
      <w:r w:rsidRPr="00DF08D9">
        <w:rPr>
          <w:sz w:val="26"/>
          <w:szCs w:val="26"/>
        </w:rPr>
        <w:t>Adopté à Ouagadougou, le</w:t>
      </w:r>
      <w:r>
        <w:rPr>
          <w:sz w:val="26"/>
          <w:szCs w:val="26"/>
        </w:rPr>
        <w:t xml:space="preserve"> 14 janvier 2012</w:t>
      </w:r>
    </w:p>
    <w:p w14:paraId="45F91455" w14:textId="77777777" w:rsidR="002C6DD5" w:rsidRDefault="002C6DD5" w:rsidP="001B71E8">
      <w:pPr>
        <w:ind w:left="1416" w:firstLine="708"/>
        <w:jc w:val="both"/>
        <w:rPr>
          <w:sz w:val="26"/>
          <w:szCs w:val="26"/>
        </w:rPr>
      </w:pPr>
    </w:p>
    <w:p w14:paraId="7F8DD385" w14:textId="77777777" w:rsidR="007448B9" w:rsidRDefault="007448B9" w:rsidP="007448B9">
      <w:pPr>
        <w:jc w:val="both"/>
        <w:rPr>
          <w:sz w:val="26"/>
          <w:szCs w:val="26"/>
        </w:rPr>
      </w:pPr>
    </w:p>
    <w:p w14:paraId="7EF8A2ED" w14:textId="77777777" w:rsidR="007448B9" w:rsidRDefault="007448B9" w:rsidP="007448B9">
      <w:pPr>
        <w:jc w:val="both"/>
        <w:rPr>
          <w:sz w:val="26"/>
          <w:szCs w:val="26"/>
        </w:rPr>
      </w:pPr>
      <w:r w:rsidRPr="001B71E8">
        <w:rPr>
          <w:sz w:val="26"/>
          <w:szCs w:val="26"/>
          <w:u w:val="single"/>
        </w:rPr>
        <w:t>Le secrétaire de séance</w:t>
      </w:r>
      <w:r w:rsidR="001B71E8">
        <w:rPr>
          <w:sz w:val="26"/>
          <w:szCs w:val="26"/>
        </w:rPr>
        <w:tab/>
      </w:r>
      <w:r w:rsidR="001B71E8">
        <w:rPr>
          <w:sz w:val="26"/>
          <w:szCs w:val="26"/>
        </w:rPr>
        <w:tab/>
      </w:r>
      <w:r w:rsidR="001B71E8">
        <w:rPr>
          <w:sz w:val="26"/>
          <w:szCs w:val="26"/>
        </w:rPr>
        <w:tab/>
      </w:r>
      <w:r w:rsidR="001B71E8">
        <w:rPr>
          <w:sz w:val="26"/>
          <w:szCs w:val="26"/>
        </w:rPr>
        <w:tab/>
      </w:r>
      <w:r w:rsidR="001B71E8">
        <w:rPr>
          <w:sz w:val="26"/>
          <w:szCs w:val="26"/>
        </w:rPr>
        <w:tab/>
      </w:r>
      <w:r w:rsidR="001B71E8">
        <w:rPr>
          <w:sz w:val="26"/>
          <w:szCs w:val="26"/>
        </w:rPr>
        <w:tab/>
      </w:r>
      <w:r w:rsidR="001B71E8" w:rsidRPr="001B71E8">
        <w:rPr>
          <w:sz w:val="26"/>
          <w:szCs w:val="26"/>
          <w:u w:val="single"/>
        </w:rPr>
        <w:t>Le Président de séance</w:t>
      </w:r>
    </w:p>
    <w:p w14:paraId="238F69FE" w14:textId="77777777" w:rsidR="007448B9" w:rsidRDefault="007448B9" w:rsidP="007448B9">
      <w:pPr>
        <w:jc w:val="both"/>
        <w:rPr>
          <w:sz w:val="26"/>
          <w:szCs w:val="26"/>
        </w:rPr>
      </w:pPr>
    </w:p>
    <w:p w14:paraId="4FE1ED8B" w14:textId="77777777" w:rsidR="007448B9" w:rsidRDefault="007448B9" w:rsidP="007448B9">
      <w:pPr>
        <w:jc w:val="both"/>
        <w:rPr>
          <w:sz w:val="26"/>
          <w:szCs w:val="26"/>
        </w:rPr>
      </w:pPr>
    </w:p>
    <w:p w14:paraId="2962D726" w14:textId="77777777" w:rsidR="001B71E8" w:rsidRPr="001B71E8" w:rsidRDefault="007448B9" w:rsidP="001B71E8">
      <w:pPr>
        <w:spacing w:after="0" w:line="240" w:lineRule="auto"/>
        <w:jc w:val="both"/>
        <w:rPr>
          <w:b/>
          <w:sz w:val="26"/>
          <w:szCs w:val="26"/>
        </w:rPr>
      </w:pPr>
      <w:r w:rsidRPr="001B71E8">
        <w:rPr>
          <w:b/>
          <w:sz w:val="26"/>
          <w:szCs w:val="26"/>
        </w:rPr>
        <w:t>Me SAWADOGO Philippe</w:t>
      </w:r>
      <w:r w:rsidR="001B71E8" w:rsidRPr="001B71E8">
        <w:rPr>
          <w:b/>
          <w:sz w:val="26"/>
          <w:szCs w:val="26"/>
        </w:rPr>
        <w:t xml:space="preserve">    </w:t>
      </w:r>
      <w:r w:rsidR="001B71E8" w:rsidRPr="001B71E8">
        <w:rPr>
          <w:b/>
          <w:sz w:val="26"/>
          <w:szCs w:val="26"/>
        </w:rPr>
        <w:tab/>
      </w:r>
      <w:r w:rsidR="001B71E8" w:rsidRPr="001B71E8">
        <w:rPr>
          <w:b/>
          <w:sz w:val="26"/>
          <w:szCs w:val="26"/>
        </w:rPr>
        <w:tab/>
      </w:r>
      <w:r w:rsidR="001B71E8" w:rsidRPr="001B71E8">
        <w:rPr>
          <w:b/>
          <w:sz w:val="26"/>
          <w:szCs w:val="26"/>
        </w:rPr>
        <w:tab/>
      </w:r>
      <w:r w:rsidR="001B71E8" w:rsidRPr="001B71E8">
        <w:rPr>
          <w:b/>
          <w:sz w:val="26"/>
          <w:szCs w:val="26"/>
        </w:rPr>
        <w:tab/>
        <w:t xml:space="preserve">     Me KINDA Jean Pascal</w:t>
      </w:r>
    </w:p>
    <w:p w14:paraId="4FE484A0" w14:textId="77777777" w:rsidR="007448B9" w:rsidRPr="001B71E8" w:rsidRDefault="001B71E8" w:rsidP="001B71E8">
      <w:pPr>
        <w:spacing w:after="0" w:line="240" w:lineRule="auto"/>
        <w:jc w:val="both"/>
        <w:rPr>
          <w:b/>
          <w:sz w:val="26"/>
          <w:szCs w:val="26"/>
        </w:rPr>
      </w:pPr>
      <w:r w:rsidRPr="001B71E8">
        <w:rPr>
          <w:b/>
          <w:sz w:val="26"/>
          <w:szCs w:val="26"/>
        </w:rPr>
        <w:t xml:space="preserve">     </w:t>
      </w:r>
      <w:r w:rsidR="007448B9" w:rsidRPr="001B71E8">
        <w:rPr>
          <w:b/>
          <w:sz w:val="26"/>
          <w:szCs w:val="26"/>
        </w:rPr>
        <w:t>CN 2èm DAN</w:t>
      </w:r>
      <w:r w:rsidRPr="001B71E8">
        <w:rPr>
          <w:b/>
          <w:sz w:val="26"/>
          <w:szCs w:val="26"/>
        </w:rPr>
        <w:tab/>
      </w:r>
      <w:r w:rsidRPr="001B71E8">
        <w:rPr>
          <w:b/>
          <w:sz w:val="26"/>
          <w:szCs w:val="26"/>
        </w:rPr>
        <w:tab/>
      </w:r>
      <w:r w:rsidRPr="001B71E8">
        <w:rPr>
          <w:b/>
          <w:sz w:val="26"/>
          <w:szCs w:val="26"/>
        </w:rPr>
        <w:tab/>
      </w:r>
      <w:r w:rsidRPr="001B71E8">
        <w:rPr>
          <w:b/>
          <w:sz w:val="26"/>
          <w:szCs w:val="26"/>
        </w:rPr>
        <w:tab/>
      </w:r>
      <w:r w:rsidRPr="001B71E8">
        <w:rPr>
          <w:b/>
          <w:sz w:val="26"/>
          <w:szCs w:val="26"/>
        </w:rPr>
        <w:tab/>
      </w:r>
      <w:r w:rsidRPr="001B71E8">
        <w:rPr>
          <w:b/>
          <w:sz w:val="26"/>
          <w:szCs w:val="26"/>
        </w:rPr>
        <w:tab/>
      </w:r>
      <w:r w:rsidRPr="001B71E8">
        <w:rPr>
          <w:b/>
          <w:sz w:val="26"/>
          <w:szCs w:val="26"/>
        </w:rPr>
        <w:tab/>
        <w:t>CN 4èm DAN</w:t>
      </w:r>
    </w:p>
    <w:p w14:paraId="0CC0D455" w14:textId="77777777" w:rsidR="001B71E8" w:rsidRPr="001B71E8" w:rsidRDefault="001B71E8" w:rsidP="001B71E8">
      <w:pPr>
        <w:spacing w:after="0" w:line="240" w:lineRule="auto"/>
        <w:jc w:val="both"/>
        <w:rPr>
          <w:b/>
          <w:sz w:val="26"/>
          <w:szCs w:val="26"/>
        </w:rPr>
      </w:pPr>
      <w:r w:rsidRPr="001B71E8">
        <w:rPr>
          <w:b/>
          <w:sz w:val="26"/>
          <w:szCs w:val="26"/>
        </w:rPr>
        <w:tab/>
      </w:r>
      <w:r w:rsidRPr="001B71E8">
        <w:rPr>
          <w:b/>
          <w:sz w:val="26"/>
          <w:szCs w:val="26"/>
        </w:rPr>
        <w:tab/>
      </w:r>
      <w:r w:rsidRPr="001B71E8">
        <w:rPr>
          <w:b/>
          <w:sz w:val="26"/>
          <w:szCs w:val="26"/>
        </w:rPr>
        <w:tab/>
      </w:r>
      <w:r w:rsidRPr="001B71E8">
        <w:rPr>
          <w:b/>
          <w:sz w:val="26"/>
          <w:szCs w:val="26"/>
        </w:rPr>
        <w:tab/>
      </w:r>
      <w:r w:rsidRPr="001B71E8">
        <w:rPr>
          <w:b/>
          <w:sz w:val="26"/>
          <w:szCs w:val="26"/>
        </w:rPr>
        <w:tab/>
      </w:r>
      <w:r w:rsidRPr="001B71E8">
        <w:rPr>
          <w:b/>
          <w:sz w:val="26"/>
          <w:szCs w:val="26"/>
        </w:rPr>
        <w:tab/>
      </w:r>
      <w:r w:rsidRPr="001B71E8">
        <w:rPr>
          <w:b/>
          <w:sz w:val="26"/>
          <w:szCs w:val="26"/>
        </w:rPr>
        <w:tab/>
      </w:r>
      <w:r w:rsidRPr="001B71E8">
        <w:rPr>
          <w:b/>
          <w:sz w:val="26"/>
          <w:szCs w:val="26"/>
        </w:rPr>
        <w:tab/>
        <w:t>Chevalier de l’Ordre National</w:t>
      </w:r>
    </w:p>
    <w:p w14:paraId="5C9E6B10" w14:textId="77777777" w:rsidR="007448B9" w:rsidRPr="001B71E8" w:rsidRDefault="007448B9" w:rsidP="007448B9">
      <w:pPr>
        <w:jc w:val="both"/>
        <w:rPr>
          <w:b/>
          <w:sz w:val="26"/>
          <w:szCs w:val="26"/>
        </w:rPr>
      </w:pPr>
    </w:p>
    <w:p w14:paraId="447E28C4" w14:textId="77777777" w:rsidR="007448B9" w:rsidRPr="00DF08D9" w:rsidRDefault="007448B9" w:rsidP="007448B9">
      <w:pPr>
        <w:jc w:val="both"/>
        <w:rPr>
          <w:sz w:val="26"/>
          <w:szCs w:val="26"/>
        </w:rPr>
      </w:pPr>
    </w:p>
    <w:p w14:paraId="36EECCE2" w14:textId="77777777" w:rsidR="007448B9" w:rsidRPr="000A1E1B" w:rsidRDefault="007448B9" w:rsidP="007448B9">
      <w:pPr>
        <w:jc w:val="both"/>
        <w:rPr>
          <w:b/>
          <w:sz w:val="26"/>
          <w:szCs w:val="26"/>
        </w:rPr>
      </w:pPr>
    </w:p>
    <w:p w14:paraId="0236C03D" w14:textId="77777777" w:rsidR="007448B9" w:rsidRPr="000A1E1B" w:rsidRDefault="007448B9" w:rsidP="007448B9">
      <w:pPr>
        <w:jc w:val="center"/>
        <w:rPr>
          <w:rFonts w:ascii="Britannic Bold" w:hAnsi="Britannic Bold"/>
          <w:b/>
          <w:sz w:val="26"/>
          <w:szCs w:val="26"/>
        </w:rPr>
      </w:pPr>
    </w:p>
    <w:p w14:paraId="0979983D" w14:textId="77777777" w:rsidR="004F29E8" w:rsidRDefault="004F29E8"/>
    <w:sectPr w:rsidR="004F29E8" w:rsidSect="00F46FF0">
      <w:footerReference w:type="default" r:id="rId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CEF42" w14:textId="77777777" w:rsidR="00DD3CA6" w:rsidRDefault="00DD3CA6" w:rsidP="00F46FF0">
      <w:pPr>
        <w:spacing w:after="0" w:line="240" w:lineRule="auto"/>
      </w:pPr>
      <w:r>
        <w:separator/>
      </w:r>
    </w:p>
  </w:endnote>
  <w:endnote w:type="continuationSeparator" w:id="0">
    <w:p w14:paraId="2ADA1328" w14:textId="77777777" w:rsidR="00DD3CA6" w:rsidRDefault="00DD3CA6" w:rsidP="00F46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179558"/>
      <w:docPartObj>
        <w:docPartGallery w:val="Page Numbers (Bottom of Page)"/>
        <w:docPartUnique/>
      </w:docPartObj>
    </w:sdtPr>
    <w:sdtEndPr/>
    <w:sdtContent>
      <w:p w14:paraId="42088A7D" w14:textId="77777777" w:rsidR="00D12DEB" w:rsidRDefault="00666EB3">
        <w:pPr>
          <w:pStyle w:val="Pieddepage"/>
          <w:jc w:val="right"/>
        </w:pPr>
        <w:r>
          <w:fldChar w:fldCharType="begin"/>
        </w:r>
        <w:r>
          <w:instrText xml:space="preserve"> PAGE   \* MERGEFORMAT </w:instrText>
        </w:r>
        <w:r>
          <w:fldChar w:fldCharType="separate"/>
        </w:r>
        <w:r w:rsidR="009A66F2">
          <w:rPr>
            <w:noProof/>
          </w:rPr>
          <w:t>6</w:t>
        </w:r>
        <w:r>
          <w:rPr>
            <w:noProof/>
          </w:rPr>
          <w:fldChar w:fldCharType="end"/>
        </w:r>
      </w:p>
    </w:sdtContent>
  </w:sdt>
  <w:p w14:paraId="5CB5B41A" w14:textId="77777777" w:rsidR="00F46FF0" w:rsidRPr="00C46812" w:rsidRDefault="00F46FF0" w:rsidP="00C4681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59A1E" w14:textId="77777777" w:rsidR="00DD3CA6" w:rsidRDefault="00DD3CA6" w:rsidP="00F46FF0">
      <w:pPr>
        <w:spacing w:after="0" w:line="240" w:lineRule="auto"/>
      </w:pPr>
      <w:r>
        <w:separator/>
      </w:r>
    </w:p>
  </w:footnote>
  <w:footnote w:type="continuationSeparator" w:id="0">
    <w:p w14:paraId="3C30AA37" w14:textId="77777777" w:rsidR="00DD3CA6" w:rsidRDefault="00DD3CA6" w:rsidP="00F46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B3C77"/>
    <w:multiLevelType w:val="hybridMultilevel"/>
    <w:tmpl w:val="B89258EA"/>
    <w:lvl w:ilvl="0" w:tplc="8A0C590C">
      <w:start w:val="9"/>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05DD1"/>
    <w:multiLevelType w:val="hybridMultilevel"/>
    <w:tmpl w:val="63C86440"/>
    <w:lvl w:ilvl="0" w:tplc="A2C84A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8B02C6"/>
    <w:multiLevelType w:val="hybridMultilevel"/>
    <w:tmpl w:val="63C86440"/>
    <w:lvl w:ilvl="0" w:tplc="A2C84A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D8C28C5"/>
    <w:multiLevelType w:val="hybridMultilevel"/>
    <w:tmpl w:val="3F9A6950"/>
    <w:lvl w:ilvl="0" w:tplc="6284DB0E">
      <w:start w:val="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4C61C3"/>
    <w:multiLevelType w:val="hybridMultilevel"/>
    <w:tmpl w:val="63C86440"/>
    <w:lvl w:ilvl="0" w:tplc="A2C84A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72D4AE2"/>
    <w:multiLevelType w:val="hybridMultilevel"/>
    <w:tmpl w:val="63C86440"/>
    <w:lvl w:ilvl="0" w:tplc="A2C84A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B9"/>
    <w:rsid w:val="00060D8E"/>
    <w:rsid w:val="00064FA5"/>
    <w:rsid w:val="000863DB"/>
    <w:rsid w:val="000942D3"/>
    <w:rsid w:val="000B4DC1"/>
    <w:rsid w:val="000B7D06"/>
    <w:rsid w:val="000F1506"/>
    <w:rsid w:val="0010490D"/>
    <w:rsid w:val="00114871"/>
    <w:rsid w:val="00126015"/>
    <w:rsid w:val="001272BD"/>
    <w:rsid w:val="001640A4"/>
    <w:rsid w:val="00192053"/>
    <w:rsid w:val="00193A4A"/>
    <w:rsid w:val="001974C2"/>
    <w:rsid w:val="001A32CD"/>
    <w:rsid w:val="001A5D13"/>
    <w:rsid w:val="001B01FB"/>
    <w:rsid w:val="001B71E8"/>
    <w:rsid w:val="001C3E58"/>
    <w:rsid w:val="001D529A"/>
    <w:rsid w:val="00243F71"/>
    <w:rsid w:val="00261A44"/>
    <w:rsid w:val="0027517F"/>
    <w:rsid w:val="002C6BE0"/>
    <w:rsid w:val="002C6DD5"/>
    <w:rsid w:val="002E624E"/>
    <w:rsid w:val="00320220"/>
    <w:rsid w:val="003316A4"/>
    <w:rsid w:val="00337E71"/>
    <w:rsid w:val="0034550E"/>
    <w:rsid w:val="0039718C"/>
    <w:rsid w:val="003A2FB1"/>
    <w:rsid w:val="0040535C"/>
    <w:rsid w:val="00407CB5"/>
    <w:rsid w:val="0041426E"/>
    <w:rsid w:val="00432432"/>
    <w:rsid w:val="004451AA"/>
    <w:rsid w:val="004F29E8"/>
    <w:rsid w:val="00503398"/>
    <w:rsid w:val="005560F8"/>
    <w:rsid w:val="00575D2E"/>
    <w:rsid w:val="00580177"/>
    <w:rsid w:val="0059668F"/>
    <w:rsid w:val="005A37F4"/>
    <w:rsid w:val="005C7F4C"/>
    <w:rsid w:val="005D0FEE"/>
    <w:rsid w:val="005D324B"/>
    <w:rsid w:val="00612A76"/>
    <w:rsid w:val="00666EB3"/>
    <w:rsid w:val="00675FFB"/>
    <w:rsid w:val="006A3B91"/>
    <w:rsid w:val="006C0AB5"/>
    <w:rsid w:val="006E708D"/>
    <w:rsid w:val="00702DE3"/>
    <w:rsid w:val="00720691"/>
    <w:rsid w:val="007448B9"/>
    <w:rsid w:val="00753CE7"/>
    <w:rsid w:val="007544FA"/>
    <w:rsid w:val="007545DA"/>
    <w:rsid w:val="007D658F"/>
    <w:rsid w:val="007E2C40"/>
    <w:rsid w:val="007E6C25"/>
    <w:rsid w:val="00816922"/>
    <w:rsid w:val="00981A9A"/>
    <w:rsid w:val="009904E5"/>
    <w:rsid w:val="00991D6F"/>
    <w:rsid w:val="009A4D9D"/>
    <w:rsid w:val="009A66F2"/>
    <w:rsid w:val="009C42FB"/>
    <w:rsid w:val="009D2582"/>
    <w:rsid w:val="009E0EEC"/>
    <w:rsid w:val="00A2721C"/>
    <w:rsid w:val="00A27D14"/>
    <w:rsid w:val="00A41483"/>
    <w:rsid w:val="00A70572"/>
    <w:rsid w:val="00A74476"/>
    <w:rsid w:val="00A97F56"/>
    <w:rsid w:val="00AA79BD"/>
    <w:rsid w:val="00AB1298"/>
    <w:rsid w:val="00AE0E4C"/>
    <w:rsid w:val="00B0491E"/>
    <w:rsid w:val="00B16874"/>
    <w:rsid w:val="00BC5736"/>
    <w:rsid w:val="00C003E4"/>
    <w:rsid w:val="00C1584D"/>
    <w:rsid w:val="00C45D00"/>
    <w:rsid w:val="00C46812"/>
    <w:rsid w:val="00C8269D"/>
    <w:rsid w:val="00CB0009"/>
    <w:rsid w:val="00CC690D"/>
    <w:rsid w:val="00D0351A"/>
    <w:rsid w:val="00D12DEB"/>
    <w:rsid w:val="00D217AD"/>
    <w:rsid w:val="00D518A8"/>
    <w:rsid w:val="00DA3E3F"/>
    <w:rsid w:val="00DC618B"/>
    <w:rsid w:val="00DD3CA6"/>
    <w:rsid w:val="00E05968"/>
    <w:rsid w:val="00E607F4"/>
    <w:rsid w:val="00E727A0"/>
    <w:rsid w:val="00E837FD"/>
    <w:rsid w:val="00EA7332"/>
    <w:rsid w:val="00F156FD"/>
    <w:rsid w:val="00F4482B"/>
    <w:rsid w:val="00F46FF0"/>
    <w:rsid w:val="00F51904"/>
    <w:rsid w:val="00F73C7B"/>
    <w:rsid w:val="00FF59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5473"/>
  <w15:docId w15:val="{406BE2DD-5320-4BE4-9D5A-80938434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9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F46FF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46FF0"/>
  </w:style>
  <w:style w:type="paragraph" w:styleId="Pieddepage">
    <w:name w:val="footer"/>
    <w:basedOn w:val="Normal"/>
    <w:link w:val="PieddepageCar"/>
    <w:uiPriority w:val="99"/>
    <w:unhideWhenUsed/>
    <w:rsid w:val="00F46F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6FF0"/>
  </w:style>
  <w:style w:type="paragraph" w:styleId="Paragraphedeliste">
    <w:name w:val="List Paragraph"/>
    <w:basedOn w:val="Normal"/>
    <w:uiPriority w:val="34"/>
    <w:qFormat/>
    <w:rsid w:val="00DA3E3F"/>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2315</Words>
  <Characters>12738</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marino samz</dc:creator>
  <cp:keywords/>
  <dc:description/>
  <cp:lastModifiedBy>HP</cp:lastModifiedBy>
  <cp:revision>2</cp:revision>
  <dcterms:created xsi:type="dcterms:W3CDTF">2021-01-26T17:51:00Z</dcterms:created>
  <dcterms:modified xsi:type="dcterms:W3CDTF">2021-01-26T17:51:00Z</dcterms:modified>
</cp:coreProperties>
</file>