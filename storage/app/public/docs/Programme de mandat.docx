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8739E" w14:textId="77777777" w:rsidR="003B2645" w:rsidRPr="004C696B" w:rsidRDefault="004C696B" w:rsidP="00892D47">
      <w:pPr>
        <w:jc w:val="center"/>
        <w:rPr>
          <w:b/>
          <w:sz w:val="24"/>
          <w:szCs w:val="24"/>
        </w:rPr>
      </w:pPr>
      <w:r w:rsidRPr="004C696B">
        <w:rPr>
          <w:b/>
          <w:sz w:val="24"/>
          <w:szCs w:val="24"/>
        </w:rPr>
        <w:t>THEME DE MANDAT : L’EXCELLENCE</w:t>
      </w:r>
      <w:r w:rsidR="00892D47">
        <w:rPr>
          <w:b/>
          <w:sz w:val="24"/>
          <w:szCs w:val="24"/>
        </w:rPr>
        <w:t xml:space="preserve"> PAR LA </w:t>
      </w:r>
      <w:r w:rsidR="00892D47" w:rsidRPr="004C696B">
        <w:rPr>
          <w:b/>
          <w:sz w:val="24"/>
          <w:szCs w:val="24"/>
        </w:rPr>
        <w:t>CONSOLIDATION DES ACQUIS</w:t>
      </w:r>
    </w:p>
    <w:p w14:paraId="30683A88" w14:textId="77777777" w:rsidR="0054047D" w:rsidRDefault="0054047D"/>
    <w:tbl>
      <w:tblPr>
        <w:tblStyle w:val="Grilledutableau"/>
        <w:tblW w:w="15736" w:type="dxa"/>
        <w:tblInd w:w="-856" w:type="dxa"/>
        <w:tblLook w:val="04A0" w:firstRow="1" w:lastRow="0" w:firstColumn="1" w:lastColumn="0" w:noHBand="0" w:noVBand="1"/>
      </w:tblPr>
      <w:tblGrid>
        <w:gridCol w:w="2411"/>
        <w:gridCol w:w="3260"/>
        <w:gridCol w:w="3544"/>
        <w:gridCol w:w="3402"/>
        <w:gridCol w:w="3119"/>
      </w:tblGrid>
      <w:tr w:rsidR="00E86AEE" w:rsidRPr="002E7590" w14:paraId="4BC1E587" w14:textId="77777777" w:rsidTr="00E86AEE">
        <w:tc>
          <w:tcPr>
            <w:tcW w:w="2411" w:type="dxa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299A4DD9" w14:textId="77777777" w:rsidR="00E86AEE" w:rsidRPr="002E7590" w:rsidRDefault="00E86AEE" w:rsidP="009B4E2F">
            <w:pPr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 xml:space="preserve">                 ANNEES</w:t>
            </w:r>
          </w:p>
          <w:p w14:paraId="1FA93A87" w14:textId="77777777" w:rsidR="00E86AEE" w:rsidRPr="002E7590" w:rsidRDefault="00E86AEE">
            <w:pPr>
              <w:rPr>
                <w:b/>
                <w:sz w:val="18"/>
                <w:szCs w:val="18"/>
              </w:rPr>
            </w:pPr>
          </w:p>
          <w:p w14:paraId="3A370577" w14:textId="77777777" w:rsidR="00E86AEE" w:rsidRPr="002E7590" w:rsidRDefault="00E86AEE">
            <w:pPr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>AXES D’ACTIVITES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BD97773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</w:p>
          <w:p w14:paraId="10C87316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>ANNEE 2021</w:t>
            </w:r>
          </w:p>
          <w:p w14:paraId="74F3D3A7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</w:tcPr>
          <w:p w14:paraId="490BA481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</w:p>
          <w:p w14:paraId="5EB2C5FF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>ANNEE 2022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B62BF60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</w:p>
          <w:p w14:paraId="66548364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>ANNEE 2023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53417209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</w:p>
          <w:p w14:paraId="10C0B3E4" w14:textId="77777777" w:rsidR="00E86AEE" w:rsidRPr="002E7590" w:rsidRDefault="00E86AEE" w:rsidP="00D04793">
            <w:pPr>
              <w:jc w:val="center"/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>ANNEE 2024</w:t>
            </w:r>
          </w:p>
        </w:tc>
      </w:tr>
      <w:tr w:rsidR="00E86AEE" w:rsidRPr="002E7590" w14:paraId="31055C08" w14:textId="77777777" w:rsidTr="00E86AEE">
        <w:tc>
          <w:tcPr>
            <w:tcW w:w="2411" w:type="dxa"/>
          </w:tcPr>
          <w:p w14:paraId="688F529E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5D616AC9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7D4A96BA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31856B7C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66794F15" w14:textId="77777777" w:rsidR="00E86AEE" w:rsidRPr="002E7590" w:rsidRDefault="00E86AEE">
            <w:pPr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>ORGANISATION ADMINISTRATIVE</w:t>
            </w:r>
          </w:p>
        </w:tc>
        <w:tc>
          <w:tcPr>
            <w:tcW w:w="3260" w:type="dxa"/>
          </w:tcPr>
          <w:p w14:paraId="56DBCD11" w14:textId="77777777" w:rsidR="00E86AEE" w:rsidRPr="002E7590" w:rsidRDefault="00E86AEE" w:rsidP="009B4E2F">
            <w:pPr>
              <w:rPr>
                <w:sz w:val="18"/>
                <w:szCs w:val="18"/>
              </w:rPr>
            </w:pPr>
            <w:r w:rsidRPr="002E7590">
              <w:rPr>
                <w:sz w:val="18"/>
                <w:szCs w:val="18"/>
              </w:rPr>
              <w:t>1-Relecture des textes fondamentaux</w:t>
            </w:r>
          </w:p>
          <w:p w14:paraId="4956E95B" w14:textId="77777777" w:rsidR="00E86AEE" w:rsidRPr="002E7590" w:rsidRDefault="00E86AEE" w:rsidP="009B4E2F">
            <w:pPr>
              <w:rPr>
                <w:sz w:val="18"/>
                <w:szCs w:val="18"/>
              </w:rPr>
            </w:pPr>
          </w:p>
          <w:p w14:paraId="26431C48" w14:textId="77777777" w:rsidR="00E86AEE" w:rsidRPr="002E7590" w:rsidRDefault="00E86AEE" w:rsidP="009B4E2F">
            <w:pPr>
              <w:rPr>
                <w:sz w:val="18"/>
                <w:szCs w:val="18"/>
              </w:rPr>
            </w:pPr>
            <w:r w:rsidRPr="002E7590">
              <w:rPr>
                <w:sz w:val="18"/>
                <w:szCs w:val="18"/>
              </w:rPr>
              <w:t xml:space="preserve">2- Conception et confection de la licence sportive fédérale </w:t>
            </w:r>
          </w:p>
          <w:p w14:paraId="77A0AFEC" w14:textId="77777777" w:rsidR="00E86AEE" w:rsidRPr="002E7590" w:rsidRDefault="00E86AEE" w:rsidP="009B4E2F">
            <w:pPr>
              <w:rPr>
                <w:sz w:val="18"/>
                <w:szCs w:val="18"/>
              </w:rPr>
            </w:pPr>
          </w:p>
          <w:p w14:paraId="6A89F2A8" w14:textId="77777777" w:rsidR="00E86AEE" w:rsidRPr="002E7590" w:rsidRDefault="00E86AEE" w:rsidP="006B3A6B">
            <w:pPr>
              <w:rPr>
                <w:sz w:val="18"/>
                <w:szCs w:val="18"/>
              </w:rPr>
            </w:pPr>
            <w:r w:rsidRPr="002E7590">
              <w:rPr>
                <w:sz w:val="18"/>
                <w:szCs w:val="18"/>
              </w:rPr>
              <w:t>3- Renouvellement du Conseil National de Maitres</w:t>
            </w:r>
          </w:p>
          <w:p w14:paraId="492F1609" w14:textId="77777777" w:rsidR="00E86AEE" w:rsidRPr="002E7590" w:rsidRDefault="00E86AEE" w:rsidP="006B3A6B">
            <w:pPr>
              <w:rPr>
                <w:sz w:val="18"/>
                <w:szCs w:val="18"/>
              </w:rPr>
            </w:pPr>
          </w:p>
          <w:p w14:paraId="2E6D2C8A" w14:textId="77777777" w:rsidR="00E86AEE" w:rsidRPr="002E7590" w:rsidRDefault="00E86AEE" w:rsidP="006B3A6B">
            <w:pPr>
              <w:rPr>
                <w:sz w:val="18"/>
                <w:szCs w:val="18"/>
              </w:rPr>
            </w:pPr>
            <w:r w:rsidRPr="002E7590">
              <w:rPr>
                <w:sz w:val="18"/>
                <w:szCs w:val="18"/>
              </w:rPr>
              <w:t>4-Formation en gestion administrative des clubs</w:t>
            </w:r>
          </w:p>
          <w:p w14:paraId="2D5278BC" w14:textId="77777777" w:rsidR="00E86AEE" w:rsidRPr="002E7590" w:rsidRDefault="00E86AEE" w:rsidP="006B3A6B">
            <w:pPr>
              <w:rPr>
                <w:sz w:val="18"/>
                <w:szCs w:val="18"/>
              </w:rPr>
            </w:pPr>
          </w:p>
          <w:p w14:paraId="4FEE8C87" w14:textId="77777777" w:rsidR="00E86AEE" w:rsidRPr="002E7590" w:rsidRDefault="00E86AEE" w:rsidP="006B3A6B">
            <w:pPr>
              <w:rPr>
                <w:sz w:val="18"/>
                <w:szCs w:val="18"/>
              </w:rPr>
            </w:pPr>
            <w:r w:rsidRPr="002E7590">
              <w:rPr>
                <w:sz w:val="18"/>
                <w:szCs w:val="18"/>
              </w:rPr>
              <w:t>5-Tenue du conseil de gestion</w:t>
            </w:r>
          </w:p>
        </w:tc>
        <w:tc>
          <w:tcPr>
            <w:tcW w:w="3544" w:type="dxa"/>
          </w:tcPr>
          <w:p w14:paraId="0D91F4C8" w14:textId="77777777" w:rsidR="00E86AEE" w:rsidRPr="002E7590" w:rsidRDefault="00B47AD4" w:rsidP="00CC4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86AEE" w:rsidRPr="002E7590">
              <w:rPr>
                <w:sz w:val="18"/>
                <w:szCs w:val="18"/>
              </w:rPr>
              <w:t>- Collecte de données statistiques des clubs, district et ligue</w:t>
            </w:r>
          </w:p>
          <w:p w14:paraId="3368590D" w14:textId="77777777" w:rsidR="00E86AEE" w:rsidRPr="002E7590" w:rsidRDefault="00E86AEE" w:rsidP="00CC4070">
            <w:pPr>
              <w:rPr>
                <w:sz w:val="18"/>
                <w:szCs w:val="18"/>
              </w:rPr>
            </w:pPr>
          </w:p>
          <w:p w14:paraId="452D0AA2" w14:textId="77777777" w:rsidR="00E86AEE" w:rsidRPr="002E7590" w:rsidRDefault="00B47AD4" w:rsidP="00CC4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86AEE" w:rsidRPr="002E7590">
              <w:rPr>
                <w:sz w:val="18"/>
                <w:szCs w:val="18"/>
              </w:rPr>
              <w:t>- Création d’une base de données statistique</w:t>
            </w:r>
          </w:p>
          <w:p w14:paraId="6BFDCA8E" w14:textId="77777777" w:rsidR="00E86AEE" w:rsidRPr="002E7590" w:rsidRDefault="00E86AEE" w:rsidP="00CC4070">
            <w:pPr>
              <w:rPr>
                <w:sz w:val="18"/>
                <w:szCs w:val="18"/>
              </w:rPr>
            </w:pPr>
          </w:p>
          <w:p w14:paraId="0250A466" w14:textId="77777777" w:rsidR="00E86AEE" w:rsidRPr="002E7590" w:rsidRDefault="00B47AD4" w:rsidP="00CC4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86AEE" w:rsidRPr="002E7590">
              <w:rPr>
                <w:sz w:val="18"/>
                <w:szCs w:val="18"/>
              </w:rPr>
              <w:t>- Renouvellement des licences sportives</w:t>
            </w:r>
          </w:p>
          <w:p w14:paraId="6ABF8570" w14:textId="77777777" w:rsidR="00E86AEE" w:rsidRPr="002E7590" w:rsidRDefault="00E86AEE" w:rsidP="00CC4070">
            <w:pPr>
              <w:rPr>
                <w:sz w:val="18"/>
                <w:szCs w:val="18"/>
              </w:rPr>
            </w:pPr>
          </w:p>
          <w:p w14:paraId="506F1638" w14:textId="77777777" w:rsidR="00E86AEE" w:rsidRPr="002E7590" w:rsidRDefault="00B47AD4" w:rsidP="006B3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E86AEE" w:rsidRPr="002E7590">
              <w:rPr>
                <w:sz w:val="18"/>
                <w:szCs w:val="18"/>
              </w:rPr>
              <w:t xml:space="preserve">- Reconnaissance officielle des clubs non à jour et leur affiliation </w:t>
            </w:r>
          </w:p>
        </w:tc>
        <w:tc>
          <w:tcPr>
            <w:tcW w:w="3402" w:type="dxa"/>
          </w:tcPr>
          <w:p w14:paraId="50B44ED7" w14:textId="77777777" w:rsidR="00E86AEE" w:rsidRPr="002E7590" w:rsidRDefault="00B47AD4" w:rsidP="006B3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86AEE" w:rsidRPr="002E7590">
              <w:rPr>
                <w:sz w:val="18"/>
                <w:szCs w:val="18"/>
              </w:rPr>
              <w:t>- Création de nouveaux clubs</w:t>
            </w:r>
          </w:p>
          <w:p w14:paraId="3041688C" w14:textId="77777777" w:rsidR="00E86AEE" w:rsidRPr="002E7590" w:rsidRDefault="00E86AEE" w:rsidP="006B3A6B">
            <w:pPr>
              <w:rPr>
                <w:sz w:val="18"/>
                <w:szCs w:val="18"/>
              </w:rPr>
            </w:pPr>
          </w:p>
          <w:p w14:paraId="58547F8D" w14:textId="77777777" w:rsidR="00E86AEE" w:rsidRPr="002E7590" w:rsidRDefault="00B47AD4" w:rsidP="006B3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86AEE" w:rsidRPr="002E7590">
              <w:rPr>
                <w:sz w:val="18"/>
                <w:szCs w:val="18"/>
              </w:rPr>
              <w:t>-  Création de nouveaux districts (Koudougou, Tenkodogo)</w:t>
            </w:r>
          </w:p>
          <w:p w14:paraId="3CAE2302" w14:textId="77777777" w:rsidR="00E86AEE" w:rsidRPr="002E7590" w:rsidRDefault="00E86AEE" w:rsidP="006B3A6B">
            <w:pPr>
              <w:rPr>
                <w:sz w:val="18"/>
                <w:szCs w:val="18"/>
              </w:rPr>
            </w:pPr>
          </w:p>
          <w:p w14:paraId="7F81D4F2" w14:textId="77777777" w:rsidR="00E86AEE" w:rsidRPr="002E7590" w:rsidRDefault="00B47AD4" w:rsidP="006B3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86AEE" w:rsidRPr="002E7590">
              <w:rPr>
                <w:sz w:val="18"/>
                <w:szCs w:val="18"/>
              </w:rPr>
              <w:t>- Formation en gestion financière des clubs</w:t>
            </w:r>
          </w:p>
          <w:p w14:paraId="32D34439" w14:textId="77777777" w:rsidR="00E86AEE" w:rsidRPr="002E7590" w:rsidRDefault="00E86AEE" w:rsidP="006B3A6B">
            <w:pPr>
              <w:rPr>
                <w:sz w:val="18"/>
                <w:szCs w:val="18"/>
              </w:rPr>
            </w:pPr>
          </w:p>
          <w:p w14:paraId="6DECFF5E" w14:textId="77777777" w:rsidR="00E86AEE" w:rsidRPr="002E7590" w:rsidRDefault="00B47AD4" w:rsidP="006B3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E86AEE" w:rsidRPr="002E7590">
              <w:rPr>
                <w:sz w:val="18"/>
                <w:szCs w:val="18"/>
              </w:rPr>
              <w:t>- Tenue du conseil de gestion</w:t>
            </w:r>
          </w:p>
        </w:tc>
        <w:tc>
          <w:tcPr>
            <w:tcW w:w="3119" w:type="dxa"/>
          </w:tcPr>
          <w:p w14:paraId="380DAFFC" w14:textId="77777777" w:rsidR="00E86AEE" w:rsidRPr="002E7590" w:rsidRDefault="00E86AEE" w:rsidP="005C75E9">
            <w:pPr>
              <w:jc w:val="center"/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>Evaluation :</w:t>
            </w:r>
          </w:p>
          <w:p w14:paraId="002533B0" w14:textId="77777777" w:rsidR="00E86AEE" w:rsidRPr="002E7590" w:rsidRDefault="00B47AD4" w:rsidP="006B3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86AEE" w:rsidRPr="002E7590">
              <w:rPr>
                <w:sz w:val="18"/>
                <w:szCs w:val="18"/>
              </w:rPr>
              <w:t>-</w:t>
            </w:r>
            <w:r w:rsidR="00D96326">
              <w:rPr>
                <w:sz w:val="18"/>
                <w:szCs w:val="18"/>
              </w:rPr>
              <w:t xml:space="preserve"> </w:t>
            </w:r>
            <w:r w:rsidR="00E86AEE" w:rsidRPr="002E7590">
              <w:rPr>
                <w:sz w:val="18"/>
                <w:szCs w:val="18"/>
              </w:rPr>
              <w:t>Légalité des clubs, districts et ligues</w:t>
            </w:r>
          </w:p>
          <w:p w14:paraId="2E3C91F3" w14:textId="77777777" w:rsidR="00E86AEE" w:rsidRPr="002E7590" w:rsidRDefault="00E86AEE" w:rsidP="006B3A6B">
            <w:pPr>
              <w:rPr>
                <w:sz w:val="18"/>
                <w:szCs w:val="18"/>
              </w:rPr>
            </w:pPr>
          </w:p>
          <w:p w14:paraId="64B7D4CB" w14:textId="77777777" w:rsidR="00E86AEE" w:rsidRPr="002E7590" w:rsidRDefault="00B47AD4" w:rsidP="006B3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86AEE" w:rsidRPr="002E7590">
              <w:rPr>
                <w:sz w:val="18"/>
                <w:szCs w:val="18"/>
              </w:rPr>
              <w:t>-La banque de données</w:t>
            </w:r>
          </w:p>
          <w:p w14:paraId="7B6B5CD7" w14:textId="77777777" w:rsidR="00E86AEE" w:rsidRPr="002E7590" w:rsidRDefault="00E86AEE" w:rsidP="006B3A6B">
            <w:pPr>
              <w:rPr>
                <w:sz w:val="18"/>
                <w:szCs w:val="18"/>
              </w:rPr>
            </w:pPr>
          </w:p>
          <w:p w14:paraId="60D58FED" w14:textId="77777777" w:rsidR="00E86AEE" w:rsidRPr="002E7590" w:rsidRDefault="00B47AD4" w:rsidP="006B3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86AEE" w:rsidRPr="002E7590">
              <w:rPr>
                <w:sz w:val="18"/>
                <w:szCs w:val="18"/>
              </w:rPr>
              <w:t>- Le fonctionnement de la fédération et du conseil national des maitres</w:t>
            </w:r>
          </w:p>
          <w:p w14:paraId="7BFF5F9F" w14:textId="77777777" w:rsidR="00E86AEE" w:rsidRPr="002E7590" w:rsidRDefault="00E86AEE" w:rsidP="006B3A6B">
            <w:pPr>
              <w:rPr>
                <w:sz w:val="18"/>
                <w:szCs w:val="18"/>
              </w:rPr>
            </w:pPr>
          </w:p>
          <w:p w14:paraId="0F043F84" w14:textId="77777777" w:rsidR="00E86AEE" w:rsidRPr="002E7590" w:rsidRDefault="00B47AD4" w:rsidP="005C7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E86AEE" w:rsidRPr="002E75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86AEE" w:rsidRPr="002E7590">
              <w:rPr>
                <w:sz w:val="18"/>
                <w:szCs w:val="18"/>
              </w:rPr>
              <w:t>Préparation des élections des structures fédérales</w:t>
            </w:r>
          </w:p>
        </w:tc>
      </w:tr>
      <w:tr w:rsidR="00E86AEE" w:rsidRPr="002E7590" w14:paraId="3B87A985" w14:textId="77777777" w:rsidTr="00E86AEE">
        <w:tc>
          <w:tcPr>
            <w:tcW w:w="2411" w:type="dxa"/>
          </w:tcPr>
          <w:p w14:paraId="35A877C6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1B07AABE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102DFD43" w14:textId="77777777" w:rsidR="00E86AEE" w:rsidRPr="002E7590" w:rsidRDefault="00E86AEE">
            <w:pPr>
              <w:rPr>
                <w:b/>
                <w:sz w:val="18"/>
                <w:szCs w:val="18"/>
              </w:rPr>
            </w:pPr>
          </w:p>
          <w:p w14:paraId="4F59BCB2" w14:textId="77777777" w:rsidR="00E86AEE" w:rsidRPr="002E7590" w:rsidRDefault="00E86AEE">
            <w:pPr>
              <w:rPr>
                <w:b/>
                <w:sz w:val="18"/>
                <w:szCs w:val="18"/>
              </w:rPr>
            </w:pPr>
          </w:p>
          <w:p w14:paraId="40A8CBD6" w14:textId="77777777" w:rsidR="003F61E4" w:rsidRDefault="003F61E4">
            <w:pPr>
              <w:rPr>
                <w:b/>
                <w:sz w:val="18"/>
                <w:szCs w:val="18"/>
              </w:rPr>
            </w:pPr>
          </w:p>
          <w:p w14:paraId="26A09C0C" w14:textId="77777777" w:rsidR="003F61E4" w:rsidRDefault="003F61E4">
            <w:pPr>
              <w:rPr>
                <w:b/>
                <w:sz w:val="18"/>
                <w:szCs w:val="18"/>
              </w:rPr>
            </w:pPr>
          </w:p>
          <w:p w14:paraId="7A8F40E3" w14:textId="77777777" w:rsidR="00221A55" w:rsidRDefault="00221A55">
            <w:pPr>
              <w:rPr>
                <w:b/>
                <w:sz w:val="18"/>
                <w:szCs w:val="18"/>
              </w:rPr>
            </w:pPr>
          </w:p>
          <w:p w14:paraId="64B93E12" w14:textId="77777777" w:rsidR="00E86AEE" w:rsidRPr="002E7590" w:rsidRDefault="00E86AEE">
            <w:pPr>
              <w:rPr>
                <w:b/>
                <w:sz w:val="18"/>
                <w:szCs w:val="18"/>
              </w:rPr>
            </w:pPr>
            <w:r w:rsidRPr="002E7590">
              <w:rPr>
                <w:b/>
                <w:sz w:val="18"/>
                <w:szCs w:val="18"/>
              </w:rPr>
              <w:t>ORGANISATION TECHNIQUE</w:t>
            </w:r>
          </w:p>
        </w:tc>
        <w:tc>
          <w:tcPr>
            <w:tcW w:w="3260" w:type="dxa"/>
          </w:tcPr>
          <w:p w14:paraId="318F3140" w14:textId="77777777" w:rsidR="00E86AEE" w:rsidRPr="002E7590" w:rsidRDefault="000B4499" w:rsidP="003F05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86AEE" w:rsidRPr="002E75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86AEE" w:rsidRPr="002E7590">
              <w:rPr>
                <w:sz w:val="18"/>
                <w:szCs w:val="18"/>
              </w:rPr>
              <w:t>Mise en place de la Direction technique</w:t>
            </w:r>
          </w:p>
          <w:p w14:paraId="5D612FA0" w14:textId="77777777" w:rsidR="00E86AEE" w:rsidRPr="002E7590" w:rsidRDefault="00E86AEE" w:rsidP="003F0596">
            <w:pPr>
              <w:rPr>
                <w:sz w:val="18"/>
                <w:szCs w:val="18"/>
              </w:rPr>
            </w:pPr>
          </w:p>
          <w:p w14:paraId="746D02FC" w14:textId="77777777" w:rsidR="00E86AEE" w:rsidRPr="002E7590" w:rsidRDefault="000B4499" w:rsidP="003F05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86AEE" w:rsidRPr="002E7590">
              <w:rPr>
                <w:sz w:val="18"/>
                <w:szCs w:val="18"/>
              </w:rPr>
              <w:t>- Renouvellement du Conseil National de Maitres</w:t>
            </w:r>
          </w:p>
          <w:p w14:paraId="1518730A" w14:textId="77777777" w:rsidR="00E86AEE" w:rsidRPr="002E7590" w:rsidRDefault="00E86AEE" w:rsidP="003F0596">
            <w:pPr>
              <w:rPr>
                <w:sz w:val="18"/>
                <w:szCs w:val="18"/>
              </w:rPr>
            </w:pPr>
          </w:p>
          <w:p w14:paraId="6601F2EA" w14:textId="6DE2FD86" w:rsidR="00E86AEE" w:rsidRDefault="000B4499" w:rsidP="003F0596">
            <w:pPr>
              <w:rPr>
                <w:ins w:id="0" w:author="pc" w:date="2020-06-14T08:59:00Z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86AEE" w:rsidRPr="002E75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86AEE" w:rsidRPr="002E7590">
              <w:rPr>
                <w:sz w:val="18"/>
                <w:szCs w:val="18"/>
              </w:rPr>
              <w:t>Sélection et Formation de l’équipe nationale</w:t>
            </w:r>
          </w:p>
          <w:p w14:paraId="382501B4" w14:textId="7EBF3253" w:rsidR="002B3656" w:rsidRDefault="002B3656" w:rsidP="003F0596">
            <w:pPr>
              <w:rPr>
                <w:ins w:id="1" w:author="pc" w:date="2020-06-14T08:59:00Z"/>
                <w:sz w:val="18"/>
                <w:szCs w:val="18"/>
              </w:rPr>
            </w:pPr>
          </w:p>
          <w:p w14:paraId="07FA957D" w14:textId="570699BC" w:rsidR="002B3656" w:rsidRPr="002E7590" w:rsidRDefault="002B3656" w:rsidP="003F0596">
            <w:pPr>
              <w:rPr>
                <w:sz w:val="18"/>
                <w:szCs w:val="18"/>
              </w:rPr>
            </w:pPr>
            <w:ins w:id="2" w:author="pc" w:date="2020-06-14T08:59:00Z">
              <w:r w:rsidRPr="002B3656">
                <w:rPr>
                  <w:sz w:val="18"/>
                  <w:szCs w:val="18"/>
                  <w:highlight w:val="yellow"/>
                  <w:rPrChange w:id="3" w:author="pc" w:date="2020-06-14T09:00:00Z">
                    <w:rPr>
                      <w:sz w:val="18"/>
                      <w:szCs w:val="18"/>
                    </w:rPr>
                  </w:rPrChange>
                </w:rPr>
                <w:t>4- Coupe Féminine du 08 Mars</w:t>
              </w:r>
            </w:ins>
          </w:p>
          <w:p w14:paraId="73D0E242" w14:textId="6DE25C1F" w:rsidR="00E86AEE" w:rsidRDefault="00E86AEE" w:rsidP="003F0596">
            <w:pPr>
              <w:rPr>
                <w:ins w:id="4" w:author="pc" w:date="2020-06-14T09:01:00Z"/>
                <w:sz w:val="18"/>
                <w:szCs w:val="18"/>
              </w:rPr>
            </w:pPr>
          </w:p>
          <w:p w14:paraId="1FF51404" w14:textId="58368720" w:rsidR="002B3656" w:rsidRDefault="002B3656" w:rsidP="003F0596">
            <w:pPr>
              <w:rPr>
                <w:ins w:id="5" w:author="pc" w:date="2020-06-14T09:06:00Z"/>
                <w:sz w:val="18"/>
                <w:szCs w:val="18"/>
              </w:rPr>
            </w:pPr>
            <w:ins w:id="6" w:author="pc" w:date="2020-06-14T09:01:00Z">
              <w:r>
                <w:rPr>
                  <w:sz w:val="18"/>
                  <w:szCs w:val="18"/>
                </w:rPr>
                <w:t xml:space="preserve">5- </w:t>
              </w:r>
              <w:r w:rsidRPr="002B3656">
                <w:rPr>
                  <w:sz w:val="18"/>
                  <w:szCs w:val="18"/>
                  <w:highlight w:val="yellow"/>
                  <w:rPrChange w:id="7" w:author="pc" w:date="2020-06-14T09:04:00Z">
                    <w:rPr>
                      <w:sz w:val="18"/>
                      <w:szCs w:val="18"/>
                    </w:rPr>
                  </w:rPrChange>
                </w:rPr>
                <w:t>Formation à l’arbitrage</w:t>
              </w:r>
            </w:ins>
          </w:p>
          <w:p w14:paraId="3EEABC87" w14:textId="4E4F6215" w:rsidR="002B3656" w:rsidRDefault="002B3656" w:rsidP="003F0596">
            <w:pPr>
              <w:rPr>
                <w:ins w:id="8" w:author="pc" w:date="2020-06-14T09:06:00Z"/>
                <w:sz w:val="18"/>
                <w:szCs w:val="18"/>
              </w:rPr>
            </w:pPr>
          </w:p>
          <w:p w14:paraId="56728DB4" w14:textId="77FC4999" w:rsidR="002B3656" w:rsidRDefault="002B3656" w:rsidP="003F0596">
            <w:pPr>
              <w:rPr>
                <w:ins w:id="9" w:author="pc" w:date="2020-06-14T09:12:00Z"/>
                <w:sz w:val="18"/>
                <w:szCs w:val="18"/>
              </w:rPr>
            </w:pPr>
            <w:ins w:id="10" w:author="pc" w:date="2020-06-14T09:06:00Z">
              <w:r w:rsidRPr="002B3656">
                <w:rPr>
                  <w:sz w:val="18"/>
                  <w:szCs w:val="18"/>
                  <w:highlight w:val="yellow"/>
                  <w:rPrChange w:id="11" w:author="pc" w:date="2020-06-14T09:07:00Z">
                    <w:rPr>
                      <w:sz w:val="18"/>
                      <w:szCs w:val="18"/>
                    </w:rPr>
                  </w:rPrChange>
                </w:rPr>
                <w:t>6- Stage de mise à niveau des provinces</w:t>
              </w:r>
            </w:ins>
          </w:p>
          <w:p w14:paraId="24A05F74" w14:textId="377ABC22" w:rsidR="00467401" w:rsidRDefault="00467401" w:rsidP="003F0596">
            <w:pPr>
              <w:rPr>
                <w:ins w:id="12" w:author="pc" w:date="2020-06-14T09:12:00Z"/>
                <w:sz w:val="18"/>
                <w:szCs w:val="18"/>
              </w:rPr>
            </w:pPr>
          </w:p>
          <w:p w14:paraId="7A9039C4" w14:textId="3EFE97FF" w:rsidR="00467401" w:rsidRDefault="00467401" w:rsidP="003F0596">
            <w:pPr>
              <w:rPr>
                <w:ins w:id="13" w:author="pc" w:date="2020-06-14T09:01:00Z"/>
                <w:sz w:val="18"/>
                <w:szCs w:val="18"/>
              </w:rPr>
            </w:pPr>
            <w:ins w:id="14" w:author="pc" w:date="2020-06-14T09:12:00Z">
              <w:r w:rsidRPr="00467401">
                <w:rPr>
                  <w:sz w:val="18"/>
                  <w:szCs w:val="18"/>
                  <w:highlight w:val="yellow"/>
                  <w:rPrChange w:id="15" w:author="pc" w:date="2020-06-14T09:13:00Z">
                    <w:rPr>
                      <w:sz w:val="18"/>
                      <w:szCs w:val="18"/>
                    </w:rPr>
                  </w:rPrChange>
                </w:rPr>
                <w:t xml:space="preserve">7- installation du collège des ceintures noires des </w:t>
              </w:r>
            </w:ins>
            <w:ins w:id="16" w:author="pc" w:date="2020-06-14T09:13:00Z">
              <w:r w:rsidRPr="00467401">
                <w:rPr>
                  <w:sz w:val="18"/>
                  <w:szCs w:val="18"/>
                  <w:highlight w:val="yellow"/>
                </w:rPr>
                <w:t>régions</w:t>
              </w:r>
            </w:ins>
          </w:p>
          <w:p w14:paraId="768B3509" w14:textId="77777777" w:rsidR="002B3656" w:rsidRPr="002E7590" w:rsidRDefault="002B3656" w:rsidP="003F0596">
            <w:pPr>
              <w:rPr>
                <w:sz w:val="18"/>
                <w:szCs w:val="18"/>
              </w:rPr>
            </w:pPr>
          </w:p>
          <w:p w14:paraId="2F84E35B" w14:textId="77777777" w:rsidR="00E86AEE" w:rsidRPr="002E7590" w:rsidRDefault="000B4499" w:rsidP="003F05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E86AEE" w:rsidRPr="002E7590">
              <w:rPr>
                <w:sz w:val="18"/>
                <w:szCs w:val="18"/>
              </w:rPr>
              <w:t>-Tenu du Championnat national</w:t>
            </w:r>
          </w:p>
          <w:p w14:paraId="1812EAC2" w14:textId="77777777" w:rsidR="00E86AEE" w:rsidRPr="002E7590" w:rsidRDefault="00E86AEE" w:rsidP="003F0596">
            <w:pPr>
              <w:rPr>
                <w:sz w:val="18"/>
                <w:szCs w:val="18"/>
              </w:rPr>
            </w:pPr>
          </w:p>
          <w:p w14:paraId="28C4E002" w14:textId="77777777" w:rsidR="00E86AEE" w:rsidRPr="002E7590" w:rsidRDefault="000B4499" w:rsidP="003F05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E86AEE" w:rsidRPr="002E75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86AEE" w:rsidRPr="002E7590">
              <w:rPr>
                <w:sz w:val="18"/>
                <w:szCs w:val="18"/>
              </w:rPr>
              <w:t xml:space="preserve">Participation au championnat d’Afrique </w:t>
            </w:r>
          </w:p>
          <w:p w14:paraId="23D263CD" w14:textId="77777777" w:rsidR="00E86AEE" w:rsidRDefault="00E86AEE">
            <w:pPr>
              <w:rPr>
                <w:sz w:val="18"/>
                <w:szCs w:val="18"/>
              </w:rPr>
            </w:pPr>
          </w:p>
          <w:p w14:paraId="594B765B" w14:textId="77777777" w:rsidR="00E86AEE" w:rsidRDefault="000B4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E86AEE">
              <w:rPr>
                <w:sz w:val="18"/>
                <w:szCs w:val="18"/>
              </w:rPr>
              <w:t>- Séance d’entrainement en plein air</w:t>
            </w:r>
          </w:p>
          <w:p w14:paraId="3F085474" w14:textId="77777777" w:rsidR="00E86AEE" w:rsidRPr="002E7590" w:rsidRDefault="00E86AEE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3D9CC659" w14:textId="77777777" w:rsidR="00E86AEE" w:rsidRDefault="000B4499" w:rsidP="002E7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  <w:r w:rsidR="00E86AEE" w:rsidRPr="002E7590">
              <w:rPr>
                <w:sz w:val="18"/>
                <w:szCs w:val="18"/>
              </w:rPr>
              <w:t>-Stage national et passage de grade national</w:t>
            </w:r>
          </w:p>
          <w:p w14:paraId="427226DD" w14:textId="77777777" w:rsidR="000B4499" w:rsidRDefault="000B4499" w:rsidP="002E7590">
            <w:pPr>
              <w:rPr>
                <w:sz w:val="18"/>
                <w:szCs w:val="18"/>
              </w:rPr>
            </w:pPr>
          </w:p>
          <w:p w14:paraId="3049C0A8" w14:textId="77777777" w:rsidR="000B4499" w:rsidRPr="002E7590" w:rsidRDefault="000B4499" w:rsidP="002E7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</w:t>
            </w:r>
            <w:r w:rsidRPr="002E7590">
              <w:rPr>
                <w:sz w:val="18"/>
                <w:szCs w:val="18"/>
              </w:rPr>
              <w:t xml:space="preserve"> Sélection et Formation de l’équipe nationale</w:t>
            </w:r>
          </w:p>
          <w:p w14:paraId="1870B4BE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36D289FB" w14:textId="77777777" w:rsidR="00E86AEE" w:rsidRPr="002E7590" w:rsidRDefault="000B4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86AEE" w:rsidRPr="002E7590">
              <w:rPr>
                <w:sz w:val="18"/>
                <w:szCs w:val="18"/>
              </w:rPr>
              <w:t>-Tenue d’un championnat  technique enfant</w:t>
            </w:r>
          </w:p>
          <w:p w14:paraId="46043B6C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2B6884E3" w14:textId="77777777" w:rsidR="00E86AEE" w:rsidRPr="002E7590" w:rsidRDefault="000B4499" w:rsidP="002E7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E86AEE" w:rsidRPr="002E7590">
              <w:rPr>
                <w:sz w:val="18"/>
                <w:szCs w:val="18"/>
              </w:rPr>
              <w:t>-Tenu du Championnat national adulte</w:t>
            </w:r>
          </w:p>
          <w:p w14:paraId="63BECC75" w14:textId="465A1752" w:rsidR="00E86AEE" w:rsidRDefault="00E86AEE">
            <w:pPr>
              <w:rPr>
                <w:ins w:id="17" w:author="pc" w:date="2020-06-14T09:00:00Z"/>
                <w:sz w:val="18"/>
                <w:szCs w:val="18"/>
              </w:rPr>
            </w:pPr>
          </w:p>
          <w:p w14:paraId="093D86A6" w14:textId="56D19924" w:rsidR="002B3656" w:rsidRDefault="002B3656">
            <w:pPr>
              <w:rPr>
                <w:ins w:id="18" w:author="pc" w:date="2020-06-14T09:06:00Z"/>
                <w:sz w:val="18"/>
                <w:szCs w:val="18"/>
              </w:rPr>
            </w:pPr>
            <w:ins w:id="19" w:author="pc" w:date="2020-06-14T09:00:00Z">
              <w:r w:rsidRPr="0060657C">
                <w:rPr>
                  <w:sz w:val="18"/>
                  <w:szCs w:val="18"/>
                  <w:highlight w:val="yellow"/>
                </w:rPr>
                <w:t>4- Coupe Féminine du 08 Mars</w:t>
              </w:r>
            </w:ins>
          </w:p>
          <w:p w14:paraId="41ECE6F4" w14:textId="3864E633" w:rsidR="002B3656" w:rsidRDefault="002B3656">
            <w:pPr>
              <w:rPr>
                <w:ins w:id="20" w:author="pc" w:date="2020-06-14T09:06:00Z"/>
                <w:sz w:val="18"/>
                <w:szCs w:val="18"/>
              </w:rPr>
            </w:pPr>
          </w:p>
          <w:p w14:paraId="414BDEF7" w14:textId="1533AC03" w:rsidR="002B3656" w:rsidRDefault="002B3656" w:rsidP="002B3656">
            <w:pPr>
              <w:rPr>
                <w:ins w:id="21" w:author="pc" w:date="2020-06-14T09:09:00Z"/>
                <w:sz w:val="18"/>
                <w:szCs w:val="18"/>
              </w:rPr>
            </w:pPr>
            <w:ins w:id="22" w:author="pc" w:date="2020-06-14T09:07:00Z">
              <w:r w:rsidRPr="0060657C">
                <w:rPr>
                  <w:sz w:val="18"/>
                  <w:szCs w:val="18"/>
                  <w:highlight w:val="yellow"/>
                </w:rPr>
                <w:t>6- Stage de mise à niveau des provinces</w:t>
              </w:r>
            </w:ins>
          </w:p>
          <w:p w14:paraId="7A5ABA3D" w14:textId="05A7BD7C" w:rsidR="00467401" w:rsidRDefault="00467401" w:rsidP="002B3656">
            <w:pPr>
              <w:rPr>
                <w:ins w:id="23" w:author="pc" w:date="2020-06-14T09:09:00Z"/>
                <w:sz w:val="18"/>
                <w:szCs w:val="18"/>
              </w:rPr>
            </w:pPr>
          </w:p>
          <w:p w14:paraId="0F1CF353" w14:textId="7B144B50" w:rsidR="00467401" w:rsidRDefault="00467401" w:rsidP="002B3656">
            <w:pPr>
              <w:rPr>
                <w:ins w:id="24" w:author="pc" w:date="2020-06-14T09:07:00Z"/>
                <w:sz w:val="18"/>
                <w:szCs w:val="18"/>
              </w:rPr>
            </w:pPr>
            <w:ins w:id="25" w:author="pc" w:date="2020-06-14T09:09:00Z">
              <w:r>
                <w:rPr>
                  <w:sz w:val="18"/>
                  <w:szCs w:val="18"/>
                </w:rPr>
                <w:t>7</w:t>
              </w:r>
              <w:r w:rsidRPr="00467401">
                <w:rPr>
                  <w:sz w:val="18"/>
                  <w:szCs w:val="18"/>
                  <w:highlight w:val="yellow"/>
                  <w:rPrChange w:id="26" w:author="pc" w:date="2020-06-14T09:10:00Z">
                    <w:rPr>
                      <w:sz w:val="18"/>
                      <w:szCs w:val="18"/>
                    </w:rPr>
                  </w:rPrChange>
                </w:rPr>
                <w:t xml:space="preserve">- grande </w:t>
              </w:r>
            </w:ins>
            <w:ins w:id="27" w:author="pc" w:date="2020-06-14T09:10:00Z">
              <w:r w:rsidRPr="00467401">
                <w:rPr>
                  <w:sz w:val="18"/>
                  <w:szCs w:val="18"/>
                  <w:highlight w:val="yellow"/>
                  <w:rPrChange w:id="28" w:author="pc" w:date="2020-06-14T09:10:00Z">
                    <w:rPr>
                      <w:sz w:val="18"/>
                      <w:szCs w:val="18"/>
                    </w:rPr>
                  </w:rPrChange>
                </w:rPr>
                <w:t>démonstration</w:t>
              </w:r>
            </w:ins>
            <w:ins w:id="29" w:author="pc" w:date="2020-06-14T09:09:00Z">
              <w:r w:rsidRPr="00467401">
                <w:rPr>
                  <w:sz w:val="18"/>
                  <w:szCs w:val="18"/>
                  <w:highlight w:val="yellow"/>
                  <w:rPrChange w:id="30" w:author="pc" w:date="2020-06-14T09:10:00Z">
                    <w:rPr>
                      <w:sz w:val="18"/>
                      <w:szCs w:val="18"/>
                    </w:rPr>
                  </w:rPrChange>
                </w:rPr>
                <w:t xml:space="preserve"> la nuit du vovinam viet vo dao</w:t>
              </w:r>
            </w:ins>
          </w:p>
          <w:p w14:paraId="11DFF7EA" w14:textId="77777777" w:rsidR="002B3656" w:rsidRDefault="002B3656">
            <w:pPr>
              <w:rPr>
                <w:ins w:id="31" w:author="pc" w:date="2020-06-14T09:00:00Z"/>
                <w:sz w:val="18"/>
                <w:szCs w:val="18"/>
              </w:rPr>
            </w:pPr>
          </w:p>
          <w:p w14:paraId="347D4F5B" w14:textId="77777777" w:rsidR="002B3656" w:rsidRPr="002E7590" w:rsidRDefault="002B3656">
            <w:pPr>
              <w:rPr>
                <w:sz w:val="18"/>
                <w:szCs w:val="18"/>
              </w:rPr>
            </w:pPr>
          </w:p>
          <w:p w14:paraId="17888CE8" w14:textId="074341FD" w:rsidR="002B3656" w:rsidDel="002B3656" w:rsidRDefault="000B4499">
            <w:pPr>
              <w:rPr>
                <w:del w:id="32" w:author="pc" w:date="2020-06-14T09:04:00Z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E86AEE" w:rsidRPr="002E75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86AEE" w:rsidRPr="002E7590">
              <w:rPr>
                <w:sz w:val="18"/>
                <w:szCs w:val="18"/>
              </w:rPr>
              <w:t>Tenue de la « Nuit du Vovinam Viet Vo Dao »</w:t>
            </w:r>
          </w:p>
          <w:p w14:paraId="5CA8FEA5" w14:textId="4789A9C8" w:rsidR="00E86AEE" w:rsidDel="002B3656" w:rsidRDefault="00E86AEE">
            <w:pPr>
              <w:rPr>
                <w:del w:id="33" w:author="pc" w:date="2020-06-14T09:04:00Z"/>
                <w:sz w:val="18"/>
                <w:szCs w:val="18"/>
              </w:rPr>
            </w:pPr>
          </w:p>
          <w:p w14:paraId="5A3DD74E" w14:textId="77777777" w:rsidR="00E86AEE" w:rsidRDefault="000B4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E86AE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86AEE">
              <w:rPr>
                <w:sz w:val="18"/>
                <w:szCs w:val="18"/>
              </w:rPr>
              <w:t>Participation à la coupe du monde</w:t>
            </w:r>
          </w:p>
          <w:p w14:paraId="1179C399" w14:textId="77777777" w:rsidR="00E86AEE" w:rsidRDefault="00E86AEE">
            <w:pPr>
              <w:rPr>
                <w:sz w:val="18"/>
                <w:szCs w:val="18"/>
              </w:rPr>
            </w:pPr>
          </w:p>
          <w:p w14:paraId="07518C84" w14:textId="77777777" w:rsidR="00E86AEE" w:rsidRPr="002E7590" w:rsidRDefault="000B4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E86AEE">
              <w:rPr>
                <w:sz w:val="18"/>
                <w:szCs w:val="18"/>
              </w:rPr>
              <w:t>- Séance d’entrainement en plein air</w:t>
            </w:r>
          </w:p>
        </w:tc>
        <w:tc>
          <w:tcPr>
            <w:tcW w:w="3402" w:type="dxa"/>
          </w:tcPr>
          <w:p w14:paraId="5E8865D0" w14:textId="77777777" w:rsidR="00E86AEE" w:rsidRDefault="000B4499" w:rsidP="00E86A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86AE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86AEE">
              <w:rPr>
                <w:sz w:val="18"/>
                <w:szCs w:val="18"/>
              </w:rPr>
              <w:t>Stage international et passage de grade international</w:t>
            </w:r>
          </w:p>
          <w:p w14:paraId="31B6CFCE" w14:textId="77777777" w:rsidR="00E86AEE" w:rsidRDefault="00E86AEE" w:rsidP="00E86AEE">
            <w:pPr>
              <w:rPr>
                <w:sz w:val="18"/>
                <w:szCs w:val="18"/>
              </w:rPr>
            </w:pPr>
          </w:p>
          <w:p w14:paraId="4D4ED33F" w14:textId="77777777" w:rsidR="00E86AEE" w:rsidRPr="002E7590" w:rsidRDefault="000B4499" w:rsidP="00E86A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86AEE" w:rsidRPr="002E7590">
              <w:rPr>
                <w:sz w:val="18"/>
                <w:szCs w:val="18"/>
              </w:rPr>
              <w:t>-Tenue d’un championnat  technique enfant</w:t>
            </w:r>
          </w:p>
          <w:p w14:paraId="640B07AE" w14:textId="77777777" w:rsidR="00E86AEE" w:rsidRPr="002E7590" w:rsidRDefault="00E86AEE" w:rsidP="00E86AEE">
            <w:pPr>
              <w:rPr>
                <w:sz w:val="18"/>
                <w:szCs w:val="18"/>
              </w:rPr>
            </w:pPr>
          </w:p>
          <w:p w14:paraId="1632785A" w14:textId="34271896" w:rsidR="00E86AEE" w:rsidRDefault="000B4499" w:rsidP="00E86AEE">
            <w:pPr>
              <w:rPr>
                <w:ins w:id="34" w:author="pc" w:date="2020-06-14T09:00:00Z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86AEE" w:rsidRPr="002E7590">
              <w:rPr>
                <w:sz w:val="18"/>
                <w:szCs w:val="18"/>
              </w:rPr>
              <w:t>-Tenu du Championnat national adulte</w:t>
            </w:r>
          </w:p>
          <w:p w14:paraId="5AE70270" w14:textId="6B557B9F" w:rsidR="002B3656" w:rsidRDefault="002B3656" w:rsidP="00E86AEE">
            <w:pPr>
              <w:rPr>
                <w:ins w:id="35" w:author="pc" w:date="2020-06-14T09:00:00Z"/>
                <w:sz w:val="18"/>
                <w:szCs w:val="18"/>
              </w:rPr>
            </w:pPr>
          </w:p>
          <w:p w14:paraId="4974630B" w14:textId="3A4742B4" w:rsidR="002B3656" w:rsidRDefault="002B3656" w:rsidP="00E86AEE">
            <w:pPr>
              <w:rPr>
                <w:ins w:id="36" w:author="pc" w:date="2020-06-14T09:04:00Z"/>
                <w:sz w:val="18"/>
                <w:szCs w:val="18"/>
              </w:rPr>
            </w:pPr>
            <w:ins w:id="37" w:author="pc" w:date="2020-06-14T09:00:00Z">
              <w:r w:rsidRPr="0060657C">
                <w:rPr>
                  <w:sz w:val="18"/>
                  <w:szCs w:val="18"/>
                  <w:highlight w:val="yellow"/>
                </w:rPr>
                <w:t>4- Coupe Féminine du 08 Mars</w:t>
              </w:r>
            </w:ins>
          </w:p>
          <w:p w14:paraId="5AD6CB48" w14:textId="7D416577" w:rsidR="002B3656" w:rsidRDefault="002B3656" w:rsidP="00E86AEE">
            <w:pPr>
              <w:rPr>
                <w:ins w:id="38" w:author="pc" w:date="2020-06-14T09:04:00Z"/>
                <w:sz w:val="18"/>
                <w:szCs w:val="18"/>
              </w:rPr>
            </w:pPr>
          </w:p>
          <w:p w14:paraId="50DE7E0A" w14:textId="16B57FAD" w:rsidR="002B3656" w:rsidRDefault="002B3656" w:rsidP="00E86AEE">
            <w:pPr>
              <w:rPr>
                <w:ins w:id="39" w:author="pc" w:date="2020-06-14T09:07:00Z"/>
                <w:sz w:val="18"/>
                <w:szCs w:val="18"/>
              </w:rPr>
            </w:pPr>
            <w:ins w:id="40" w:author="pc" w:date="2020-06-14T09:04:00Z">
              <w:r w:rsidRPr="0060657C">
                <w:rPr>
                  <w:sz w:val="18"/>
                  <w:szCs w:val="18"/>
                  <w:highlight w:val="yellow"/>
                </w:rPr>
                <w:t>Formation à l’arbitrage</w:t>
              </w:r>
            </w:ins>
          </w:p>
          <w:p w14:paraId="4BEFD06F" w14:textId="4A1C2231" w:rsidR="002B3656" w:rsidRDefault="002B3656" w:rsidP="00E86AEE">
            <w:pPr>
              <w:rPr>
                <w:ins w:id="41" w:author="pc" w:date="2020-06-14T09:07:00Z"/>
                <w:sz w:val="18"/>
                <w:szCs w:val="18"/>
              </w:rPr>
            </w:pPr>
          </w:p>
          <w:p w14:paraId="4508B7B5" w14:textId="77777777" w:rsidR="002B3656" w:rsidRDefault="002B3656" w:rsidP="002B3656">
            <w:pPr>
              <w:rPr>
                <w:ins w:id="42" w:author="pc" w:date="2020-06-14T09:07:00Z"/>
                <w:sz w:val="18"/>
                <w:szCs w:val="18"/>
              </w:rPr>
            </w:pPr>
            <w:ins w:id="43" w:author="pc" w:date="2020-06-14T09:07:00Z">
              <w:r w:rsidRPr="0060657C">
                <w:rPr>
                  <w:sz w:val="18"/>
                  <w:szCs w:val="18"/>
                  <w:highlight w:val="yellow"/>
                </w:rPr>
                <w:t>6- Stage de mise à niveau des provinces</w:t>
              </w:r>
            </w:ins>
          </w:p>
          <w:p w14:paraId="345892E9" w14:textId="77777777" w:rsidR="002B3656" w:rsidRPr="002E7590" w:rsidRDefault="002B3656" w:rsidP="00E86AEE">
            <w:pPr>
              <w:rPr>
                <w:sz w:val="18"/>
                <w:szCs w:val="18"/>
              </w:rPr>
            </w:pPr>
          </w:p>
          <w:p w14:paraId="293FDBE1" w14:textId="77777777" w:rsidR="00E86AEE" w:rsidRPr="002E7590" w:rsidRDefault="00E86AEE" w:rsidP="00E86AEE">
            <w:pPr>
              <w:rPr>
                <w:sz w:val="18"/>
                <w:szCs w:val="18"/>
              </w:rPr>
            </w:pPr>
          </w:p>
          <w:p w14:paraId="11E30FA6" w14:textId="77777777" w:rsidR="00E86AEE" w:rsidRPr="002E7590" w:rsidRDefault="000B4499" w:rsidP="00E86A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E86AEE" w:rsidRPr="002E75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E86AEE">
              <w:rPr>
                <w:sz w:val="18"/>
                <w:szCs w:val="18"/>
              </w:rPr>
              <w:t>Excursion touristique suivi d’entrainement</w:t>
            </w:r>
            <w:r w:rsidR="00E86AEE" w:rsidRPr="002E7590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119" w:type="dxa"/>
          </w:tcPr>
          <w:p w14:paraId="4EDBFCAA" w14:textId="0F1F6642" w:rsidR="003F61E4" w:rsidRDefault="00345F25" w:rsidP="003F61E4">
            <w:pPr>
              <w:rPr>
                <w:ins w:id="44" w:author="pc" w:date="2020-06-14T09:00:00Z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3F61E4" w:rsidRPr="002E75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3F61E4" w:rsidRPr="002E7590">
              <w:rPr>
                <w:sz w:val="18"/>
                <w:szCs w:val="18"/>
              </w:rPr>
              <w:t>Stage national et passage de grade national</w:t>
            </w:r>
          </w:p>
          <w:p w14:paraId="42A2B5F0" w14:textId="77777777" w:rsidR="002B3656" w:rsidRPr="002E7590" w:rsidRDefault="002B3656" w:rsidP="003F61E4">
            <w:pPr>
              <w:rPr>
                <w:sz w:val="18"/>
                <w:szCs w:val="18"/>
              </w:rPr>
            </w:pPr>
          </w:p>
          <w:p w14:paraId="6878E9C9" w14:textId="7A7C6408" w:rsidR="003F61E4" w:rsidRDefault="002B3656" w:rsidP="003F61E4">
            <w:pPr>
              <w:rPr>
                <w:ins w:id="45" w:author="pc" w:date="2020-06-14T09:07:00Z"/>
                <w:sz w:val="18"/>
                <w:szCs w:val="18"/>
              </w:rPr>
            </w:pPr>
            <w:ins w:id="46" w:author="pc" w:date="2020-06-14T09:00:00Z">
              <w:r w:rsidRPr="0060657C">
                <w:rPr>
                  <w:sz w:val="18"/>
                  <w:szCs w:val="18"/>
                  <w:highlight w:val="yellow"/>
                </w:rPr>
                <w:t>4- Coupe Féminine du 08 Mars</w:t>
              </w:r>
            </w:ins>
          </w:p>
          <w:p w14:paraId="1116797A" w14:textId="263EE675" w:rsidR="002B3656" w:rsidRDefault="002B3656" w:rsidP="003F61E4">
            <w:pPr>
              <w:rPr>
                <w:ins w:id="47" w:author="pc" w:date="2020-06-14T09:07:00Z"/>
                <w:sz w:val="18"/>
                <w:szCs w:val="18"/>
              </w:rPr>
            </w:pPr>
          </w:p>
          <w:p w14:paraId="07452423" w14:textId="77777777" w:rsidR="002B3656" w:rsidRDefault="002B3656" w:rsidP="002B3656">
            <w:pPr>
              <w:rPr>
                <w:ins w:id="48" w:author="pc" w:date="2020-06-14T09:07:00Z"/>
                <w:sz w:val="18"/>
                <w:szCs w:val="18"/>
              </w:rPr>
            </w:pPr>
            <w:ins w:id="49" w:author="pc" w:date="2020-06-14T09:07:00Z">
              <w:r w:rsidRPr="0060657C">
                <w:rPr>
                  <w:sz w:val="18"/>
                  <w:szCs w:val="18"/>
                  <w:highlight w:val="yellow"/>
                </w:rPr>
                <w:t>6- Stage de mise à niveau des provinces</w:t>
              </w:r>
            </w:ins>
          </w:p>
          <w:p w14:paraId="561BE5A1" w14:textId="38693818" w:rsidR="002B3656" w:rsidRDefault="002B3656" w:rsidP="003F61E4">
            <w:pPr>
              <w:rPr>
                <w:ins w:id="50" w:author="pc" w:date="2020-06-14T09:10:00Z"/>
                <w:sz w:val="18"/>
                <w:szCs w:val="18"/>
              </w:rPr>
            </w:pPr>
          </w:p>
          <w:p w14:paraId="209B1188" w14:textId="77777777" w:rsidR="00467401" w:rsidRDefault="00467401" w:rsidP="00467401">
            <w:pPr>
              <w:rPr>
                <w:ins w:id="51" w:author="pc" w:date="2020-06-14T09:10:00Z"/>
                <w:sz w:val="18"/>
                <w:szCs w:val="18"/>
              </w:rPr>
            </w:pPr>
            <w:ins w:id="52" w:author="pc" w:date="2020-06-14T09:10:00Z">
              <w:r>
                <w:rPr>
                  <w:sz w:val="18"/>
                  <w:szCs w:val="18"/>
                </w:rPr>
                <w:t>7</w:t>
              </w:r>
              <w:r w:rsidRPr="0060657C">
                <w:rPr>
                  <w:sz w:val="18"/>
                  <w:szCs w:val="18"/>
                  <w:highlight w:val="yellow"/>
                </w:rPr>
                <w:t>- grande démonstration la nuit du vovinam viet vo dao</w:t>
              </w:r>
            </w:ins>
          </w:p>
          <w:p w14:paraId="3799C158" w14:textId="77777777" w:rsidR="00467401" w:rsidRDefault="00467401" w:rsidP="003F61E4">
            <w:pPr>
              <w:rPr>
                <w:ins w:id="53" w:author="pc" w:date="2020-06-14T09:00:00Z"/>
                <w:sz w:val="18"/>
                <w:szCs w:val="18"/>
              </w:rPr>
            </w:pPr>
          </w:p>
          <w:p w14:paraId="6795658A" w14:textId="77777777" w:rsidR="002B3656" w:rsidRPr="002E7590" w:rsidRDefault="002B3656" w:rsidP="003F61E4">
            <w:pPr>
              <w:rPr>
                <w:sz w:val="18"/>
                <w:szCs w:val="18"/>
              </w:rPr>
            </w:pPr>
          </w:p>
          <w:p w14:paraId="01ADB0AB" w14:textId="77777777" w:rsidR="003F61E4" w:rsidRPr="002E7590" w:rsidRDefault="00345F25" w:rsidP="003F6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F61E4" w:rsidRPr="002E7590">
              <w:rPr>
                <w:sz w:val="18"/>
                <w:szCs w:val="18"/>
              </w:rPr>
              <w:t>-Tenu du Championnat national adulte</w:t>
            </w:r>
          </w:p>
          <w:p w14:paraId="7F5F5221" w14:textId="77777777" w:rsidR="003F61E4" w:rsidRDefault="003F61E4">
            <w:pPr>
              <w:rPr>
                <w:sz w:val="18"/>
                <w:szCs w:val="18"/>
              </w:rPr>
            </w:pPr>
          </w:p>
          <w:p w14:paraId="06DEBD2C" w14:textId="77777777" w:rsidR="00E86AEE" w:rsidRDefault="00345F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3F61E4">
              <w:rPr>
                <w:sz w:val="18"/>
                <w:szCs w:val="18"/>
              </w:rPr>
              <w:t>-Tenue de la nuit de récompenses des lauréats du quadriennal 2021 – 2024</w:t>
            </w:r>
          </w:p>
          <w:p w14:paraId="2A0BEADF" w14:textId="77777777" w:rsidR="003F61E4" w:rsidRDefault="003F61E4">
            <w:pPr>
              <w:rPr>
                <w:sz w:val="18"/>
                <w:szCs w:val="18"/>
              </w:rPr>
            </w:pPr>
          </w:p>
          <w:p w14:paraId="263E3518" w14:textId="77777777" w:rsidR="003F61E4" w:rsidRPr="002E7590" w:rsidRDefault="003F61E4">
            <w:pPr>
              <w:rPr>
                <w:sz w:val="18"/>
                <w:szCs w:val="18"/>
              </w:rPr>
            </w:pPr>
          </w:p>
        </w:tc>
      </w:tr>
      <w:tr w:rsidR="00E86AEE" w:rsidRPr="002E7590" w14:paraId="3D076C71" w14:textId="77777777" w:rsidTr="00E86AEE">
        <w:tc>
          <w:tcPr>
            <w:tcW w:w="2411" w:type="dxa"/>
          </w:tcPr>
          <w:p w14:paraId="5E7F17F3" w14:textId="77777777" w:rsidR="00E86AEE" w:rsidRDefault="00E86AEE">
            <w:pPr>
              <w:rPr>
                <w:sz w:val="18"/>
                <w:szCs w:val="18"/>
              </w:rPr>
            </w:pPr>
          </w:p>
          <w:p w14:paraId="4CC6ADCD" w14:textId="77777777" w:rsidR="004B18FC" w:rsidRDefault="004B18FC">
            <w:pPr>
              <w:rPr>
                <w:sz w:val="18"/>
                <w:szCs w:val="18"/>
              </w:rPr>
            </w:pPr>
          </w:p>
          <w:p w14:paraId="7D067A38" w14:textId="77777777" w:rsidR="004B18FC" w:rsidRDefault="004B18FC">
            <w:pPr>
              <w:rPr>
                <w:sz w:val="18"/>
                <w:szCs w:val="18"/>
              </w:rPr>
            </w:pPr>
          </w:p>
          <w:p w14:paraId="7C8BB3FF" w14:textId="77777777" w:rsidR="004B18FC" w:rsidRPr="00B47AD4" w:rsidRDefault="00B47AD4">
            <w:pPr>
              <w:rPr>
                <w:b/>
                <w:sz w:val="18"/>
                <w:szCs w:val="18"/>
              </w:rPr>
            </w:pPr>
            <w:r w:rsidRPr="00B47AD4">
              <w:rPr>
                <w:b/>
                <w:sz w:val="18"/>
                <w:szCs w:val="18"/>
              </w:rPr>
              <w:t xml:space="preserve">CULTURE DE LA </w:t>
            </w:r>
            <w:r w:rsidR="00D96326">
              <w:rPr>
                <w:b/>
                <w:sz w:val="18"/>
                <w:szCs w:val="18"/>
              </w:rPr>
              <w:t>PHILOSOPHIE</w:t>
            </w:r>
            <w:r w:rsidR="00D96326" w:rsidRPr="00B47AD4">
              <w:rPr>
                <w:b/>
                <w:sz w:val="18"/>
                <w:szCs w:val="18"/>
              </w:rPr>
              <w:t xml:space="preserve"> </w:t>
            </w:r>
            <w:r w:rsidRPr="00B47AD4">
              <w:rPr>
                <w:b/>
                <w:sz w:val="18"/>
                <w:szCs w:val="18"/>
              </w:rPr>
              <w:t>ET DE LA COHESION SOCIALE</w:t>
            </w:r>
          </w:p>
          <w:p w14:paraId="16852F02" w14:textId="77777777" w:rsidR="004B18FC" w:rsidRPr="002E7590" w:rsidRDefault="004B18FC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0E690C76" w14:textId="77777777" w:rsidR="00E86AEE" w:rsidRPr="002E7590" w:rsidRDefault="00E86AEE">
            <w:pPr>
              <w:rPr>
                <w:sz w:val="18"/>
                <w:szCs w:val="18"/>
              </w:rPr>
            </w:pPr>
          </w:p>
          <w:p w14:paraId="6F0FCF33" w14:textId="77777777" w:rsidR="00E86AEE" w:rsidRDefault="00D9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47AD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B47AD4">
              <w:rPr>
                <w:sz w:val="18"/>
                <w:szCs w:val="18"/>
              </w:rPr>
              <w:t>Mise en place du Conseil de discipline</w:t>
            </w:r>
          </w:p>
          <w:p w14:paraId="4C8CCA8B" w14:textId="77777777" w:rsidR="00D96326" w:rsidRDefault="00D96326">
            <w:pPr>
              <w:rPr>
                <w:sz w:val="18"/>
                <w:szCs w:val="18"/>
              </w:rPr>
            </w:pPr>
          </w:p>
          <w:p w14:paraId="50430971" w14:textId="77777777" w:rsidR="00D96326" w:rsidRDefault="00D96326" w:rsidP="00D9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 Mise en place d’une commission d’élaboration du guide d’enseignement philosophique du VVVD / Burkina</w:t>
            </w:r>
          </w:p>
          <w:p w14:paraId="36CE10D0" w14:textId="77777777" w:rsidR="00D96326" w:rsidRDefault="00D96326">
            <w:pPr>
              <w:rPr>
                <w:sz w:val="18"/>
                <w:szCs w:val="18"/>
              </w:rPr>
            </w:pPr>
          </w:p>
          <w:p w14:paraId="1A67D075" w14:textId="77777777" w:rsidR="00E86AEE" w:rsidRPr="002E7590" w:rsidRDefault="00E86AEE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1BB4EAA1" w14:textId="77777777" w:rsidR="00B47AD4" w:rsidRDefault="00B47AD4">
            <w:pPr>
              <w:rPr>
                <w:sz w:val="18"/>
                <w:szCs w:val="18"/>
              </w:rPr>
            </w:pPr>
          </w:p>
          <w:p w14:paraId="0699D8F7" w14:textId="77777777" w:rsidR="00B47AD4" w:rsidRDefault="00D96326" w:rsidP="00B47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 </w:t>
            </w:r>
            <w:r w:rsidR="00B47AD4">
              <w:rPr>
                <w:sz w:val="18"/>
                <w:szCs w:val="18"/>
              </w:rPr>
              <w:t>Stage de formation philosophique : les fondements du Vovinam Viet Vo Dao</w:t>
            </w:r>
          </w:p>
          <w:p w14:paraId="5725313A" w14:textId="77777777" w:rsidR="00B47AD4" w:rsidRDefault="00B47AD4" w:rsidP="00B47AD4">
            <w:pPr>
              <w:rPr>
                <w:sz w:val="18"/>
                <w:szCs w:val="18"/>
              </w:rPr>
            </w:pPr>
          </w:p>
          <w:p w14:paraId="48DE726F" w14:textId="77777777" w:rsidR="00575EBC" w:rsidRDefault="00D96326" w:rsidP="00575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 </w:t>
            </w:r>
            <w:r w:rsidR="00575EBC">
              <w:rPr>
                <w:sz w:val="18"/>
                <w:szCs w:val="18"/>
              </w:rPr>
              <w:t>Mise en place d’une commission d’élaboration de l’historique du VVVD / Burkina</w:t>
            </w:r>
          </w:p>
          <w:p w14:paraId="18D8E98A" w14:textId="77777777" w:rsidR="00B47AD4" w:rsidRPr="00B47AD4" w:rsidRDefault="00B47AD4" w:rsidP="00D96326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14:paraId="5484051C" w14:textId="77777777" w:rsidR="00B47AD4" w:rsidRDefault="00B47AD4" w:rsidP="00B47AD4">
            <w:pPr>
              <w:rPr>
                <w:sz w:val="18"/>
                <w:szCs w:val="18"/>
              </w:rPr>
            </w:pPr>
          </w:p>
          <w:p w14:paraId="67C4E2EE" w14:textId="77777777" w:rsidR="00B47AD4" w:rsidRDefault="00D96326" w:rsidP="00B47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47AD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B47AD4">
              <w:rPr>
                <w:sz w:val="18"/>
                <w:szCs w:val="18"/>
              </w:rPr>
              <w:t xml:space="preserve">Stage de formation philosophique : l’éthique du maitre </w:t>
            </w:r>
            <w:r w:rsidR="00735792">
              <w:rPr>
                <w:sz w:val="18"/>
                <w:szCs w:val="18"/>
              </w:rPr>
              <w:t xml:space="preserve">/encadreur / directeur de club </w:t>
            </w:r>
            <w:r w:rsidR="00B47AD4">
              <w:rPr>
                <w:sz w:val="18"/>
                <w:szCs w:val="18"/>
              </w:rPr>
              <w:t>de Vovinam Viet Vo dao</w:t>
            </w:r>
          </w:p>
          <w:p w14:paraId="0742A38C" w14:textId="77777777" w:rsidR="00D96326" w:rsidRDefault="00D96326" w:rsidP="00B47AD4">
            <w:pPr>
              <w:rPr>
                <w:sz w:val="18"/>
                <w:szCs w:val="18"/>
              </w:rPr>
            </w:pPr>
          </w:p>
          <w:p w14:paraId="2288F898" w14:textId="77777777" w:rsidR="00D96326" w:rsidRDefault="00D96326" w:rsidP="00B47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 </w:t>
            </w:r>
          </w:p>
          <w:p w14:paraId="7BB5A4AD" w14:textId="77777777" w:rsidR="00E86AEE" w:rsidRDefault="00E86AEE">
            <w:pPr>
              <w:rPr>
                <w:sz w:val="18"/>
                <w:szCs w:val="18"/>
              </w:rPr>
            </w:pPr>
          </w:p>
          <w:p w14:paraId="027B694D" w14:textId="77777777" w:rsidR="00B47AD4" w:rsidRPr="002E7590" w:rsidRDefault="00B47AD4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3836A8A" w14:textId="77777777" w:rsidR="00D96326" w:rsidRDefault="00D96326">
            <w:pPr>
              <w:rPr>
                <w:sz w:val="18"/>
                <w:szCs w:val="18"/>
              </w:rPr>
            </w:pPr>
          </w:p>
          <w:p w14:paraId="739B197B" w14:textId="77777777" w:rsidR="00575EBC" w:rsidRDefault="00D9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 </w:t>
            </w:r>
            <w:r w:rsidR="00575EBC">
              <w:rPr>
                <w:sz w:val="18"/>
                <w:szCs w:val="18"/>
              </w:rPr>
              <w:t>Stage de formation philosophique : </w:t>
            </w:r>
          </w:p>
          <w:p w14:paraId="202D835D" w14:textId="77777777" w:rsidR="00575EBC" w:rsidRDefault="00575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D154E0C" w14:textId="77777777" w:rsidR="00E86AEE" w:rsidRDefault="00575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 </w:t>
            </w:r>
            <w:r w:rsidR="00D96326">
              <w:rPr>
                <w:sz w:val="18"/>
                <w:szCs w:val="18"/>
              </w:rPr>
              <w:t xml:space="preserve">Journée de partage du </w:t>
            </w:r>
            <w:proofErr w:type="spellStart"/>
            <w:r w:rsidR="00D96326">
              <w:rPr>
                <w:sz w:val="18"/>
                <w:szCs w:val="18"/>
              </w:rPr>
              <w:t>voshing</w:t>
            </w:r>
            <w:proofErr w:type="spellEnd"/>
          </w:p>
          <w:p w14:paraId="055FCBE0" w14:textId="77777777" w:rsidR="00575EBC" w:rsidRDefault="00575EBC">
            <w:pPr>
              <w:rPr>
                <w:sz w:val="18"/>
                <w:szCs w:val="18"/>
              </w:rPr>
            </w:pPr>
          </w:p>
          <w:p w14:paraId="471CF59D" w14:textId="77777777" w:rsidR="00575EBC" w:rsidRPr="002E7590" w:rsidRDefault="00575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</w:t>
            </w:r>
          </w:p>
        </w:tc>
      </w:tr>
    </w:tbl>
    <w:p w14:paraId="60D7EDCF" w14:textId="77777777" w:rsidR="0054047D" w:rsidRPr="002E7590" w:rsidRDefault="0054047D" w:rsidP="00316335">
      <w:pPr>
        <w:rPr>
          <w:sz w:val="18"/>
          <w:szCs w:val="18"/>
        </w:rPr>
      </w:pPr>
    </w:p>
    <w:sectPr w:rsidR="0054047D" w:rsidRPr="002E7590" w:rsidSect="004B18FC"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5658"/>
    <w:multiLevelType w:val="hybridMultilevel"/>
    <w:tmpl w:val="DDBE5226"/>
    <w:lvl w:ilvl="0" w:tplc="5B02D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429E"/>
    <w:multiLevelType w:val="hybridMultilevel"/>
    <w:tmpl w:val="170C913E"/>
    <w:lvl w:ilvl="0" w:tplc="EF5C3B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352D"/>
    <w:multiLevelType w:val="hybridMultilevel"/>
    <w:tmpl w:val="C8BEC896"/>
    <w:lvl w:ilvl="0" w:tplc="353A81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0D30"/>
    <w:multiLevelType w:val="hybridMultilevel"/>
    <w:tmpl w:val="79B0E708"/>
    <w:lvl w:ilvl="0" w:tplc="E020A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42BD8"/>
    <w:multiLevelType w:val="hybridMultilevel"/>
    <w:tmpl w:val="67EE7064"/>
    <w:lvl w:ilvl="0" w:tplc="3D0682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A5D31"/>
    <w:multiLevelType w:val="hybridMultilevel"/>
    <w:tmpl w:val="DD34D26A"/>
    <w:lvl w:ilvl="0" w:tplc="6CB245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8B"/>
    <w:rsid w:val="000B4499"/>
    <w:rsid w:val="00221A55"/>
    <w:rsid w:val="002B3656"/>
    <w:rsid w:val="002E7590"/>
    <w:rsid w:val="00316335"/>
    <w:rsid w:val="00345F25"/>
    <w:rsid w:val="003B2645"/>
    <w:rsid w:val="003F0596"/>
    <w:rsid w:val="003F61E4"/>
    <w:rsid w:val="00467401"/>
    <w:rsid w:val="004B18FC"/>
    <w:rsid w:val="004C696B"/>
    <w:rsid w:val="0054047D"/>
    <w:rsid w:val="00575EBC"/>
    <w:rsid w:val="005C75E9"/>
    <w:rsid w:val="006B3A6B"/>
    <w:rsid w:val="00735792"/>
    <w:rsid w:val="00827A8B"/>
    <w:rsid w:val="00892D47"/>
    <w:rsid w:val="00923CF3"/>
    <w:rsid w:val="009B4E2F"/>
    <w:rsid w:val="00B47AD4"/>
    <w:rsid w:val="00CC4070"/>
    <w:rsid w:val="00D04793"/>
    <w:rsid w:val="00D96326"/>
    <w:rsid w:val="00E8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5191"/>
  <w15:chartTrackingRefBased/>
  <w15:docId w15:val="{92396534-013D-4DBE-B144-00B8378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B4E2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B3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3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PHLIPPE</dc:creator>
  <cp:keywords/>
  <dc:description/>
  <cp:lastModifiedBy>pc</cp:lastModifiedBy>
  <cp:revision>16</cp:revision>
  <dcterms:created xsi:type="dcterms:W3CDTF">2020-06-11T20:21:00Z</dcterms:created>
  <dcterms:modified xsi:type="dcterms:W3CDTF">2020-06-14T08:16:00Z</dcterms:modified>
</cp:coreProperties>
</file>