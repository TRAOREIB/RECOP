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6A2AF" w14:textId="77777777" w:rsidR="0031224E" w:rsidRDefault="00EE7F15">
      <w:r>
        <w:rPr>
          <w:noProof/>
          <w:lang w:eastAsia="fr-FR"/>
        </w:rPr>
        <mc:AlternateContent>
          <mc:Choice Requires="wps">
            <w:drawing>
              <wp:anchor distT="0" distB="0" distL="114300" distR="114300" simplePos="0" relativeHeight="251662336" behindDoc="0" locked="0" layoutInCell="1" allowOverlap="1" wp14:anchorId="3A603B97" wp14:editId="18DADCF6">
                <wp:simplePos x="0" y="0"/>
                <wp:positionH relativeFrom="column">
                  <wp:posOffset>157480</wp:posOffset>
                </wp:positionH>
                <wp:positionV relativeFrom="paragraph">
                  <wp:posOffset>-128270</wp:posOffset>
                </wp:positionV>
                <wp:extent cx="5724525" cy="695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724525" cy="6953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2B5B7EF" w14:textId="77777777" w:rsidR="001C625C" w:rsidRDefault="001C625C" w:rsidP="00EE7F15">
                            <w:pPr>
                              <w:jc w:val="center"/>
                            </w:pPr>
                            <w:r>
                              <w:rPr>
                                <w:noProof/>
                                <w:lang w:eastAsia="fr-FR"/>
                              </w:rPr>
                              <w:drawing>
                                <wp:inline distT="0" distB="0" distL="0" distR="0" wp14:anchorId="5CE68634" wp14:editId="12B76457">
                                  <wp:extent cx="5103495" cy="339725"/>
                                  <wp:effectExtent l="0" t="0" r="1905" b="3175"/>
                                  <wp:docPr id="8" name="Image 8" descr="Text_Vovinam_VVD"/>
                                  <wp:cNvGraphicFramePr/>
                                  <a:graphic xmlns:a="http://schemas.openxmlformats.org/drawingml/2006/main">
                                    <a:graphicData uri="http://schemas.openxmlformats.org/drawingml/2006/picture">
                                      <pic:pic xmlns:pic="http://schemas.openxmlformats.org/drawingml/2006/picture">
                                        <pic:nvPicPr>
                                          <pic:cNvPr id="3" name="Image 3" descr="Text_Vovinam_VVD"/>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3495" cy="339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03B97" id="Rectangle 7" o:spid="_x0000_s1026" style="position:absolute;margin-left:12.4pt;margin-top:-10.1pt;width:450.75pt;height:5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" fillcolor="white [3201]" strokecolor="#5b9bd5 [3204]" strokeweight="1pt">
                <v:textbox>
                  <w:txbxContent>
                    <w:p w14:paraId="52B5B7EF" w14:textId="77777777" w:rsidR="001C625C" w:rsidRDefault="001C625C" w:rsidP="00EE7F15">
                      <w:pPr>
                        <w:jc w:val="center"/>
                      </w:pPr>
                      <w:r>
                        <w:rPr>
                          <w:noProof/>
                          <w:lang w:eastAsia="fr-FR"/>
                        </w:rPr>
                        <w:drawing>
                          <wp:inline distT="0" distB="0" distL="0" distR="0" wp14:anchorId="5CE68634" wp14:editId="12B76457">
                            <wp:extent cx="5103495" cy="339725"/>
                            <wp:effectExtent l="0" t="0" r="1905" b="3175"/>
                            <wp:docPr id="8" name="Image 8" descr="Text_Vovinam_VVD"/>
                            <wp:cNvGraphicFramePr/>
                            <a:graphic xmlns:a="http://schemas.openxmlformats.org/drawingml/2006/main">
                              <a:graphicData uri="http://schemas.openxmlformats.org/drawingml/2006/picture">
                                <pic:pic xmlns:pic="http://schemas.openxmlformats.org/drawingml/2006/picture">
                                  <pic:nvPicPr>
                                    <pic:cNvPr id="3" name="Image 3" descr="Text_Vovinam_VVD"/>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3495" cy="339725"/>
                                    </a:xfrm>
                                    <a:prstGeom prst="rect">
                                      <a:avLst/>
                                    </a:prstGeom>
                                    <a:noFill/>
                                    <a:ln>
                                      <a:noFill/>
                                    </a:ln>
                                  </pic:spPr>
                                </pic:pic>
                              </a:graphicData>
                            </a:graphic>
                          </wp:inline>
                        </w:drawing>
                      </w:r>
                    </w:p>
                  </w:txbxContent>
                </v:textbox>
              </v:rect>
            </w:pict>
          </mc:Fallback>
        </mc:AlternateContent>
      </w:r>
      <w:r w:rsidR="00D5655A">
        <w:rPr>
          <w:noProof/>
          <w:lang w:eastAsia="fr-FR"/>
        </w:rPr>
        <mc:AlternateContent>
          <mc:Choice Requires="wps">
            <w:drawing>
              <wp:anchor distT="0" distB="0" distL="114300" distR="114300" simplePos="0" relativeHeight="251661312" behindDoc="0" locked="0" layoutInCell="1" allowOverlap="1" wp14:anchorId="1F5B7953" wp14:editId="134A2239">
                <wp:simplePos x="0" y="0"/>
                <wp:positionH relativeFrom="column">
                  <wp:posOffset>157479</wp:posOffset>
                </wp:positionH>
                <wp:positionV relativeFrom="paragraph">
                  <wp:posOffset>6786880</wp:posOffset>
                </wp:positionV>
                <wp:extent cx="5724525" cy="24479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724525" cy="24479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67BC091" w14:textId="77777777" w:rsidR="001C625C" w:rsidRDefault="001C625C" w:rsidP="00D5655A">
                            <w:pPr>
                              <w:jc w:val="center"/>
                            </w:pPr>
                            <w:r w:rsidRPr="00D5655A">
                              <w:rPr>
                                <w:noProof/>
                                <w:lang w:eastAsia="fr-FR"/>
                              </w:rPr>
                              <w:drawing>
                                <wp:inline distT="0" distB="0" distL="0" distR="0" wp14:anchorId="20912337" wp14:editId="7B00C500">
                                  <wp:extent cx="1123950" cy="2124075"/>
                                  <wp:effectExtent l="0" t="0" r="0" b="9525"/>
                                  <wp:docPr id="9" name="Image 8">
                                    <a:extLst xmlns:a="http://schemas.openxmlformats.org/drawingml/2006/main">
                                      <a:ext uri="{FF2B5EF4-FFF2-40B4-BE49-F238E27FC236}">
                                        <a16:creationId xmlns:a16="http://schemas.microsoft.com/office/drawing/2014/main" id="{42F252D7-6710-4B86-B0B0-6DCD2FB5B5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42F252D7-6710-4B86-B0B0-6DCD2FB5B5C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23950" cy="2124075"/>
                                          </a:xfrm>
                                          <a:prstGeom prst="rect">
                                            <a:avLst/>
                                          </a:prstGeom>
                                        </pic:spPr>
                                      </pic:pic>
                                    </a:graphicData>
                                  </a:graphic>
                                </wp:inline>
                              </w:drawing>
                            </w:r>
                            <w:r w:rsidRPr="00D5655A">
                              <w:rPr>
                                <w:noProof/>
                                <w:lang w:eastAsia="fr-FR"/>
                              </w:rPr>
                              <w:drawing>
                                <wp:inline distT="0" distB="0" distL="0" distR="0" wp14:anchorId="679290E7" wp14:editId="7CCDCA27">
                                  <wp:extent cx="1504950" cy="2390775"/>
                                  <wp:effectExtent l="0" t="0" r="0" b="9525"/>
                                  <wp:docPr id="6" name="Image 11">
                                    <a:extLst xmlns:a="http://schemas.openxmlformats.org/drawingml/2006/main">
                                      <a:ext uri="{FF2B5EF4-FFF2-40B4-BE49-F238E27FC236}">
                                        <a16:creationId xmlns:a16="http://schemas.microsoft.com/office/drawing/2014/main" id="{36B2F6A6-A08B-4C6B-A46E-26E38DD14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36B2F6A6-A08B-4C6B-A46E-26E38DD14A2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04950" cy="2390775"/>
                                          </a:xfrm>
                                          <a:prstGeom prst="rect">
                                            <a:avLst/>
                                          </a:prstGeom>
                                        </pic:spPr>
                                      </pic:pic>
                                    </a:graphicData>
                                  </a:graphic>
                                </wp:inline>
                              </w:drawing>
                            </w:r>
                            <w:r w:rsidRPr="00EE7F15">
                              <w:rPr>
                                <w:noProof/>
                                <w:lang w:eastAsia="fr-FR"/>
                              </w:rPr>
                              <w:drawing>
                                <wp:inline distT="0" distB="0" distL="0" distR="0" wp14:anchorId="7DD12B02" wp14:editId="5C6BDAD8">
                                  <wp:extent cx="2343785" cy="2343785"/>
                                  <wp:effectExtent l="0" t="0" r="0" b="0"/>
                                  <wp:docPr id="10" name="Image 6">
                                    <a:extLst xmlns:a="http://schemas.openxmlformats.org/drawingml/2006/main">
                                      <a:ext uri="{FF2B5EF4-FFF2-40B4-BE49-F238E27FC236}">
                                        <a16:creationId xmlns:a16="http://schemas.microsoft.com/office/drawing/2014/main" id="{B27B873A-A1EA-4069-A552-127F4400C4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B27B873A-A1EA-4069-A552-127F4400C4A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43785" cy="23437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B7953" id="Rectangle 4" o:spid="_x0000_s1027" style="position:absolute;margin-left:12.4pt;margin-top:534.4pt;width:450.75pt;height:19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" fillcolor="white [3201]" strokecolor="#5b9bd5 [3204]" strokeweight="1pt">
                <v:textbox>
                  <w:txbxContent>
                    <w:p w14:paraId="567BC091" w14:textId="77777777" w:rsidR="001C625C" w:rsidRDefault="001C625C" w:rsidP="00D5655A">
                      <w:pPr>
                        <w:jc w:val="center"/>
                      </w:pPr>
                      <w:r w:rsidRPr="00D5655A">
                        <w:rPr>
                          <w:noProof/>
                          <w:lang w:eastAsia="fr-FR"/>
                        </w:rPr>
                        <w:drawing>
                          <wp:inline distT="0" distB="0" distL="0" distR="0" wp14:anchorId="20912337" wp14:editId="7B00C500">
                            <wp:extent cx="1123950" cy="2124075"/>
                            <wp:effectExtent l="0" t="0" r="0" b="9525"/>
                            <wp:docPr id="9" name="Image 8">
                              <a:extLst xmlns:a="http://schemas.openxmlformats.org/drawingml/2006/main">
                                <a:ext uri="{FF2B5EF4-FFF2-40B4-BE49-F238E27FC236}">
                                  <a16:creationId xmlns:a16="http://schemas.microsoft.com/office/drawing/2014/main" id="{42F252D7-6710-4B86-B0B0-6DCD2FB5B5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42F252D7-6710-4B86-B0B0-6DCD2FB5B5C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23950" cy="2124075"/>
                                    </a:xfrm>
                                    <a:prstGeom prst="rect">
                                      <a:avLst/>
                                    </a:prstGeom>
                                  </pic:spPr>
                                </pic:pic>
                              </a:graphicData>
                            </a:graphic>
                          </wp:inline>
                        </w:drawing>
                      </w:r>
                      <w:r w:rsidRPr="00D5655A">
                        <w:rPr>
                          <w:noProof/>
                          <w:lang w:eastAsia="fr-FR"/>
                        </w:rPr>
                        <w:drawing>
                          <wp:inline distT="0" distB="0" distL="0" distR="0" wp14:anchorId="679290E7" wp14:editId="7CCDCA27">
                            <wp:extent cx="1504950" cy="2390775"/>
                            <wp:effectExtent l="0" t="0" r="0" b="9525"/>
                            <wp:docPr id="6" name="Image 11">
                              <a:extLst xmlns:a="http://schemas.openxmlformats.org/drawingml/2006/main">
                                <a:ext uri="{FF2B5EF4-FFF2-40B4-BE49-F238E27FC236}">
                                  <a16:creationId xmlns:a16="http://schemas.microsoft.com/office/drawing/2014/main" id="{36B2F6A6-A08B-4C6B-A46E-26E38DD14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36B2F6A6-A08B-4C6B-A46E-26E38DD14A2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04950" cy="2390775"/>
                                    </a:xfrm>
                                    <a:prstGeom prst="rect">
                                      <a:avLst/>
                                    </a:prstGeom>
                                  </pic:spPr>
                                </pic:pic>
                              </a:graphicData>
                            </a:graphic>
                          </wp:inline>
                        </w:drawing>
                      </w:r>
                      <w:r w:rsidRPr="00EE7F15">
                        <w:rPr>
                          <w:noProof/>
                          <w:lang w:eastAsia="fr-FR"/>
                        </w:rPr>
                        <w:drawing>
                          <wp:inline distT="0" distB="0" distL="0" distR="0" wp14:anchorId="7DD12B02" wp14:editId="5C6BDAD8">
                            <wp:extent cx="2343785" cy="2343785"/>
                            <wp:effectExtent l="0" t="0" r="0" b="0"/>
                            <wp:docPr id="10" name="Image 6">
                              <a:extLst xmlns:a="http://schemas.openxmlformats.org/drawingml/2006/main">
                                <a:ext uri="{FF2B5EF4-FFF2-40B4-BE49-F238E27FC236}">
                                  <a16:creationId xmlns:a16="http://schemas.microsoft.com/office/drawing/2014/main" id="{B27B873A-A1EA-4069-A552-127F4400C4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B27B873A-A1EA-4069-A552-127F4400C4A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43785" cy="2343785"/>
                                    </a:xfrm>
                                    <a:prstGeom prst="rect">
                                      <a:avLst/>
                                    </a:prstGeom>
                                  </pic:spPr>
                                </pic:pic>
                              </a:graphicData>
                            </a:graphic>
                          </wp:inline>
                        </w:drawing>
                      </w:r>
                    </w:p>
                  </w:txbxContent>
                </v:textbox>
              </v:rect>
            </w:pict>
          </mc:Fallback>
        </mc:AlternateContent>
      </w:r>
      <w:r w:rsidR="00C330E3">
        <w:rPr>
          <w:noProof/>
          <w:lang w:eastAsia="fr-FR"/>
        </w:rPr>
        <mc:AlternateContent>
          <mc:Choice Requires="wps">
            <w:drawing>
              <wp:anchor distT="0" distB="0" distL="114300" distR="114300" simplePos="0" relativeHeight="251660288" behindDoc="0" locked="0" layoutInCell="1" allowOverlap="1" wp14:anchorId="1E0F999C" wp14:editId="5784B24A">
                <wp:simplePos x="0" y="0"/>
                <wp:positionH relativeFrom="column">
                  <wp:posOffset>-166370</wp:posOffset>
                </wp:positionH>
                <wp:positionV relativeFrom="paragraph">
                  <wp:posOffset>5043806</wp:posOffset>
                </wp:positionV>
                <wp:extent cx="6162675" cy="1447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162675" cy="14478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04C16F" w14:textId="77777777" w:rsidR="001C625C" w:rsidRPr="00EE7F15" w:rsidRDefault="001C625C" w:rsidP="00C330E3">
                            <w:pPr>
                              <w:jc w:val="cente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7F15">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REGLEMENT DE LA </w:t>
                            </w:r>
                            <w: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COMMISSION</w:t>
                            </w:r>
                            <w:r w:rsidRPr="00EE7F15">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TECHNIQUE NATIONALE ET DE</w:t>
                            </w:r>
                            <w: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EE7F15">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GRADE</w:t>
                            </w:r>
                            <w: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F999C" id="Rectangle 3" o:spid="_x0000_s1028" style="position:absolute;margin-left:-13.1pt;margin-top:397.15pt;width:485.25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" fillcolor="#bdd6ee [1300]" strokecolor="#1f4d78 [1604]" strokeweight="1pt">
                <v:textbox>
                  <w:txbxContent>
                    <w:p w14:paraId="1F04C16F" w14:textId="77777777" w:rsidR="001C625C" w:rsidRPr="00EE7F15" w:rsidRDefault="001C625C" w:rsidP="00C330E3">
                      <w:pPr>
                        <w:jc w:val="cente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7F15">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REGLEMENT DE LA </w:t>
                      </w:r>
                      <w: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COMMISSION</w:t>
                      </w:r>
                      <w:r w:rsidRPr="00EE7F15">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TECHNIQUE NATIONALE ET DE</w:t>
                      </w:r>
                      <w: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EE7F15">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GRADE</w:t>
                      </w:r>
                      <w:r>
                        <w:rPr>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C330E3">
        <w:rPr>
          <w:noProof/>
          <w:lang w:eastAsia="fr-FR"/>
        </w:rPr>
        <mc:AlternateContent>
          <mc:Choice Requires="wps">
            <w:drawing>
              <wp:anchor distT="0" distB="0" distL="114300" distR="114300" simplePos="0" relativeHeight="251659264" behindDoc="0" locked="0" layoutInCell="1" allowOverlap="1" wp14:anchorId="18B898B4" wp14:editId="7CC6E05E">
                <wp:simplePos x="0" y="0"/>
                <wp:positionH relativeFrom="column">
                  <wp:posOffset>100330</wp:posOffset>
                </wp:positionH>
                <wp:positionV relativeFrom="paragraph">
                  <wp:posOffset>824230</wp:posOffset>
                </wp:positionV>
                <wp:extent cx="5781675" cy="3781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781675" cy="37814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EF14E62" w14:textId="77777777" w:rsidR="001C625C" w:rsidRDefault="001C625C" w:rsidP="00C330E3">
                            <w:pPr>
                              <w:jc w:val="center"/>
                            </w:pPr>
                            <w:r>
                              <w:rPr>
                                <w:noProof/>
                                <w:lang w:eastAsia="fr-FR"/>
                              </w:rPr>
                              <w:drawing>
                                <wp:inline distT="0" distB="0" distL="0" distR="0" wp14:anchorId="30B778B2" wp14:editId="099E118B">
                                  <wp:extent cx="4895850" cy="3339733"/>
                                  <wp:effectExtent l="0" t="0" r="0" b="0"/>
                                  <wp:docPr id="1" name="Image 1" descr="logo_fbv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bvv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1827" cy="3364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B898B4" id="Rectangle 2" o:spid="_x0000_s1029" style="position:absolute;margin-left:7.9pt;margin-top:64.9pt;width:455.25pt;height:29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" fillcolor="white [3201]" strokecolor="#5b9bd5 [3204]" strokeweight="1pt">
                <v:textbox>
                  <w:txbxContent>
                    <w:p w14:paraId="2EF14E62" w14:textId="77777777" w:rsidR="001C625C" w:rsidRDefault="001C625C" w:rsidP="00C330E3">
                      <w:pPr>
                        <w:jc w:val="center"/>
                      </w:pPr>
                      <w:r>
                        <w:rPr>
                          <w:noProof/>
                          <w:lang w:eastAsia="fr-FR"/>
                        </w:rPr>
                        <w:drawing>
                          <wp:inline distT="0" distB="0" distL="0" distR="0" wp14:anchorId="30B778B2" wp14:editId="099E118B">
                            <wp:extent cx="4895850" cy="3339733"/>
                            <wp:effectExtent l="0" t="0" r="0" b="0"/>
                            <wp:docPr id="1" name="Image 1" descr="logo_fbv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bvv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1827" cy="3364275"/>
                                    </a:xfrm>
                                    <a:prstGeom prst="rect">
                                      <a:avLst/>
                                    </a:prstGeom>
                                    <a:noFill/>
                                    <a:ln>
                                      <a:noFill/>
                                    </a:ln>
                                  </pic:spPr>
                                </pic:pic>
                              </a:graphicData>
                            </a:graphic>
                          </wp:inline>
                        </w:drawing>
                      </w:r>
                    </w:p>
                  </w:txbxContent>
                </v:textbox>
              </v:rect>
            </w:pict>
          </mc:Fallback>
        </mc:AlternateContent>
      </w:r>
      <w:r w:rsidR="0031224E">
        <w:br w:type="page"/>
      </w:r>
    </w:p>
    <w:p w14:paraId="57EBD489" w14:textId="77777777" w:rsidR="00C330E3" w:rsidRDefault="00C330E3"/>
    <w:p w14:paraId="0D45781F" w14:textId="77777777" w:rsidR="0031224E" w:rsidRPr="00E50E2C" w:rsidRDefault="0031224E" w:rsidP="0031224E">
      <w:pPr>
        <w:spacing w:after="0" w:line="240" w:lineRule="auto"/>
        <w:jc w:val="center"/>
        <w:rPr>
          <w:rStyle w:val="lev"/>
          <w:rFonts w:ascii="Times New Roman" w:hAnsi="Times New Roman" w:cs="Times New Roman"/>
          <w:b w:val="0"/>
          <w:bCs w:val="0"/>
          <w:sz w:val="36"/>
          <w:szCs w:val="36"/>
        </w:rPr>
      </w:pPr>
      <w:r w:rsidRPr="00E50E2C">
        <w:rPr>
          <w:rStyle w:val="lev"/>
          <w:rFonts w:ascii="Times New Roman" w:hAnsi="Times New Roman" w:cs="Times New Roman"/>
          <w:sz w:val="36"/>
          <w:szCs w:val="36"/>
        </w:rPr>
        <w:t>TABLE DES MATIERES</w:t>
      </w:r>
    </w:p>
    <w:p w14:paraId="3D1DE367" w14:textId="77777777" w:rsidR="0031224E" w:rsidRPr="00E50E2C" w:rsidRDefault="0031224E" w:rsidP="0031224E">
      <w:pPr>
        <w:spacing w:after="0" w:line="240" w:lineRule="auto"/>
        <w:jc w:val="both"/>
        <w:rPr>
          <w:rStyle w:val="lev"/>
          <w:rFonts w:ascii="Times New Roman" w:hAnsi="Times New Roman" w:cs="Times New Roman"/>
          <w:b w:val="0"/>
          <w:bCs w:val="0"/>
          <w:sz w:val="26"/>
          <w:szCs w:val="26"/>
        </w:rPr>
      </w:pPr>
      <w:r w:rsidRPr="00E50E2C">
        <w:rPr>
          <w:rStyle w:val="lev"/>
          <w:rFonts w:ascii="Times New Roman" w:hAnsi="Times New Roman" w:cs="Times New Roman"/>
          <w:sz w:val="26"/>
          <w:szCs w:val="26"/>
        </w:rPr>
        <w:t xml:space="preserve"> </w:t>
      </w:r>
    </w:p>
    <w:p w14:paraId="3EA9AB5A" w14:textId="77777777" w:rsidR="0031224E" w:rsidRPr="00D04AEC" w:rsidRDefault="0031224E" w:rsidP="0031224E">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sz w:val="26"/>
          <w:szCs w:val="26"/>
        </w:rPr>
        <w:t xml:space="preserve">PREAMBULE ................................................................................................................. </w:t>
      </w:r>
    </w:p>
    <w:p w14:paraId="0E1F79BC" w14:textId="77777777" w:rsidR="0031224E" w:rsidRPr="00D04AEC" w:rsidRDefault="0031224E" w:rsidP="0031224E">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sz w:val="26"/>
          <w:szCs w:val="26"/>
        </w:rPr>
        <w:t xml:space="preserve"> </w:t>
      </w:r>
    </w:p>
    <w:p w14:paraId="688DD332" w14:textId="77777777" w:rsidR="0031224E" w:rsidRPr="00D04AEC" w:rsidRDefault="00EE7F15" w:rsidP="0031224E">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color w:val="FF0000"/>
          <w:sz w:val="26"/>
          <w:szCs w:val="26"/>
          <w:u w:val="single"/>
        </w:rPr>
        <w:t xml:space="preserve">PREMIERE PARTIE </w:t>
      </w:r>
      <w:r w:rsidRPr="00D04AEC">
        <w:rPr>
          <w:rStyle w:val="lev"/>
          <w:rFonts w:ascii="Times New Roman" w:hAnsi="Times New Roman" w:cs="Times New Roman"/>
          <w:sz w:val="26"/>
          <w:szCs w:val="26"/>
        </w:rPr>
        <w:t>: REGLEMENT DE LA COMMISSION TECHNIQUE</w:t>
      </w:r>
    </w:p>
    <w:p w14:paraId="23EC2452" w14:textId="77777777" w:rsidR="0031224E" w:rsidRPr="00D04AEC" w:rsidRDefault="0031224E" w:rsidP="0031224E">
      <w:pPr>
        <w:spacing w:after="0" w:line="240" w:lineRule="auto"/>
        <w:jc w:val="both"/>
        <w:rPr>
          <w:rStyle w:val="lev"/>
          <w:rFonts w:ascii="Times New Roman" w:hAnsi="Times New Roman" w:cs="Times New Roman"/>
          <w:b w:val="0"/>
          <w:bCs w:val="0"/>
          <w:sz w:val="26"/>
          <w:szCs w:val="26"/>
        </w:rPr>
      </w:pPr>
    </w:p>
    <w:p w14:paraId="353A1AA2" w14:textId="77777777" w:rsidR="0031224E" w:rsidRPr="00D04AEC" w:rsidRDefault="0031224E" w:rsidP="0031224E">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u w:val="single"/>
        </w:rPr>
        <w:t>CHAPITRE I</w:t>
      </w:r>
      <w:r w:rsidRPr="00D04AEC">
        <w:rPr>
          <w:rStyle w:val="lev"/>
          <w:rFonts w:ascii="Times New Roman" w:hAnsi="Times New Roman" w:cs="Times New Roman"/>
          <w:sz w:val="26"/>
          <w:szCs w:val="26"/>
        </w:rPr>
        <w:t xml:space="preserve"> - : CREATION, DEFINITION ET MISSIONS </w:t>
      </w:r>
    </w:p>
    <w:p w14:paraId="111C7F36" w14:textId="77777777" w:rsidR="0031224E" w:rsidRPr="00D04AEC" w:rsidRDefault="0031224E" w:rsidP="0031224E">
      <w:pPr>
        <w:spacing w:after="0" w:line="240" w:lineRule="auto"/>
        <w:jc w:val="both"/>
        <w:rPr>
          <w:rStyle w:val="lev"/>
          <w:rFonts w:ascii="Times New Roman" w:hAnsi="Times New Roman" w:cs="Times New Roman"/>
          <w:sz w:val="26"/>
          <w:szCs w:val="26"/>
        </w:rPr>
      </w:pPr>
    </w:p>
    <w:p w14:paraId="0D49039A" w14:textId="77777777" w:rsidR="0031224E" w:rsidRPr="00D04AEC" w:rsidRDefault="0031224E" w:rsidP="0031224E">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ab/>
        <w:t>A-CREATION</w:t>
      </w:r>
    </w:p>
    <w:p w14:paraId="451BDB46" w14:textId="77777777" w:rsidR="0031224E" w:rsidRPr="00D04AEC" w:rsidRDefault="0031224E" w:rsidP="0031224E">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 xml:space="preserve">           B-DEFINITION</w:t>
      </w:r>
    </w:p>
    <w:p w14:paraId="58B7EC56" w14:textId="77777777" w:rsidR="0031224E" w:rsidRPr="00D04AEC" w:rsidRDefault="0031224E" w:rsidP="0031224E">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sz w:val="26"/>
          <w:szCs w:val="26"/>
        </w:rPr>
        <w:t xml:space="preserve">           C-MISSION</w:t>
      </w:r>
    </w:p>
    <w:p w14:paraId="22F28C44" w14:textId="77777777" w:rsidR="0031224E" w:rsidRPr="00D04AEC" w:rsidRDefault="00841493" w:rsidP="0031224E">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sz w:val="26"/>
          <w:szCs w:val="26"/>
          <w:u w:val="single"/>
        </w:rPr>
        <w:t>CHAPITRE II</w:t>
      </w:r>
      <w:r w:rsidRPr="00D04AEC">
        <w:rPr>
          <w:rStyle w:val="lev"/>
          <w:rFonts w:ascii="Times New Roman" w:hAnsi="Times New Roman" w:cs="Times New Roman"/>
          <w:sz w:val="26"/>
          <w:szCs w:val="26"/>
        </w:rPr>
        <w:t> : STRUCTURATION – COMPOSITION - ATTRIBUTION</w:t>
      </w:r>
      <w:r w:rsidR="0031224E" w:rsidRPr="00D04AEC">
        <w:rPr>
          <w:rStyle w:val="lev"/>
          <w:rFonts w:ascii="Times New Roman" w:hAnsi="Times New Roman" w:cs="Times New Roman"/>
          <w:sz w:val="26"/>
          <w:szCs w:val="26"/>
        </w:rPr>
        <w:t xml:space="preserve"> </w:t>
      </w:r>
    </w:p>
    <w:p w14:paraId="4DFBCB31" w14:textId="77777777" w:rsidR="0031224E" w:rsidRPr="00D04AEC" w:rsidRDefault="00841493" w:rsidP="0031224E">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 w:val="0"/>
          <w:bCs w:val="0"/>
          <w:sz w:val="26"/>
          <w:szCs w:val="26"/>
        </w:rPr>
        <w:tab/>
      </w:r>
      <w:r w:rsidRPr="00D04AEC">
        <w:rPr>
          <w:rStyle w:val="lev"/>
          <w:rFonts w:ascii="Times New Roman" w:hAnsi="Times New Roman" w:cs="Times New Roman"/>
          <w:bCs w:val="0"/>
          <w:sz w:val="26"/>
          <w:szCs w:val="26"/>
        </w:rPr>
        <w:t>A-STRUCTURATION</w:t>
      </w:r>
    </w:p>
    <w:p w14:paraId="4FAF035F" w14:textId="77777777" w:rsidR="00841493" w:rsidRPr="00D04AEC" w:rsidRDefault="00841493" w:rsidP="0031224E">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 xml:space="preserve">           B-COMPOSITION</w:t>
      </w:r>
    </w:p>
    <w:p w14:paraId="082134EC" w14:textId="77777777" w:rsidR="00841493" w:rsidRPr="00D04AEC" w:rsidRDefault="00841493" w:rsidP="0031224E">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 xml:space="preserve">           C-ATTRIBUTION</w:t>
      </w:r>
    </w:p>
    <w:p w14:paraId="7CF7FA4D" w14:textId="77777777" w:rsidR="001C1BAF" w:rsidRPr="00D04AEC" w:rsidRDefault="001C1BAF" w:rsidP="0031224E">
      <w:pPr>
        <w:spacing w:after="0" w:line="240" w:lineRule="auto"/>
        <w:jc w:val="both"/>
        <w:rPr>
          <w:rStyle w:val="lev"/>
          <w:rFonts w:ascii="Times New Roman" w:hAnsi="Times New Roman" w:cs="Times New Roman"/>
          <w:b w:val="0"/>
          <w:bCs w:val="0"/>
          <w:sz w:val="26"/>
          <w:szCs w:val="26"/>
        </w:rPr>
      </w:pPr>
    </w:p>
    <w:p w14:paraId="504A617F" w14:textId="77777777" w:rsidR="001C1BAF" w:rsidRPr="00D04AEC" w:rsidRDefault="001C1BAF" w:rsidP="001C1BAF">
      <w:pPr>
        <w:spacing w:after="0" w:line="240" w:lineRule="auto"/>
        <w:jc w:val="both"/>
        <w:rPr>
          <w:rStyle w:val="lev"/>
          <w:rFonts w:ascii="Times New Roman" w:hAnsi="Times New Roman" w:cs="Times New Roman"/>
          <w:bCs w:val="0"/>
          <w:color w:val="002060"/>
          <w:sz w:val="26"/>
          <w:szCs w:val="26"/>
        </w:rPr>
      </w:pPr>
      <w:r w:rsidRPr="00D04AEC">
        <w:rPr>
          <w:rStyle w:val="lev"/>
          <w:rFonts w:ascii="Times New Roman" w:hAnsi="Times New Roman" w:cs="Times New Roman"/>
          <w:color w:val="FF0000"/>
          <w:sz w:val="26"/>
          <w:szCs w:val="26"/>
          <w:u w:val="single"/>
        </w:rPr>
        <w:t xml:space="preserve">DEUXIEME </w:t>
      </w:r>
      <w:r w:rsidR="0031224E" w:rsidRPr="00D04AEC">
        <w:rPr>
          <w:rStyle w:val="lev"/>
          <w:rFonts w:ascii="Times New Roman" w:hAnsi="Times New Roman" w:cs="Times New Roman"/>
          <w:color w:val="FF0000"/>
          <w:sz w:val="26"/>
          <w:szCs w:val="26"/>
          <w:u w:val="single"/>
        </w:rPr>
        <w:t>PARTIE</w:t>
      </w:r>
      <w:r w:rsidRPr="00D04AEC">
        <w:rPr>
          <w:rStyle w:val="lev"/>
          <w:rFonts w:ascii="Times New Roman" w:hAnsi="Times New Roman" w:cs="Times New Roman"/>
          <w:color w:val="FF0000"/>
          <w:sz w:val="26"/>
          <w:szCs w:val="26"/>
          <w:u w:val="single"/>
        </w:rPr>
        <w:t> </w:t>
      </w:r>
      <w:r w:rsidRPr="00D04AEC">
        <w:rPr>
          <w:rStyle w:val="lev"/>
          <w:rFonts w:ascii="Times New Roman" w:hAnsi="Times New Roman" w:cs="Times New Roman"/>
          <w:sz w:val="26"/>
          <w:szCs w:val="26"/>
        </w:rPr>
        <w:t>:</w:t>
      </w:r>
      <w:r w:rsidR="0031224E" w:rsidRPr="00D04AEC">
        <w:rPr>
          <w:rStyle w:val="lev"/>
          <w:rFonts w:ascii="Times New Roman" w:hAnsi="Times New Roman" w:cs="Times New Roman"/>
          <w:sz w:val="26"/>
          <w:szCs w:val="26"/>
        </w:rPr>
        <w:t xml:space="preserve"> </w:t>
      </w:r>
      <w:r w:rsidRPr="00D04AEC">
        <w:rPr>
          <w:rStyle w:val="lev"/>
          <w:rFonts w:ascii="Times New Roman" w:hAnsi="Times New Roman" w:cs="Times New Roman"/>
          <w:bCs w:val="0"/>
          <w:color w:val="002060"/>
          <w:sz w:val="26"/>
          <w:szCs w:val="26"/>
        </w:rPr>
        <w:t>REGLEMENT DE LA COMMISSION SUR LES DANG</w:t>
      </w:r>
    </w:p>
    <w:p w14:paraId="508B12FD" w14:textId="77777777" w:rsidR="001C1BAF" w:rsidRPr="00D04AEC" w:rsidRDefault="001C1BAF" w:rsidP="001C1BAF">
      <w:pPr>
        <w:spacing w:after="0" w:line="240" w:lineRule="auto"/>
        <w:jc w:val="both"/>
        <w:rPr>
          <w:rStyle w:val="lev"/>
          <w:rFonts w:ascii="Times New Roman" w:hAnsi="Times New Roman" w:cs="Times New Roman"/>
          <w:bCs w:val="0"/>
          <w:sz w:val="26"/>
          <w:szCs w:val="26"/>
        </w:rPr>
      </w:pPr>
    </w:p>
    <w:p w14:paraId="02644330" w14:textId="77777777" w:rsidR="001C1BAF" w:rsidRPr="00D04AEC" w:rsidRDefault="001C1BAF" w:rsidP="001C1BAF">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u w:val="single"/>
        </w:rPr>
        <w:t>CHAPITRE I</w:t>
      </w:r>
      <w:r w:rsidRPr="00D04AEC">
        <w:rPr>
          <w:rStyle w:val="lev"/>
          <w:rFonts w:ascii="Times New Roman" w:hAnsi="Times New Roman" w:cs="Times New Roman"/>
          <w:bCs w:val="0"/>
          <w:sz w:val="26"/>
          <w:szCs w:val="26"/>
        </w:rPr>
        <w:t xml:space="preserve">- CONDITIONS GENERALES </w:t>
      </w:r>
    </w:p>
    <w:p w14:paraId="5B7242A8" w14:textId="77777777" w:rsidR="001C1BAF" w:rsidRPr="00D04AEC" w:rsidRDefault="001C1BAF" w:rsidP="001C1BAF">
      <w:pPr>
        <w:spacing w:after="0" w:line="240" w:lineRule="auto"/>
        <w:jc w:val="both"/>
        <w:rPr>
          <w:rStyle w:val="lev"/>
          <w:rFonts w:ascii="Times New Roman" w:hAnsi="Times New Roman" w:cs="Times New Roman"/>
          <w:b w:val="0"/>
          <w:bCs w:val="0"/>
          <w:sz w:val="26"/>
          <w:szCs w:val="26"/>
        </w:rPr>
      </w:pPr>
    </w:p>
    <w:p w14:paraId="4974060B" w14:textId="77777777" w:rsidR="001C1BAF" w:rsidRPr="00D04AEC" w:rsidRDefault="001C1BAF" w:rsidP="001C1BAF">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A-CONDITIONS RELATIVES A L’INSCRIPTION</w:t>
      </w:r>
    </w:p>
    <w:p w14:paraId="0318AAC4" w14:textId="77777777" w:rsidR="001C1BAF" w:rsidRPr="00D04AEC" w:rsidRDefault="001C1BAF" w:rsidP="001C1BAF">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 xml:space="preserve">B- DOSSIERS DE CANDIDATURE </w:t>
      </w:r>
    </w:p>
    <w:p w14:paraId="645BE1B7" w14:textId="77777777" w:rsidR="007D2903" w:rsidRPr="00D04AEC" w:rsidRDefault="007D2903" w:rsidP="007D2903">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C- CONDITIONS D’AGE POUR LES EXAMENS DE PASSAGE DE DANG</w:t>
      </w:r>
    </w:p>
    <w:p w14:paraId="33EF1262" w14:textId="77777777" w:rsidR="007D2903" w:rsidRPr="00D04AEC" w:rsidRDefault="007D2903" w:rsidP="001C1BAF">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D-</w:t>
      </w:r>
      <w:r w:rsidR="00760441" w:rsidRPr="00D04AEC">
        <w:rPr>
          <w:rStyle w:val="lev"/>
          <w:rFonts w:ascii="Times New Roman" w:hAnsi="Times New Roman" w:cs="Times New Roman"/>
          <w:bCs w:val="0"/>
          <w:sz w:val="26"/>
          <w:szCs w:val="26"/>
        </w:rPr>
        <w:t>TEMPS DE PRATIQUE ENTRE CHAQUE PASSAGE DE DANG</w:t>
      </w:r>
    </w:p>
    <w:p w14:paraId="75A10F77" w14:textId="77777777" w:rsidR="007D2903" w:rsidRPr="00D04AEC" w:rsidRDefault="007D2903" w:rsidP="00760441">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E-</w:t>
      </w:r>
      <w:r w:rsidR="00760441" w:rsidRPr="00D04AEC">
        <w:rPr>
          <w:rStyle w:val="lev"/>
          <w:rFonts w:ascii="Times New Roman" w:hAnsi="Times New Roman" w:cs="Times New Roman"/>
          <w:bCs w:val="0"/>
          <w:sz w:val="26"/>
          <w:szCs w:val="26"/>
        </w:rPr>
        <w:t xml:space="preserve"> FREQUENCE DES EXAMENS DE PASSAGE DE DANG</w:t>
      </w:r>
    </w:p>
    <w:p w14:paraId="3EDB4E94" w14:textId="77777777" w:rsidR="001C1BAF" w:rsidRPr="00D04AEC" w:rsidRDefault="00760441" w:rsidP="00760441">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F- VALIDATION DES EXAMENS DE DANG</w:t>
      </w:r>
    </w:p>
    <w:p w14:paraId="7E625176" w14:textId="77777777" w:rsidR="00760441" w:rsidRPr="00D04AEC" w:rsidRDefault="00760441" w:rsidP="00760441">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G- LES MEMBRES DU JURY POUR LES EXAMENS DE DANG</w:t>
      </w:r>
    </w:p>
    <w:p w14:paraId="1CDC29EF" w14:textId="77777777" w:rsidR="00760441" w:rsidRPr="00D04AEC" w:rsidRDefault="00760441" w:rsidP="001C1BAF">
      <w:pPr>
        <w:spacing w:after="0" w:line="240" w:lineRule="auto"/>
        <w:jc w:val="both"/>
        <w:rPr>
          <w:rStyle w:val="lev"/>
          <w:rFonts w:ascii="Times New Roman" w:hAnsi="Times New Roman" w:cs="Times New Roman"/>
          <w:sz w:val="26"/>
          <w:szCs w:val="26"/>
          <w:u w:val="single"/>
        </w:rPr>
      </w:pPr>
    </w:p>
    <w:p w14:paraId="45417849" w14:textId="77777777" w:rsidR="001C1BAF" w:rsidRPr="00D04AEC" w:rsidRDefault="001C1BAF"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u w:val="single"/>
        </w:rPr>
        <w:t>CHAPITRE II</w:t>
      </w:r>
      <w:r w:rsidRPr="00D04AEC">
        <w:rPr>
          <w:rStyle w:val="lev"/>
          <w:rFonts w:ascii="Times New Roman" w:hAnsi="Times New Roman" w:cs="Times New Roman"/>
          <w:sz w:val="26"/>
          <w:szCs w:val="26"/>
        </w:rPr>
        <w:t xml:space="preserve"> : PROGRAMME DES EXAMENS DE DANG </w:t>
      </w:r>
    </w:p>
    <w:p w14:paraId="7BB066C7" w14:textId="77777777" w:rsidR="001C1BAF" w:rsidRPr="00D04AEC" w:rsidRDefault="001C1BAF"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 xml:space="preserve">                            DE VOVINAM VIET VO DAO</w:t>
      </w:r>
    </w:p>
    <w:p w14:paraId="3963CD77" w14:textId="77777777" w:rsidR="001C1BAF" w:rsidRPr="00D04AEC" w:rsidRDefault="001C1BAF" w:rsidP="001C1BAF">
      <w:pPr>
        <w:spacing w:after="0" w:line="240" w:lineRule="auto"/>
        <w:jc w:val="both"/>
        <w:rPr>
          <w:rStyle w:val="lev"/>
          <w:rFonts w:ascii="Times New Roman" w:hAnsi="Times New Roman" w:cs="Times New Roman"/>
          <w:bCs w:val="0"/>
          <w:sz w:val="16"/>
          <w:szCs w:val="16"/>
        </w:rPr>
      </w:pPr>
      <w:r w:rsidRPr="00D04AEC">
        <w:rPr>
          <w:rStyle w:val="lev"/>
          <w:rFonts w:ascii="Times New Roman" w:hAnsi="Times New Roman" w:cs="Times New Roman"/>
          <w:sz w:val="26"/>
          <w:szCs w:val="26"/>
        </w:rPr>
        <w:t xml:space="preserve"> </w:t>
      </w:r>
    </w:p>
    <w:p w14:paraId="44CE1ABB" w14:textId="77777777" w:rsidR="001C1BAF" w:rsidRPr="00D04AEC" w:rsidRDefault="001C1BAF"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A – REGLES GENERALES</w:t>
      </w:r>
    </w:p>
    <w:p w14:paraId="31E4633B" w14:textId="77777777" w:rsidR="001C1BAF" w:rsidRPr="00D04AEC" w:rsidRDefault="001C1BAF" w:rsidP="001C1BAF">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 w:val="0"/>
          <w:sz w:val="26"/>
          <w:szCs w:val="26"/>
        </w:rPr>
        <w:t xml:space="preserve">B– </w:t>
      </w:r>
      <w:r w:rsidRPr="00D04AEC">
        <w:rPr>
          <w:rStyle w:val="lev"/>
          <w:rFonts w:ascii="Times New Roman" w:hAnsi="Times New Roman" w:cs="Times New Roman"/>
          <w:sz w:val="26"/>
          <w:szCs w:val="26"/>
        </w:rPr>
        <w:t>Règles communes du 1er au 3ème Dang</w:t>
      </w:r>
    </w:p>
    <w:p w14:paraId="21BFAC79" w14:textId="77777777" w:rsidR="001C1BAF" w:rsidRPr="00D04AEC" w:rsidRDefault="00F04FF1"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 xml:space="preserve">     1</w:t>
      </w:r>
      <w:r w:rsidRPr="00D04AEC">
        <w:rPr>
          <w:rStyle w:val="lev"/>
          <w:rFonts w:ascii="Times New Roman" w:hAnsi="Times New Roman" w:cs="Times New Roman"/>
          <w:b w:val="0"/>
          <w:sz w:val="26"/>
          <w:szCs w:val="26"/>
        </w:rPr>
        <w:t xml:space="preserve">– </w:t>
      </w:r>
      <w:r w:rsidRPr="00D04AEC">
        <w:rPr>
          <w:rStyle w:val="lev"/>
          <w:rFonts w:ascii="Times New Roman" w:hAnsi="Times New Roman" w:cs="Times New Roman"/>
          <w:sz w:val="26"/>
          <w:szCs w:val="26"/>
        </w:rPr>
        <w:t>EXAMEN POUR L’OBTENTION DE LA 1</w:t>
      </w:r>
      <w:r w:rsidRPr="00D04AEC">
        <w:rPr>
          <w:rStyle w:val="lev"/>
          <w:rFonts w:ascii="Times New Roman" w:hAnsi="Times New Roman" w:cs="Times New Roman"/>
          <w:sz w:val="26"/>
          <w:szCs w:val="26"/>
          <w:vertAlign w:val="superscript"/>
        </w:rPr>
        <w:t>ère</w:t>
      </w:r>
      <w:r w:rsidRPr="00D04AEC">
        <w:rPr>
          <w:rStyle w:val="lev"/>
          <w:rFonts w:ascii="Times New Roman" w:hAnsi="Times New Roman" w:cs="Times New Roman"/>
          <w:sz w:val="26"/>
          <w:szCs w:val="26"/>
        </w:rPr>
        <w:t xml:space="preserve"> DANG</w:t>
      </w:r>
    </w:p>
    <w:p w14:paraId="51484FDC" w14:textId="77777777" w:rsidR="00F04FF1" w:rsidRPr="00D04AEC" w:rsidRDefault="00F04FF1"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 xml:space="preserve">     2</w:t>
      </w:r>
      <w:r w:rsidRPr="00D04AEC">
        <w:rPr>
          <w:rStyle w:val="lev"/>
          <w:rFonts w:ascii="Times New Roman" w:hAnsi="Times New Roman" w:cs="Times New Roman"/>
          <w:b w:val="0"/>
          <w:sz w:val="26"/>
          <w:szCs w:val="26"/>
        </w:rPr>
        <w:t xml:space="preserve">– </w:t>
      </w:r>
      <w:r w:rsidRPr="00D04AEC">
        <w:rPr>
          <w:rStyle w:val="lev"/>
          <w:rFonts w:ascii="Times New Roman" w:hAnsi="Times New Roman" w:cs="Times New Roman"/>
          <w:sz w:val="26"/>
          <w:szCs w:val="26"/>
        </w:rPr>
        <w:t>EXAMEN POUR L’OBTENTION DE LA 2</w:t>
      </w:r>
      <w:r w:rsidRPr="00D04AEC">
        <w:rPr>
          <w:rStyle w:val="lev"/>
          <w:rFonts w:ascii="Times New Roman" w:hAnsi="Times New Roman" w:cs="Times New Roman"/>
          <w:sz w:val="26"/>
          <w:szCs w:val="26"/>
          <w:vertAlign w:val="superscript"/>
        </w:rPr>
        <w:t>ème</w:t>
      </w:r>
      <w:r w:rsidRPr="00D04AEC">
        <w:rPr>
          <w:rStyle w:val="lev"/>
          <w:rFonts w:ascii="Times New Roman" w:hAnsi="Times New Roman" w:cs="Times New Roman"/>
          <w:sz w:val="26"/>
          <w:szCs w:val="26"/>
        </w:rPr>
        <w:t xml:space="preserve"> DANG</w:t>
      </w:r>
    </w:p>
    <w:p w14:paraId="5E2C83B6" w14:textId="77777777" w:rsidR="00F04FF1" w:rsidRPr="00D04AEC" w:rsidRDefault="00F04FF1"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rPr>
        <w:t xml:space="preserve">     3</w:t>
      </w:r>
      <w:r w:rsidRPr="00D04AEC">
        <w:rPr>
          <w:rStyle w:val="lev"/>
          <w:rFonts w:ascii="Times New Roman" w:hAnsi="Times New Roman" w:cs="Times New Roman"/>
          <w:b w:val="0"/>
          <w:sz w:val="26"/>
          <w:szCs w:val="26"/>
        </w:rPr>
        <w:t xml:space="preserve">– </w:t>
      </w:r>
      <w:r w:rsidRPr="00D04AEC">
        <w:rPr>
          <w:rStyle w:val="lev"/>
          <w:rFonts w:ascii="Times New Roman" w:hAnsi="Times New Roman" w:cs="Times New Roman"/>
          <w:sz w:val="26"/>
          <w:szCs w:val="26"/>
        </w:rPr>
        <w:t>EXAMEN POUR L’OBTENTION DE LA 3</w:t>
      </w:r>
      <w:r w:rsidRPr="00D04AEC">
        <w:rPr>
          <w:rStyle w:val="lev"/>
          <w:rFonts w:ascii="Times New Roman" w:hAnsi="Times New Roman" w:cs="Times New Roman"/>
          <w:sz w:val="26"/>
          <w:szCs w:val="26"/>
          <w:vertAlign w:val="superscript"/>
        </w:rPr>
        <w:t>ème</w:t>
      </w:r>
      <w:r w:rsidRPr="00D04AEC">
        <w:rPr>
          <w:rStyle w:val="lev"/>
          <w:rFonts w:ascii="Times New Roman" w:hAnsi="Times New Roman" w:cs="Times New Roman"/>
          <w:sz w:val="26"/>
          <w:szCs w:val="26"/>
        </w:rPr>
        <w:t xml:space="preserve"> DANG</w:t>
      </w:r>
    </w:p>
    <w:p w14:paraId="6CC5C052" w14:textId="77777777" w:rsidR="00D04AEC" w:rsidRDefault="00D04AEC" w:rsidP="00D04AEC">
      <w:p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 xml:space="preserve">C– GRADES EXCEPTIONNELS </w:t>
      </w:r>
    </w:p>
    <w:p w14:paraId="796FF682" w14:textId="77777777" w:rsidR="00D04AEC" w:rsidRPr="00D04AEC" w:rsidRDefault="00D04AEC" w:rsidP="00D04AEC">
      <w:pPr>
        <w:spacing w:after="0" w:line="240" w:lineRule="auto"/>
        <w:jc w:val="both"/>
        <w:rPr>
          <w:rStyle w:val="lev"/>
          <w:rFonts w:ascii="Times New Roman" w:hAnsi="Times New Roman" w:cs="Times New Roman"/>
          <w:bCs w:val="0"/>
          <w:sz w:val="26"/>
          <w:szCs w:val="26"/>
        </w:rPr>
      </w:pPr>
      <w:r>
        <w:rPr>
          <w:rStyle w:val="lev"/>
          <w:rFonts w:ascii="Times New Roman" w:hAnsi="Times New Roman" w:cs="Times New Roman"/>
          <w:bCs w:val="0"/>
          <w:sz w:val="26"/>
          <w:szCs w:val="26"/>
        </w:rPr>
        <w:t>D</w:t>
      </w:r>
      <w:r w:rsidRPr="00660FAF">
        <w:rPr>
          <w:rStyle w:val="lev"/>
          <w:rFonts w:ascii="Times New Roman" w:hAnsi="Times New Roman" w:cs="Times New Roman"/>
          <w:bCs w:val="0"/>
          <w:sz w:val="26"/>
          <w:szCs w:val="26"/>
        </w:rPr>
        <w:t>- BONIFICATIONS EN TEMPS DE PRATIQUE</w:t>
      </w:r>
    </w:p>
    <w:p w14:paraId="5750C8A5" w14:textId="77777777" w:rsidR="00D04AEC" w:rsidRPr="001C0AE8" w:rsidRDefault="00D04AEC" w:rsidP="00D04AEC">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bCs w:val="0"/>
          <w:sz w:val="26"/>
          <w:szCs w:val="26"/>
        </w:rPr>
        <w:t>E-</w:t>
      </w:r>
      <w:r>
        <w:rPr>
          <w:rStyle w:val="lev"/>
          <w:rFonts w:ascii="Times New Roman" w:hAnsi="Times New Roman" w:cs="Times New Roman"/>
          <w:b w:val="0"/>
          <w:bCs w:val="0"/>
          <w:sz w:val="26"/>
          <w:szCs w:val="26"/>
        </w:rPr>
        <w:t xml:space="preserve"> </w:t>
      </w:r>
      <w:r w:rsidRPr="00D07F57">
        <w:rPr>
          <w:rStyle w:val="lev"/>
          <w:rFonts w:ascii="Times New Roman" w:hAnsi="Times New Roman" w:cs="Times New Roman"/>
          <w:bCs w:val="0"/>
          <w:sz w:val="26"/>
          <w:szCs w:val="26"/>
        </w:rPr>
        <w:t>RECONNAISSANCE DES GRADES OBTENUS A L’ETRANGER</w:t>
      </w:r>
      <w:r w:rsidRPr="001C0AE8">
        <w:rPr>
          <w:rStyle w:val="lev"/>
          <w:rFonts w:ascii="Times New Roman" w:hAnsi="Times New Roman" w:cs="Times New Roman"/>
          <w:b w:val="0"/>
          <w:bCs w:val="0"/>
          <w:sz w:val="26"/>
          <w:szCs w:val="26"/>
        </w:rPr>
        <w:t xml:space="preserve"> </w:t>
      </w:r>
    </w:p>
    <w:p w14:paraId="512E3FAD" w14:textId="77777777" w:rsidR="00DE199F" w:rsidRPr="00D04AEC" w:rsidRDefault="00DE199F" w:rsidP="001C1BAF">
      <w:pPr>
        <w:spacing w:after="0" w:line="240" w:lineRule="auto"/>
        <w:jc w:val="both"/>
        <w:rPr>
          <w:rStyle w:val="lev"/>
          <w:rFonts w:ascii="Times New Roman" w:hAnsi="Times New Roman" w:cs="Times New Roman"/>
          <w:sz w:val="16"/>
          <w:szCs w:val="16"/>
        </w:rPr>
      </w:pPr>
    </w:p>
    <w:p w14:paraId="764DB29A" w14:textId="77777777" w:rsidR="00DE199F" w:rsidRPr="00D04AEC" w:rsidRDefault="00DE199F" w:rsidP="001C1BAF">
      <w:pPr>
        <w:spacing w:after="0" w:line="240" w:lineRule="auto"/>
        <w:jc w:val="both"/>
        <w:rPr>
          <w:rStyle w:val="lev"/>
          <w:rFonts w:ascii="Times New Roman" w:hAnsi="Times New Roman" w:cs="Times New Roman"/>
          <w:sz w:val="26"/>
          <w:szCs w:val="26"/>
        </w:rPr>
      </w:pPr>
      <w:r w:rsidRPr="00D04AEC">
        <w:rPr>
          <w:rStyle w:val="lev"/>
          <w:rFonts w:ascii="Times New Roman" w:hAnsi="Times New Roman" w:cs="Times New Roman"/>
          <w:sz w:val="26"/>
          <w:szCs w:val="26"/>
          <w:u w:val="single"/>
        </w:rPr>
        <w:t>CHAPITRE III </w:t>
      </w:r>
      <w:r w:rsidRPr="00D04AEC">
        <w:rPr>
          <w:rStyle w:val="lev"/>
          <w:rFonts w:ascii="Times New Roman" w:hAnsi="Times New Roman" w:cs="Times New Roman"/>
          <w:sz w:val="26"/>
          <w:szCs w:val="26"/>
        </w:rPr>
        <w:t>: LE SYSTEME DE GRADE</w:t>
      </w:r>
    </w:p>
    <w:p w14:paraId="1DC9A739" w14:textId="77777777" w:rsidR="00DE199F" w:rsidRPr="00D04AEC" w:rsidRDefault="00DE199F" w:rsidP="00DE199F">
      <w:pPr>
        <w:pStyle w:val="Paragraphedeliste"/>
        <w:numPr>
          <w:ilvl w:val="0"/>
          <w:numId w:val="13"/>
        </w:num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CEINTURES DES ENFANTS</w:t>
      </w:r>
    </w:p>
    <w:p w14:paraId="5C20F120" w14:textId="77777777" w:rsidR="00DE199F" w:rsidRPr="00D04AEC" w:rsidRDefault="00DE199F" w:rsidP="00DE199F">
      <w:pPr>
        <w:pStyle w:val="Paragraphedeliste"/>
        <w:numPr>
          <w:ilvl w:val="0"/>
          <w:numId w:val="13"/>
        </w:numPr>
        <w:spacing w:after="0" w:line="240" w:lineRule="auto"/>
        <w:jc w:val="both"/>
        <w:rPr>
          <w:rStyle w:val="lev"/>
          <w:rFonts w:ascii="Times New Roman" w:hAnsi="Times New Roman" w:cs="Times New Roman"/>
          <w:bCs w:val="0"/>
          <w:sz w:val="26"/>
          <w:szCs w:val="26"/>
        </w:rPr>
      </w:pPr>
      <w:r w:rsidRPr="00D04AEC">
        <w:rPr>
          <w:rStyle w:val="lev"/>
          <w:rFonts w:ascii="Times New Roman" w:hAnsi="Times New Roman" w:cs="Times New Roman"/>
          <w:bCs w:val="0"/>
          <w:sz w:val="26"/>
          <w:szCs w:val="26"/>
        </w:rPr>
        <w:t>CEINTURES DES ADULTES</w:t>
      </w:r>
    </w:p>
    <w:p w14:paraId="76CF3409" w14:textId="77777777" w:rsidR="001C1BAF" w:rsidRPr="00D04AEC" w:rsidRDefault="001C1BAF" w:rsidP="0031224E">
      <w:pPr>
        <w:spacing w:after="0" w:line="240" w:lineRule="auto"/>
        <w:jc w:val="both"/>
        <w:rPr>
          <w:rStyle w:val="lev"/>
          <w:rFonts w:ascii="Times New Roman" w:hAnsi="Times New Roman" w:cs="Times New Roman"/>
          <w:b w:val="0"/>
          <w:bCs w:val="0"/>
          <w:sz w:val="16"/>
          <w:szCs w:val="16"/>
        </w:rPr>
      </w:pPr>
    </w:p>
    <w:p w14:paraId="060C2E31" w14:textId="77777777" w:rsidR="00760441" w:rsidRPr="001E3A19" w:rsidRDefault="00F04FF1" w:rsidP="0031224E">
      <w:pPr>
        <w:spacing w:after="0" w:line="240" w:lineRule="auto"/>
        <w:jc w:val="both"/>
        <w:rPr>
          <w:rStyle w:val="lev"/>
          <w:rFonts w:ascii="Times New Roman" w:hAnsi="Times New Roman" w:cs="Times New Roman"/>
          <w:bCs w:val="0"/>
          <w:color w:val="002060"/>
          <w:sz w:val="26"/>
          <w:szCs w:val="26"/>
        </w:rPr>
      </w:pPr>
      <w:r w:rsidRPr="00D04AEC">
        <w:rPr>
          <w:rStyle w:val="lev"/>
          <w:rFonts w:ascii="Times New Roman" w:hAnsi="Times New Roman" w:cs="Times New Roman"/>
          <w:color w:val="FF0000"/>
          <w:sz w:val="26"/>
          <w:szCs w:val="26"/>
          <w:u w:val="single"/>
        </w:rPr>
        <w:t>TROISIEME PARTIE </w:t>
      </w:r>
      <w:r w:rsidRPr="00D04AEC">
        <w:rPr>
          <w:rStyle w:val="lev"/>
          <w:rFonts w:ascii="Times New Roman" w:hAnsi="Times New Roman" w:cs="Times New Roman"/>
          <w:sz w:val="26"/>
          <w:szCs w:val="26"/>
        </w:rPr>
        <w:t xml:space="preserve">: </w:t>
      </w:r>
      <w:commentRangeStart w:id="0"/>
      <w:r w:rsidRPr="00D04AEC">
        <w:rPr>
          <w:rStyle w:val="lev"/>
          <w:rFonts w:ascii="Times New Roman" w:hAnsi="Times New Roman" w:cs="Times New Roman"/>
          <w:bCs w:val="0"/>
          <w:color w:val="002060"/>
          <w:sz w:val="26"/>
          <w:szCs w:val="26"/>
        </w:rPr>
        <w:t>DICIPLINES ET SANCTIONS</w:t>
      </w:r>
      <w:commentRangeEnd w:id="0"/>
      <w:r w:rsidR="00E01738">
        <w:rPr>
          <w:rStyle w:val="Marquedecommentaire"/>
        </w:rPr>
        <w:commentReference w:id="0"/>
      </w:r>
    </w:p>
    <w:p w14:paraId="1C54B717" w14:textId="77777777" w:rsidR="00B237EC" w:rsidRPr="0031224E" w:rsidRDefault="00B237EC" w:rsidP="0031224E">
      <w:pPr>
        <w:spacing w:after="0" w:line="240" w:lineRule="auto"/>
        <w:jc w:val="both"/>
        <w:rPr>
          <w:rStyle w:val="lev"/>
          <w:rFonts w:ascii="Times New Roman" w:hAnsi="Times New Roman" w:cs="Times New Roman"/>
          <w:b w:val="0"/>
          <w:bCs w:val="0"/>
          <w:sz w:val="26"/>
          <w:szCs w:val="26"/>
        </w:rPr>
      </w:pPr>
    </w:p>
    <w:p w14:paraId="7900A40D" w14:textId="77777777" w:rsidR="0031224E" w:rsidRPr="003675A1" w:rsidRDefault="0031224E" w:rsidP="00B237EC">
      <w:pPr>
        <w:spacing w:after="0" w:line="240" w:lineRule="auto"/>
        <w:jc w:val="center"/>
        <w:rPr>
          <w:rStyle w:val="lev"/>
          <w:rFonts w:ascii="Times New Roman" w:hAnsi="Times New Roman" w:cs="Times New Roman"/>
          <w:bCs w:val="0"/>
          <w:sz w:val="26"/>
          <w:szCs w:val="26"/>
          <w:u w:val="single"/>
        </w:rPr>
      </w:pPr>
      <w:r w:rsidRPr="003675A1">
        <w:rPr>
          <w:rStyle w:val="lev"/>
          <w:rFonts w:ascii="Times New Roman" w:hAnsi="Times New Roman" w:cs="Times New Roman"/>
          <w:sz w:val="26"/>
          <w:szCs w:val="26"/>
          <w:u w:val="single"/>
        </w:rPr>
        <w:t>PREAMBULE</w:t>
      </w:r>
    </w:p>
    <w:p w14:paraId="28A2777E"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7BCEDE7B" w14:textId="77777777" w:rsidR="0031224E" w:rsidRPr="003675A1" w:rsidRDefault="0031224E" w:rsidP="0031224E">
      <w:pPr>
        <w:spacing w:after="0" w:line="240" w:lineRule="auto"/>
        <w:ind w:firstLine="708"/>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Le développement de chaque discipline sportive est un processus qui s’appuie sur un ensemble cohérent d’éléments dont le fonctionnement repose sur des aspects purement techniques.</w:t>
      </w:r>
    </w:p>
    <w:p w14:paraId="4A3A205A"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La clé de la réussite dans la mise en œuvre de la politique nationale de sport réside essentiellement dans la mise en place de directions techniques nationales fonctionnelles et performantes au sein des fédérations sportives.</w:t>
      </w:r>
    </w:p>
    <w:p w14:paraId="32F7E65A" w14:textId="77777777" w:rsidR="0031224E" w:rsidRPr="003675A1"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 xml:space="preserve">A cet effet, le bureau exécutif de la Fédération Burkinabè de Vovinam Viet Vo Dao, garant de la mise en œuvre de la politique nationale du Sport du Ministère des Sports et des Loisirs a entrepris de créer une Direction Technique en son sein. </w:t>
      </w:r>
    </w:p>
    <w:p w14:paraId="6B4CD360" w14:textId="77777777" w:rsidR="00EE7F15" w:rsidRPr="003675A1" w:rsidRDefault="00EE7F15" w:rsidP="0031224E">
      <w:pPr>
        <w:spacing w:after="0" w:line="240" w:lineRule="auto"/>
        <w:jc w:val="both"/>
        <w:rPr>
          <w:rStyle w:val="lev"/>
          <w:rFonts w:ascii="Times New Roman" w:hAnsi="Times New Roman" w:cs="Times New Roman"/>
          <w:b w:val="0"/>
          <w:bCs w:val="0"/>
          <w:sz w:val="26"/>
          <w:szCs w:val="26"/>
        </w:rPr>
      </w:pPr>
    </w:p>
    <w:p w14:paraId="7D55EB0E" w14:textId="77777777" w:rsidR="0031224E" w:rsidRPr="003675A1" w:rsidRDefault="00EE7F15" w:rsidP="0031224E">
      <w:pPr>
        <w:spacing w:after="0" w:line="240" w:lineRule="auto"/>
        <w:jc w:val="both"/>
        <w:rPr>
          <w:rStyle w:val="lev"/>
          <w:rFonts w:ascii="Times New Roman" w:hAnsi="Times New Roman" w:cs="Times New Roman"/>
          <w:bCs w:val="0"/>
          <w:color w:val="002060"/>
          <w:sz w:val="26"/>
          <w:szCs w:val="26"/>
        </w:rPr>
      </w:pPr>
      <w:r w:rsidRPr="003675A1">
        <w:rPr>
          <w:rStyle w:val="lev"/>
          <w:rFonts w:ascii="Times New Roman" w:hAnsi="Times New Roman" w:cs="Times New Roman"/>
          <w:bCs w:val="0"/>
          <w:color w:val="002060"/>
          <w:sz w:val="26"/>
          <w:szCs w:val="26"/>
          <w:u w:val="single"/>
        </w:rPr>
        <w:t>PREMIERE PARTIE :</w:t>
      </w:r>
      <w:r w:rsidRPr="003675A1">
        <w:rPr>
          <w:rStyle w:val="lev"/>
          <w:rFonts w:ascii="Times New Roman" w:hAnsi="Times New Roman" w:cs="Times New Roman"/>
          <w:bCs w:val="0"/>
          <w:color w:val="002060"/>
          <w:sz w:val="26"/>
          <w:szCs w:val="26"/>
        </w:rPr>
        <w:t xml:space="preserve"> REGLEMENT DE LA COMMISSION TECHNIQUE</w:t>
      </w:r>
    </w:p>
    <w:p w14:paraId="6427688D" w14:textId="77777777" w:rsidR="00EE7F15" w:rsidRPr="003675A1" w:rsidRDefault="00EE7F15" w:rsidP="0031224E">
      <w:pPr>
        <w:spacing w:after="0" w:line="240" w:lineRule="auto"/>
        <w:jc w:val="both"/>
        <w:rPr>
          <w:rStyle w:val="lev"/>
          <w:rFonts w:ascii="Times New Roman" w:hAnsi="Times New Roman" w:cs="Times New Roman"/>
          <w:sz w:val="26"/>
          <w:szCs w:val="26"/>
          <w:u w:val="single"/>
        </w:rPr>
      </w:pPr>
    </w:p>
    <w:p w14:paraId="56E2DBC9"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sz w:val="26"/>
          <w:szCs w:val="26"/>
          <w:u w:val="single"/>
        </w:rPr>
        <w:t>CHAPITRE I</w:t>
      </w:r>
      <w:r w:rsidRPr="003675A1">
        <w:rPr>
          <w:rStyle w:val="lev"/>
          <w:rFonts w:ascii="Times New Roman" w:hAnsi="Times New Roman" w:cs="Times New Roman"/>
          <w:sz w:val="26"/>
          <w:szCs w:val="26"/>
        </w:rPr>
        <w:t xml:space="preserve"> - : CREATION – DEFINITION – ET MISSIONS</w:t>
      </w:r>
    </w:p>
    <w:p w14:paraId="5816A3CE"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7797045A" w14:textId="77777777" w:rsidR="0031224E" w:rsidRPr="003675A1" w:rsidRDefault="0031224E" w:rsidP="0031224E">
      <w:pPr>
        <w:pStyle w:val="Paragraphedeliste"/>
        <w:numPr>
          <w:ilvl w:val="0"/>
          <w:numId w:val="1"/>
        </w:numPr>
        <w:spacing w:after="0" w:line="240" w:lineRule="auto"/>
        <w:jc w:val="both"/>
        <w:rPr>
          <w:rStyle w:val="lev"/>
          <w:rFonts w:ascii="Times New Roman" w:hAnsi="Times New Roman" w:cs="Times New Roman"/>
          <w:bCs w:val="0"/>
          <w:sz w:val="26"/>
          <w:szCs w:val="26"/>
          <w:u w:val="single"/>
        </w:rPr>
      </w:pPr>
      <w:r w:rsidRPr="003675A1">
        <w:rPr>
          <w:rStyle w:val="lev"/>
          <w:rFonts w:ascii="Times New Roman" w:hAnsi="Times New Roman" w:cs="Times New Roman"/>
          <w:sz w:val="26"/>
          <w:szCs w:val="26"/>
          <w:u w:val="single"/>
        </w:rPr>
        <w:t>CREATION</w:t>
      </w:r>
    </w:p>
    <w:p w14:paraId="778EEDD3" w14:textId="77777777" w:rsidR="00B237EC" w:rsidRPr="003675A1" w:rsidRDefault="00B237EC" w:rsidP="00B237EC">
      <w:pPr>
        <w:pStyle w:val="Paragraphedeliste"/>
        <w:spacing w:after="0" w:line="240" w:lineRule="auto"/>
        <w:ind w:left="219" w:firstLine="0"/>
        <w:jc w:val="both"/>
        <w:rPr>
          <w:rStyle w:val="lev"/>
          <w:rFonts w:ascii="Times New Roman" w:hAnsi="Times New Roman" w:cs="Times New Roman"/>
          <w:bCs w:val="0"/>
          <w:sz w:val="26"/>
          <w:szCs w:val="26"/>
          <w:u w:val="single"/>
        </w:rPr>
      </w:pPr>
    </w:p>
    <w:p w14:paraId="41469EAE" w14:textId="77777777" w:rsidR="0031224E" w:rsidRPr="003675A1" w:rsidRDefault="0031224E" w:rsidP="0031224E">
      <w:pPr>
        <w:spacing w:after="0" w:line="240" w:lineRule="auto"/>
        <w:ind w:firstLine="708"/>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Conformément à l’esprit des dispositions du décret n°2004-511/PRES/PM/MSL portant organisation et attributions des structures dirigeantes du sport de compétition au Burkina Faso et en vue de l’atteinte des finalités de la Politique Nationale des Sports, la Fédération Burkinabè de Vovinam Viet Vo Dao a décidé de créer une </w:t>
      </w:r>
      <w:r w:rsidR="004567C8" w:rsidRPr="003675A1">
        <w:rPr>
          <w:rStyle w:val="lev"/>
          <w:rFonts w:ascii="Times New Roman" w:hAnsi="Times New Roman" w:cs="Times New Roman"/>
          <w:b w:val="0"/>
          <w:sz w:val="26"/>
          <w:szCs w:val="26"/>
        </w:rPr>
        <w:t xml:space="preserve">Commission </w:t>
      </w:r>
      <w:r w:rsidRPr="003675A1">
        <w:rPr>
          <w:rStyle w:val="lev"/>
          <w:rFonts w:ascii="Times New Roman" w:hAnsi="Times New Roman" w:cs="Times New Roman"/>
          <w:b w:val="0"/>
          <w:sz w:val="26"/>
          <w:szCs w:val="26"/>
        </w:rPr>
        <w:t>Technique dénommée « </w:t>
      </w:r>
      <w:r w:rsidR="004567C8" w:rsidRPr="003675A1">
        <w:rPr>
          <w:rStyle w:val="lev"/>
          <w:rFonts w:ascii="Times New Roman" w:hAnsi="Times New Roman" w:cs="Times New Roman"/>
          <w:b w:val="0"/>
          <w:sz w:val="26"/>
          <w:szCs w:val="26"/>
        </w:rPr>
        <w:t>Commission</w:t>
      </w:r>
      <w:r w:rsidRPr="003675A1">
        <w:rPr>
          <w:rStyle w:val="lev"/>
          <w:rFonts w:ascii="Times New Roman" w:hAnsi="Times New Roman" w:cs="Times New Roman"/>
          <w:b w:val="0"/>
          <w:sz w:val="26"/>
          <w:szCs w:val="26"/>
        </w:rPr>
        <w:t xml:space="preserve"> Technique Nationale de la Fédération Burkinabè de Vovinam Viet Vo Dao », en abrégée « </w:t>
      </w:r>
      <w:r w:rsidR="004567C8" w:rsidRPr="003675A1">
        <w:rPr>
          <w:rStyle w:val="lev"/>
          <w:rFonts w:ascii="Times New Roman" w:hAnsi="Times New Roman" w:cs="Times New Roman"/>
          <w:b w:val="0"/>
          <w:sz w:val="26"/>
          <w:szCs w:val="26"/>
        </w:rPr>
        <w:t>C</w:t>
      </w:r>
      <w:r w:rsidRPr="003675A1">
        <w:rPr>
          <w:rStyle w:val="lev"/>
          <w:rFonts w:ascii="Times New Roman" w:hAnsi="Times New Roman" w:cs="Times New Roman"/>
          <w:b w:val="0"/>
          <w:sz w:val="26"/>
          <w:szCs w:val="26"/>
        </w:rPr>
        <w:t xml:space="preserve">TN.FBVVVD ». </w:t>
      </w:r>
    </w:p>
    <w:p w14:paraId="4D4249C2" w14:textId="77777777" w:rsidR="0031224E" w:rsidRPr="003675A1" w:rsidRDefault="0031224E" w:rsidP="0031224E">
      <w:pPr>
        <w:spacing w:after="0" w:line="240" w:lineRule="auto"/>
        <w:ind w:left="-141"/>
        <w:jc w:val="both"/>
        <w:rPr>
          <w:rStyle w:val="lev"/>
          <w:rFonts w:ascii="Times New Roman" w:hAnsi="Times New Roman" w:cs="Times New Roman"/>
          <w:b w:val="0"/>
          <w:bCs w:val="0"/>
          <w:sz w:val="26"/>
          <w:szCs w:val="26"/>
        </w:rPr>
      </w:pPr>
    </w:p>
    <w:p w14:paraId="03147B6F" w14:textId="77777777" w:rsidR="0031224E" w:rsidRPr="003675A1" w:rsidRDefault="0031224E" w:rsidP="0031224E">
      <w:pPr>
        <w:spacing w:after="0" w:line="240" w:lineRule="auto"/>
        <w:ind w:left="-141"/>
        <w:jc w:val="both"/>
        <w:rPr>
          <w:rStyle w:val="lev"/>
          <w:rFonts w:ascii="Times New Roman" w:hAnsi="Times New Roman" w:cs="Times New Roman"/>
          <w:sz w:val="26"/>
          <w:szCs w:val="26"/>
          <w:u w:val="single"/>
        </w:rPr>
      </w:pPr>
      <w:r w:rsidRPr="003675A1">
        <w:rPr>
          <w:rStyle w:val="lev"/>
          <w:rFonts w:ascii="Times New Roman" w:hAnsi="Times New Roman" w:cs="Times New Roman"/>
          <w:sz w:val="26"/>
          <w:szCs w:val="26"/>
        </w:rPr>
        <w:t>B-</w:t>
      </w:r>
      <w:r w:rsidRPr="003675A1">
        <w:rPr>
          <w:rStyle w:val="lev"/>
          <w:rFonts w:ascii="Times New Roman" w:hAnsi="Times New Roman" w:cs="Times New Roman"/>
          <w:sz w:val="26"/>
          <w:szCs w:val="26"/>
          <w:u w:val="single"/>
        </w:rPr>
        <w:t>DEFINITION</w:t>
      </w:r>
    </w:p>
    <w:p w14:paraId="43D010A4" w14:textId="77777777" w:rsidR="00B237EC" w:rsidRPr="003675A1" w:rsidRDefault="00B237EC" w:rsidP="0031224E">
      <w:pPr>
        <w:spacing w:after="0" w:line="240" w:lineRule="auto"/>
        <w:ind w:left="-141"/>
        <w:jc w:val="both"/>
        <w:rPr>
          <w:rStyle w:val="lev"/>
          <w:rFonts w:ascii="Times New Roman" w:hAnsi="Times New Roman" w:cs="Times New Roman"/>
          <w:b w:val="0"/>
          <w:bCs w:val="0"/>
          <w:sz w:val="26"/>
          <w:szCs w:val="26"/>
        </w:rPr>
      </w:pPr>
    </w:p>
    <w:p w14:paraId="201B29B7" w14:textId="77777777" w:rsidR="0031224E" w:rsidRPr="003675A1" w:rsidRDefault="0031224E" w:rsidP="0031224E">
      <w:pPr>
        <w:spacing w:after="0" w:line="240" w:lineRule="auto"/>
        <w:ind w:firstLine="708"/>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La </w:t>
      </w:r>
      <w:r w:rsidR="004567C8" w:rsidRPr="003675A1">
        <w:rPr>
          <w:rStyle w:val="lev"/>
          <w:rFonts w:ascii="Times New Roman" w:hAnsi="Times New Roman" w:cs="Times New Roman"/>
          <w:b w:val="0"/>
          <w:sz w:val="26"/>
          <w:szCs w:val="26"/>
        </w:rPr>
        <w:t>Commission</w:t>
      </w:r>
      <w:r w:rsidRPr="003675A1">
        <w:rPr>
          <w:rStyle w:val="lev"/>
          <w:rFonts w:ascii="Times New Roman" w:hAnsi="Times New Roman" w:cs="Times New Roman"/>
          <w:b w:val="0"/>
          <w:sz w:val="26"/>
          <w:szCs w:val="26"/>
        </w:rPr>
        <w:t xml:space="preserve"> Technique Nationale est une structure spécialisée et permanente de la Fédération Burkinabè de Vovinam Viet Vo Dao, dirigée par le Directeur Technique National chargée de définir et de veiller à la mise en œuvre d’une politique de développement de la discipline à l’échelle nationale, africaine et mondiale.</w:t>
      </w:r>
    </w:p>
    <w:p w14:paraId="4D1C1C8F"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4A8073F0" w14:textId="77777777" w:rsidR="0031224E" w:rsidRPr="003675A1" w:rsidRDefault="0031224E" w:rsidP="0031224E">
      <w:pPr>
        <w:spacing w:after="0" w:line="240" w:lineRule="auto"/>
        <w:jc w:val="both"/>
        <w:rPr>
          <w:rStyle w:val="lev"/>
          <w:rFonts w:ascii="Times New Roman" w:hAnsi="Times New Roman" w:cs="Times New Roman"/>
          <w:sz w:val="26"/>
          <w:szCs w:val="26"/>
          <w:u w:val="single"/>
        </w:rPr>
      </w:pPr>
      <w:r w:rsidRPr="003675A1">
        <w:rPr>
          <w:rStyle w:val="lev"/>
          <w:rFonts w:ascii="Times New Roman" w:hAnsi="Times New Roman" w:cs="Times New Roman"/>
          <w:sz w:val="26"/>
          <w:szCs w:val="26"/>
          <w:u w:val="single"/>
        </w:rPr>
        <w:t>C-MISSSIONS</w:t>
      </w:r>
    </w:p>
    <w:p w14:paraId="3CEC9DCC" w14:textId="77777777" w:rsidR="0031224E" w:rsidRPr="003675A1" w:rsidRDefault="0031224E" w:rsidP="0031224E">
      <w:pPr>
        <w:spacing w:after="0" w:line="240" w:lineRule="auto"/>
        <w:jc w:val="both"/>
        <w:rPr>
          <w:rStyle w:val="lev"/>
          <w:rFonts w:ascii="Times New Roman" w:hAnsi="Times New Roman" w:cs="Times New Roman"/>
          <w:bCs w:val="0"/>
          <w:sz w:val="26"/>
          <w:szCs w:val="26"/>
          <w:u w:val="single"/>
        </w:rPr>
      </w:pPr>
    </w:p>
    <w:p w14:paraId="5C6E6C41" w14:textId="77777777" w:rsidR="004D415D" w:rsidRDefault="004D415D" w:rsidP="0031224E">
      <w:pPr>
        <w:spacing w:after="0" w:line="240" w:lineRule="auto"/>
        <w:ind w:firstLine="284"/>
        <w:jc w:val="both"/>
        <w:rPr>
          <w:rFonts w:ascii="Times New Roman" w:hAnsi="Times New Roman" w:cs="Times New Roman"/>
          <w:sz w:val="26"/>
          <w:szCs w:val="26"/>
        </w:rPr>
      </w:pPr>
      <w:r>
        <w:rPr>
          <w:rFonts w:ascii="Times New Roman" w:hAnsi="Times New Roman" w:cs="Times New Roman"/>
          <w:bCs/>
          <w:noProof/>
          <w:sz w:val="26"/>
          <w:szCs w:val="26"/>
          <w:lang w:eastAsia="fr-FR"/>
        </w:rPr>
        <w:t xml:space="preserve">La </w:t>
      </w:r>
      <w:r w:rsidR="004567C8" w:rsidRPr="003675A1">
        <w:rPr>
          <w:rStyle w:val="lev"/>
          <w:rFonts w:ascii="Times New Roman" w:hAnsi="Times New Roman" w:cs="Times New Roman"/>
          <w:b w:val="0"/>
          <w:sz w:val="26"/>
          <w:szCs w:val="26"/>
        </w:rPr>
        <w:t>Commission</w:t>
      </w:r>
      <w:r w:rsidR="0031224E" w:rsidRPr="003675A1">
        <w:rPr>
          <w:rStyle w:val="lev"/>
          <w:rFonts w:ascii="Times New Roman" w:hAnsi="Times New Roman" w:cs="Times New Roman"/>
          <w:b w:val="0"/>
          <w:sz w:val="26"/>
          <w:szCs w:val="26"/>
        </w:rPr>
        <w:t xml:space="preserve"> Technique Nationale de la Fédération Burkinabè de Vovinam Viet Vo Dao </w:t>
      </w:r>
      <w:r w:rsidR="008F7813">
        <w:rPr>
          <w:rFonts w:ascii="Times New Roman" w:hAnsi="Times New Roman" w:cs="Times New Roman"/>
          <w:sz w:val="26"/>
          <w:szCs w:val="26"/>
        </w:rPr>
        <w:t xml:space="preserve">veille sur </w:t>
      </w:r>
      <w:r>
        <w:rPr>
          <w:rFonts w:ascii="Times New Roman" w:hAnsi="Times New Roman" w:cs="Times New Roman"/>
          <w:sz w:val="26"/>
          <w:szCs w:val="26"/>
        </w:rPr>
        <w:t xml:space="preserve">l’enseignement et </w:t>
      </w:r>
      <w:r w:rsidR="001223B3">
        <w:rPr>
          <w:rFonts w:ascii="Times New Roman" w:hAnsi="Times New Roman" w:cs="Times New Roman"/>
          <w:sz w:val="26"/>
          <w:szCs w:val="26"/>
        </w:rPr>
        <w:t>l</w:t>
      </w:r>
      <w:r>
        <w:rPr>
          <w:rFonts w:ascii="Times New Roman" w:hAnsi="Times New Roman" w:cs="Times New Roman"/>
          <w:sz w:val="26"/>
          <w:szCs w:val="26"/>
        </w:rPr>
        <w:t>a bonne tenue des techniques, l’enseignement et l’application de la philosophie.</w:t>
      </w:r>
    </w:p>
    <w:p w14:paraId="133BEEF4" w14:textId="77777777" w:rsidR="0031224E" w:rsidRPr="003675A1" w:rsidRDefault="004D415D" w:rsidP="0031224E">
      <w:pPr>
        <w:spacing w:after="0" w:line="240" w:lineRule="auto"/>
        <w:ind w:firstLine="284"/>
        <w:jc w:val="both"/>
        <w:rPr>
          <w:rStyle w:val="lev"/>
          <w:rFonts w:ascii="Times New Roman" w:hAnsi="Times New Roman" w:cs="Times New Roman"/>
          <w:b w:val="0"/>
          <w:bCs w:val="0"/>
          <w:sz w:val="26"/>
          <w:szCs w:val="26"/>
        </w:rPr>
      </w:pPr>
      <w:r>
        <w:rPr>
          <w:rFonts w:ascii="Times New Roman" w:hAnsi="Times New Roman" w:cs="Times New Roman"/>
          <w:sz w:val="26"/>
          <w:szCs w:val="26"/>
        </w:rPr>
        <w:t xml:space="preserve"> </w:t>
      </w:r>
      <w:r w:rsidR="0031224E" w:rsidRPr="003675A1">
        <w:rPr>
          <w:rFonts w:ascii="Times New Roman" w:hAnsi="Times New Roman" w:cs="Times New Roman"/>
          <w:sz w:val="26"/>
          <w:szCs w:val="26"/>
        </w:rPr>
        <w:t xml:space="preserve">Elle aura pour </w:t>
      </w:r>
      <w:r w:rsidR="0031224E" w:rsidRPr="003675A1">
        <w:rPr>
          <w:rStyle w:val="lev"/>
          <w:rFonts w:ascii="Times New Roman" w:hAnsi="Times New Roman" w:cs="Times New Roman"/>
          <w:b w:val="0"/>
          <w:sz w:val="26"/>
          <w:szCs w:val="26"/>
        </w:rPr>
        <w:t>missions :</w:t>
      </w:r>
    </w:p>
    <w:p w14:paraId="7D4ACB59" w14:textId="77777777" w:rsidR="0031224E" w:rsidRPr="003675A1" w:rsidRDefault="0031224E" w:rsidP="0031224E">
      <w:pPr>
        <w:spacing w:after="0" w:line="240" w:lineRule="auto"/>
        <w:jc w:val="both"/>
        <w:rPr>
          <w:rFonts w:ascii="Times New Roman" w:hAnsi="Times New Roman" w:cs="Times New Roman"/>
          <w:sz w:val="26"/>
          <w:szCs w:val="26"/>
        </w:rPr>
      </w:pPr>
      <w:r w:rsidRPr="003675A1">
        <w:rPr>
          <w:rFonts w:ascii="Times New Roman" w:hAnsi="Times New Roman" w:cs="Times New Roman"/>
          <w:sz w:val="26"/>
          <w:szCs w:val="26"/>
        </w:rPr>
        <w:t xml:space="preserve">- </w:t>
      </w:r>
      <w:r w:rsidRPr="003675A1">
        <w:rPr>
          <w:rStyle w:val="lev"/>
          <w:rFonts w:ascii="Times New Roman" w:hAnsi="Times New Roman" w:cs="Times New Roman"/>
          <w:b w:val="0"/>
          <w:sz w:val="26"/>
          <w:szCs w:val="26"/>
        </w:rPr>
        <w:t>De garantir la v</w:t>
      </w:r>
      <w:r w:rsidR="003223A1">
        <w:rPr>
          <w:rStyle w:val="lev"/>
          <w:rFonts w:ascii="Times New Roman" w:hAnsi="Times New Roman" w:cs="Times New Roman"/>
          <w:b w:val="0"/>
          <w:sz w:val="26"/>
          <w:szCs w:val="26"/>
        </w:rPr>
        <w:t>aleur pleine et entière des grades</w:t>
      </w:r>
      <w:r w:rsidRPr="003675A1">
        <w:rPr>
          <w:rStyle w:val="lev"/>
          <w:rFonts w:ascii="Times New Roman" w:hAnsi="Times New Roman" w:cs="Times New Roman"/>
          <w:b w:val="0"/>
          <w:sz w:val="26"/>
          <w:szCs w:val="26"/>
        </w:rPr>
        <w:t xml:space="preserve">, dans leur progression, leur hiérarchie, leur harmonie afin que soient préservées les qualifications, responsabilités et représentations du Vovinam Viet Vo Dao ; </w:t>
      </w:r>
    </w:p>
    <w:p w14:paraId="396804D3" w14:textId="77777777" w:rsidR="0031224E" w:rsidRPr="003675A1" w:rsidRDefault="0031224E" w:rsidP="0031224E">
      <w:pPr>
        <w:spacing w:after="0" w:line="240" w:lineRule="auto"/>
        <w:jc w:val="both"/>
        <w:rPr>
          <w:rFonts w:ascii="Times New Roman" w:hAnsi="Times New Roman" w:cs="Times New Roman"/>
          <w:sz w:val="26"/>
          <w:szCs w:val="26"/>
        </w:rPr>
      </w:pPr>
      <w:r w:rsidRPr="003675A1">
        <w:rPr>
          <w:rFonts w:ascii="Times New Roman" w:hAnsi="Times New Roman" w:cs="Times New Roman"/>
          <w:sz w:val="26"/>
          <w:szCs w:val="26"/>
        </w:rPr>
        <w:t xml:space="preserve">-De définir </w:t>
      </w:r>
      <w:r w:rsidRPr="003675A1">
        <w:rPr>
          <w:rStyle w:val="lev"/>
          <w:rFonts w:ascii="Times New Roman" w:hAnsi="Times New Roman" w:cs="Times New Roman"/>
          <w:b w:val="0"/>
          <w:sz w:val="26"/>
          <w:szCs w:val="26"/>
        </w:rPr>
        <w:t xml:space="preserve">les conditions administratives et les modalités </w:t>
      </w:r>
      <w:r w:rsidR="00404395">
        <w:rPr>
          <w:rStyle w:val="lev"/>
          <w:rFonts w:ascii="Times New Roman" w:hAnsi="Times New Roman" w:cs="Times New Roman"/>
          <w:b w:val="0"/>
          <w:sz w:val="26"/>
          <w:szCs w:val="26"/>
        </w:rPr>
        <w:t>de présentation aux examens de g</w:t>
      </w:r>
      <w:r w:rsidRPr="003675A1">
        <w:rPr>
          <w:rStyle w:val="lev"/>
          <w:rFonts w:ascii="Times New Roman" w:hAnsi="Times New Roman" w:cs="Times New Roman"/>
          <w:b w:val="0"/>
          <w:sz w:val="26"/>
          <w:szCs w:val="26"/>
        </w:rPr>
        <w:t>rades ;</w:t>
      </w:r>
    </w:p>
    <w:p w14:paraId="668DF747" w14:textId="77777777" w:rsidR="0031224E" w:rsidRPr="003675A1" w:rsidRDefault="0031224E" w:rsidP="0031224E">
      <w:pPr>
        <w:spacing w:after="0" w:line="240" w:lineRule="auto"/>
        <w:jc w:val="both"/>
        <w:rPr>
          <w:rFonts w:ascii="Times New Roman" w:hAnsi="Times New Roman" w:cs="Times New Roman"/>
          <w:sz w:val="26"/>
          <w:szCs w:val="26"/>
        </w:rPr>
      </w:pPr>
      <w:r w:rsidRPr="003675A1">
        <w:rPr>
          <w:rFonts w:ascii="Times New Roman" w:hAnsi="Times New Roman" w:cs="Times New Roman"/>
          <w:sz w:val="26"/>
          <w:szCs w:val="26"/>
        </w:rPr>
        <w:t xml:space="preserve">- D’élaborer </w:t>
      </w:r>
      <w:r w:rsidRPr="003675A1">
        <w:rPr>
          <w:rStyle w:val="lev"/>
          <w:rFonts w:ascii="Times New Roman" w:hAnsi="Times New Roman" w:cs="Times New Roman"/>
          <w:b w:val="0"/>
          <w:sz w:val="26"/>
          <w:szCs w:val="26"/>
        </w:rPr>
        <w:t>le contenu tech</w:t>
      </w:r>
      <w:r w:rsidR="005A60EC" w:rsidRPr="003675A1">
        <w:rPr>
          <w:rStyle w:val="lev"/>
          <w:rFonts w:ascii="Times New Roman" w:hAnsi="Times New Roman" w:cs="Times New Roman"/>
          <w:b w:val="0"/>
          <w:sz w:val="26"/>
          <w:szCs w:val="26"/>
        </w:rPr>
        <w:t>nique des épreuves d’examen de g</w:t>
      </w:r>
      <w:r w:rsidRPr="003675A1">
        <w:rPr>
          <w:rStyle w:val="lev"/>
          <w:rFonts w:ascii="Times New Roman" w:hAnsi="Times New Roman" w:cs="Times New Roman"/>
          <w:b w:val="0"/>
          <w:sz w:val="26"/>
          <w:szCs w:val="26"/>
        </w:rPr>
        <w:t>rades ;</w:t>
      </w:r>
    </w:p>
    <w:p w14:paraId="6F545CD2" w14:textId="77777777" w:rsidR="0031224E" w:rsidRPr="003675A1" w:rsidRDefault="0031224E" w:rsidP="0031224E">
      <w:pPr>
        <w:spacing w:after="0" w:line="240" w:lineRule="auto"/>
        <w:jc w:val="both"/>
        <w:rPr>
          <w:rFonts w:ascii="Times New Roman" w:hAnsi="Times New Roman" w:cs="Times New Roman"/>
          <w:sz w:val="26"/>
          <w:szCs w:val="26"/>
        </w:rPr>
      </w:pPr>
      <w:r w:rsidRPr="003675A1">
        <w:rPr>
          <w:rFonts w:ascii="Times New Roman" w:hAnsi="Times New Roman" w:cs="Times New Roman"/>
          <w:sz w:val="26"/>
          <w:szCs w:val="26"/>
        </w:rPr>
        <w:t>- D’organiser matériellement les exa</w:t>
      </w:r>
      <w:r w:rsidR="003223A1">
        <w:rPr>
          <w:rFonts w:ascii="Times New Roman" w:hAnsi="Times New Roman" w:cs="Times New Roman"/>
          <w:sz w:val="26"/>
          <w:szCs w:val="26"/>
        </w:rPr>
        <w:t>mens de passage de grades</w:t>
      </w:r>
      <w:r w:rsidRPr="003675A1">
        <w:rPr>
          <w:rFonts w:ascii="Times New Roman" w:hAnsi="Times New Roman" w:cs="Times New Roman"/>
          <w:sz w:val="26"/>
          <w:szCs w:val="26"/>
        </w:rPr>
        <w:t>.</w:t>
      </w:r>
    </w:p>
    <w:p w14:paraId="1279D210" w14:textId="77777777" w:rsidR="0031224E" w:rsidRPr="003675A1" w:rsidRDefault="0031224E" w:rsidP="0031224E">
      <w:pPr>
        <w:spacing w:after="0" w:line="240" w:lineRule="auto"/>
        <w:jc w:val="both"/>
        <w:rPr>
          <w:rFonts w:ascii="Times New Roman" w:hAnsi="Times New Roman" w:cs="Times New Roman"/>
          <w:sz w:val="26"/>
          <w:szCs w:val="26"/>
        </w:rPr>
      </w:pPr>
      <w:r w:rsidRPr="003675A1">
        <w:rPr>
          <w:rStyle w:val="lev"/>
          <w:rFonts w:ascii="Times New Roman" w:hAnsi="Times New Roman" w:cs="Times New Roman"/>
          <w:b w:val="0"/>
          <w:sz w:val="26"/>
          <w:szCs w:val="26"/>
        </w:rPr>
        <w:lastRenderedPageBreak/>
        <w:t xml:space="preserve">- De définir les modalités de fonctionnement des commissions d’organisation </w:t>
      </w:r>
      <w:r w:rsidR="00022C26" w:rsidRPr="003675A1">
        <w:rPr>
          <w:rStyle w:val="lev"/>
          <w:rFonts w:ascii="Times New Roman" w:hAnsi="Times New Roman" w:cs="Times New Roman"/>
          <w:b w:val="0"/>
          <w:sz w:val="26"/>
          <w:szCs w:val="26"/>
        </w:rPr>
        <w:t xml:space="preserve">des </w:t>
      </w:r>
      <w:r w:rsidRPr="003675A1">
        <w:rPr>
          <w:rStyle w:val="lev"/>
          <w:rFonts w:ascii="Times New Roman" w:hAnsi="Times New Roman" w:cs="Times New Roman"/>
          <w:b w:val="0"/>
          <w:sz w:val="26"/>
          <w:szCs w:val="26"/>
        </w:rPr>
        <w:t xml:space="preserve">examens de passage de grades des structures </w:t>
      </w:r>
      <w:r w:rsidR="00022C26" w:rsidRPr="003675A1">
        <w:rPr>
          <w:rStyle w:val="lev"/>
          <w:rFonts w:ascii="Times New Roman" w:hAnsi="Times New Roman" w:cs="Times New Roman"/>
          <w:b w:val="0"/>
          <w:sz w:val="26"/>
          <w:szCs w:val="26"/>
        </w:rPr>
        <w:t>fédérales. (</w:t>
      </w:r>
      <w:r w:rsidR="00A27E27" w:rsidRPr="003675A1">
        <w:rPr>
          <w:rStyle w:val="lev"/>
          <w:rFonts w:ascii="Times New Roman" w:hAnsi="Times New Roman" w:cs="Times New Roman"/>
          <w:b w:val="0"/>
          <w:sz w:val="26"/>
          <w:szCs w:val="26"/>
        </w:rPr>
        <w:t>Ligues</w:t>
      </w:r>
      <w:r w:rsidR="00022C26" w:rsidRPr="003675A1">
        <w:rPr>
          <w:rStyle w:val="lev"/>
          <w:rFonts w:ascii="Times New Roman" w:hAnsi="Times New Roman" w:cs="Times New Roman"/>
          <w:b w:val="0"/>
          <w:sz w:val="26"/>
          <w:szCs w:val="26"/>
        </w:rPr>
        <w:t xml:space="preserve">, </w:t>
      </w:r>
      <w:r w:rsidR="00A27E27" w:rsidRPr="003675A1">
        <w:rPr>
          <w:rStyle w:val="lev"/>
          <w:rFonts w:ascii="Times New Roman" w:hAnsi="Times New Roman" w:cs="Times New Roman"/>
          <w:b w:val="0"/>
          <w:sz w:val="26"/>
          <w:szCs w:val="26"/>
        </w:rPr>
        <w:t xml:space="preserve">districts </w:t>
      </w:r>
      <w:r w:rsidR="00022C26" w:rsidRPr="003675A1">
        <w:rPr>
          <w:rStyle w:val="lev"/>
          <w:rFonts w:ascii="Times New Roman" w:hAnsi="Times New Roman" w:cs="Times New Roman"/>
          <w:b w:val="0"/>
          <w:sz w:val="26"/>
          <w:szCs w:val="26"/>
        </w:rPr>
        <w:t>et</w:t>
      </w:r>
      <w:r w:rsidRPr="003675A1">
        <w:rPr>
          <w:rStyle w:val="lev"/>
          <w:rFonts w:ascii="Times New Roman" w:hAnsi="Times New Roman" w:cs="Times New Roman"/>
          <w:b w:val="0"/>
          <w:sz w:val="26"/>
          <w:szCs w:val="26"/>
        </w:rPr>
        <w:t xml:space="preserve"> </w:t>
      </w:r>
      <w:r w:rsidR="00A27E27" w:rsidRPr="003675A1">
        <w:rPr>
          <w:rStyle w:val="lev"/>
          <w:rFonts w:ascii="Times New Roman" w:hAnsi="Times New Roman" w:cs="Times New Roman"/>
          <w:b w:val="0"/>
          <w:sz w:val="26"/>
          <w:szCs w:val="26"/>
        </w:rPr>
        <w:t>clubs</w:t>
      </w:r>
      <w:r w:rsidRPr="003675A1">
        <w:rPr>
          <w:rStyle w:val="lev"/>
          <w:rFonts w:ascii="Times New Roman" w:hAnsi="Times New Roman" w:cs="Times New Roman"/>
          <w:b w:val="0"/>
          <w:sz w:val="26"/>
          <w:szCs w:val="26"/>
        </w:rPr>
        <w:t xml:space="preserve">) </w:t>
      </w:r>
    </w:p>
    <w:p w14:paraId="667C6755"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 De soumettre à l’approbation </w:t>
      </w:r>
      <w:r w:rsidR="001223B3">
        <w:rPr>
          <w:rStyle w:val="lev"/>
          <w:rFonts w:ascii="Times New Roman" w:hAnsi="Times New Roman" w:cs="Times New Roman"/>
          <w:b w:val="0"/>
          <w:sz w:val="26"/>
          <w:szCs w:val="26"/>
        </w:rPr>
        <w:t xml:space="preserve">du </w:t>
      </w:r>
      <w:r w:rsidRPr="003675A1">
        <w:rPr>
          <w:rStyle w:val="lev"/>
          <w:rFonts w:ascii="Times New Roman" w:hAnsi="Times New Roman" w:cs="Times New Roman"/>
          <w:b w:val="0"/>
          <w:sz w:val="26"/>
          <w:szCs w:val="26"/>
        </w:rPr>
        <w:t xml:space="preserve">conseil national des maitres les conditions de délivrance des </w:t>
      </w:r>
      <w:r w:rsidR="00CD0470">
        <w:rPr>
          <w:rStyle w:val="lev"/>
          <w:rFonts w:ascii="Times New Roman" w:hAnsi="Times New Roman" w:cs="Times New Roman"/>
          <w:b w:val="0"/>
          <w:sz w:val="26"/>
          <w:szCs w:val="26"/>
        </w:rPr>
        <w:t>grades (</w:t>
      </w:r>
      <w:r w:rsidRPr="003675A1">
        <w:rPr>
          <w:rStyle w:val="lev"/>
          <w:rFonts w:ascii="Times New Roman" w:hAnsi="Times New Roman" w:cs="Times New Roman"/>
          <w:b w:val="0"/>
          <w:sz w:val="26"/>
          <w:szCs w:val="26"/>
        </w:rPr>
        <w:t>Dang</w:t>
      </w:r>
      <w:r w:rsidR="00CD0470">
        <w:rPr>
          <w:rStyle w:val="lev"/>
          <w:rFonts w:ascii="Times New Roman" w:hAnsi="Times New Roman" w:cs="Times New Roman"/>
          <w:b w:val="0"/>
          <w:sz w:val="26"/>
          <w:szCs w:val="26"/>
        </w:rPr>
        <w:t>)</w:t>
      </w:r>
      <w:r w:rsidRPr="003675A1">
        <w:rPr>
          <w:rStyle w:val="lev"/>
          <w:rFonts w:ascii="Times New Roman" w:hAnsi="Times New Roman" w:cs="Times New Roman"/>
          <w:b w:val="0"/>
          <w:sz w:val="26"/>
          <w:szCs w:val="26"/>
        </w:rPr>
        <w:t xml:space="preserve"> ; </w:t>
      </w:r>
    </w:p>
    <w:p w14:paraId="4D951892"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D’étudier tous les ca</w:t>
      </w:r>
      <w:r w:rsidR="00022C26" w:rsidRPr="003675A1">
        <w:rPr>
          <w:rStyle w:val="lev"/>
          <w:rFonts w:ascii="Times New Roman" w:hAnsi="Times New Roman" w:cs="Times New Roman"/>
          <w:b w:val="0"/>
          <w:sz w:val="26"/>
          <w:szCs w:val="26"/>
        </w:rPr>
        <w:t>s particuliers et de régler tous</w:t>
      </w:r>
      <w:r w:rsidR="005472F4" w:rsidRPr="003675A1">
        <w:rPr>
          <w:rStyle w:val="lev"/>
          <w:rFonts w:ascii="Times New Roman" w:hAnsi="Times New Roman" w:cs="Times New Roman"/>
          <w:b w:val="0"/>
          <w:sz w:val="26"/>
          <w:szCs w:val="26"/>
        </w:rPr>
        <w:t xml:space="preserve"> litige</w:t>
      </w:r>
      <w:r w:rsidR="00022C26" w:rsidRPr="003675A1">
        <w:rPr>
          <w:rStyle w:val="lev"/>
          <w:rFonts w:ascii="Times New Roman" w:hAnsi="Times New Roman" w:cs="Times New Roman"/>
          <w:b w:val="0"/>
          <w:sz w:val="26"/>
          <w:szCs w:val="26"/>
        </w:rPr>
        <w:t>s</w:t>
      </w:r>
      <w:r w:rsidR="005472F4" w:rsidRPr="003675A1">
        <w:rPr>
          <w:rStyle w:val="lev"/>
          <w:rFonts w:ascii="Times New Roman" w:hAnsi="Times New Roman" w:cs="Times New Roman"/>
          <w:b w:val="0"/>
          <w:sz w:val="26"/>
          <w:szCs w:val="26"/>
        </w:rPr>
        <w:t xml:space="preserve"> qui lui seraient </w:t>
      </w:r>
      <w:r w:rsidR="00F24AA0" w:rsidRPr="003675A1">
        <w:rPr>
          <w:rStyle w:val="lev"/>
          <w:rFonts w:ascii="Times New Roman" w:hAnsi="Times New Roman" w:cs="Times New Roman"/>
          <w:b w:val="0"/>
          <w:sz w:val="26"/>
          <w:szCs w:val="26"/>
        </w:rPr>
        <w:t>soumis</w:t>
      </w:r>
      <w:r w:rsidR="001223B3">
        <w:rPr>
          <w:rStyle w:val="lev"/>
          <w:rFonts w:ascii="Times New Roman" w:hAnsi="Times New Roman" w:cs="Times New Roman"/>
          <w:b w:val="0"/>
          <w:sz w:val="26"/>
          <w:szCs w:val="26"/>
        </w:rPr>
        <w:t xml:space="preserve"> </w:t>
      </w:r>
      <w:r w:rsidR="00F24AA0" w:rsidRPr="003675A1">
        <w:rPr>
          <w:rStyle w:val="lev"/>
          <w:rFonts w:ascii="Times New Roman" w:hAnsi="Times New Roman" w:cs="Times New Roman"/>
          <w:b w:val="0"/>
          <w:sz w:val="26"/>
          <w:szCs w:val="26"/>
        </w:rPr>
        <w:t>;</w:t>
      </w:r>
    </w:p>
    <w:p w14:paraId="6BDC7A12" w14:textId="77777777" w:rsidR="0031224E" w:rsidRPr="003675A1" w:rsidRDefault="0031224E" w:rsidP="0031224E">
      <w:pPr>
        <w:spacing w:after="0" w:line="240" w:lineRule="auto"/>
        <w:jc w:val="both"/>
        <w:rPr>
          <w:rFonts w:ascii="Times New Roman" w:hAnsi="Times New Roman" w:cs="Times New Roman"/>
          <w:sz w:val="26"/>
          <w:szCs w:val="26"/>
        </w:rPr>
      </w:pPr>
      <w:r w:rsidRPr="003675A1">
        <w:rPr>
          <w:rFonts w:ascii="Times New Roman" w:hAnsi="Times New Roman" w:cs="Times New Roman"/>
          <w:sz w:val="26"/>
          <w:szCs w:val="26"/>
        </w:rPr>
        <w:t>-</w:t>
      </w:r>
      <w:r w:rsidR="003420DE">
        <w:rPr>
          <w:rFonts w:ascii="Times New Roman" w:hAnsi="Times New Roman" w:cs="Times New Roman"/>
          <w:sz w:val="26"/>
          <w:szCs w:val="26"/>
        </w:rPr>
        <w:t xml:space="preserve"> </w:t>
      </w:r>
      <w:r w:rsidRPr="003675A1">
        <w:rPr>
          <w:rFonts w:ascii="Times New Roman" w:hAnsi="Times New Roman" w:cs="Times New Roman"/>
          <w:sz w:val="26"/>
          <w:szCs w:val="26"/>
        </w:rPr>
        <w:t>De donner son avis sur toute</w:t>
      </w:r>
      <w:r w:rsidR="003420DE">
        <w:rPr>
          <w:rFonts w:ascii="Times New Roman" w:hAnsi="Times New Roman" w:cs="Times New Roman"/>
          <w:sz w:val="26"/>
          <w:szCs w:val="26"/>
        </w:rPr>
        <w:t>s</w:t>
      </w:r>
      <w:r w:rsidRPr="003675A1">
        <w:rPr>
          <w:rFonts w:ascii="Times New Roman" w:hAnsi="Times New Roman" w:cs="Times New Roman"/>
          <w:sz w:val="26"/>
          <w:szCs w:val="26"/>
        </w:rPr>
        <w:t xml:space="preserve"> question</w:t>
      </w:r>
      <w:r w:rsidR="003420DE">
        <w:rPr>
          <w:rFonts w:ascii="Times New Roman" w:hAnsi="Times New Roman" w:cs="Times New Roman"/>
          <w:sz w:val="26"/>
          <w:szCs w:val="26"/>
        </w:rPr>
        <w:t>s techniques</w:t>
      </w:r>
      <w:r w:rsidRPr="003675A1">
        <w:rPr>
          <w:rFonts w:ascii="Times New Roman" w:hAnsi="Times New Roman" w:cs="Times New Roman"/>
          <w:sz w:val="26"/>
          <w:szCs w:val="26"/>
        </w:rPr>
        <w:t xml:space="preserve"> relative au Vovinam Viet-Vo-Dao</w:t>
      </w:r>
      <w:r w:rsidR="00B52BF4" w:rsidRPr="003675A1">
        <w:rPr>
          <w:rFonts w:ascii="Times New Roman" w:hAnsi="Times New Roman" w:cs="Times New Roman"/>
          <w:sz w:val="26"/>
          <w:szCs w:val="26"/>
        </w:rPr>
        <w:t> ;</w:t>
      </w:r>
    </w:p>
    <w:p w14:paraId="0443E700" w14:textId="77777777" w:rsidR="00B52BF4" w:rsidRPr="003675A1" w:rsidRDefault="00B52BF4" w:rsidP="0031224E">
      <w:pPr>
        <w:spacing w:after="0" w:line="240" w:lineRule="auto"/>
        <w:jc w:val="both"/>
        <w:rPr>
          <w:rFonts w:ascii="Times New Roman" w:hAnsi="Times New Roman" w:cs="Times New Roman"/>
          <w:sz w:val="26"/>
          <w:szCs w:val="26"/>
        </w:rPr>
      </w:pPr>
      <w:r w:rsidRPr="003675A1">
        <w:rPr>
          <w:rFonts w:ascii="Times New Roman" w:hAnsi="Times New Roman" w:cs="Times New Roman"/>
          <w:sz w:val="26"/>
          <w:szCs w:val="26"/>
        </w:rPr>
        <w:t>-</w:t>
      </w:r>
      <w:r w:rsidR="003420DE">
        <w:rPr>
          <w:rFonts w:ascii="Times New Roman" w:hAnsi="Times New Roman" w:cs="Times New Roman"/>
          <w:sz w:val="26"/>
          <w:szCs w:val="26"/>
        </w:rPr>
        <w:t xml:space="preserve"> </w:t>
      </w:r>
      <w:r w:rsidRPr="003675A1">
        <w:rPr>
          <w:rFonts w:ascii="Times New Roman" w:hAnsi="Times New Roman" w:cs="Times New Roman"/>
          <w:sz w:val="26"/>
          <w:szCs w:val="26"/>
        </w:rPr>
        <w:t>Déliv</w:t>
      </w:r>
      <w:r w:rsidR="003223A1">
        <w:rPr>
          <w:rFonts w:ascii="Times New Roman" w:hAnsi="Times New Roman" w:cs="Times New Roman"/>
          <w:sz w:val="26"/>
          <w:szCs w:val="26"/>
        </w:rPr>
        <w:t>re les autorisations d’enseignement de</w:t>
      </w:r>
      <w:r w:rsidRPr="003675A1">
        <w:rPr>
          <w:rFonts w:ascii="Times New Roman" w:hAnsi="Times New Roman" w:cs="Times New Roman"/>
          <w:sz w:val="26"/>
          <w:szCs w:val="26"/>
        </w:rPr>
        <w:t xml:space="preserve"> Vovinam Viet Vo Dao ;</w:t>
      </w:r>
    </w:p>
    <w:p w14:paraId="3C019230"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23521534" w14:textId="77777777" w:rsidR="0031224E" w:rsidRPr="003675A1" w:rsidRDefault="0031224E" w:rsidP="0031224E">
      <w:pPr>
        <w:spacing w:after="36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sz w:val="26"/>
          <w:szCs w:val="26"/>
          <w:u w:val="single"/>
        </w:rPr>
        <w:t>CHAPITRE II-</w:t>
      </w:r>
      <w:r w:rsidRPr="003675A1">
        <w:rPr>
          <w:rStyle w:val="lev"/>
          <w:rFonts w:ascii="Times New Roman" w:hAnsi="Times New Roman" w:cs="Times New Roman"/>
          <w:sz w:val="26"/>
          <w:szCs w:val="26"/>
        </w:rPr>
        <w:t xml:space="preserve"> STRUCTURATION – COMPOSITION – ET ATTRIBUTIONS</w:t>
      </w:r>
    </w:p>
    <w:p w14:paraId="1F043699" w14:textId="77777777" w:rsidR="0031224E" w:rsidRPr="003675A1" w:rsidRDefault="00841493" w:rsidP="0031224E">
      <w:pPr>
        <w:spacing w:after="0" w:line="240" w:lineRule="auto"/>
        <w:jc w:val="both"/>
        <w:rPr>
          <w:rStyle w:val="lev"/>
          <w:rFonts w:ascii="Times New Roman" w:hAnsi="Times New Roman" w:cs="Times New Roman"/>
          <w:bCs w:val="0"/>
          <w:sz w:val="26"/>
          <w:szCs w:val="26"/>
          <w:u w:val="single"/>
        </w:rPr>
      </w:pPr>
      <w:r w:rsidRPr="003675A1">
        <w:rPr>
          <w:rStyle w:val="lev"/>
          <w:rFonts w:ascii="Times New Roman" w:hAnsi="Times New Roman" w:cs="Times New Roman"/>
          <w:sz w:val="26"/>
          <w:szCs w:val="26"/>
          <w:u w:val="single"/>
        </w:rPr>
        <w:t>A</w:t>
      </w:r>
      <w:r w:rsidR="0031224E" w:rsidRPr="003675A1">
        <w:rPr>
          <w:rStyle w:val="lev"/>
          <w:rFonts w:ascii="Times New Roman" w:hAnsi="Times New Roman" w:cs="Times New Roman"/>
          <w:sz w:val="26"/>
          <w:szCs w:val="26"/>
          <w:u w:val="single"/>
        </w:rPr>
        <w:t>-STRUCTURATION</w:t>
      </w:r>
    </w:p>
    <w:p w14:paraId="7FAF42BA" w14:textId="77777777" w:rsidR="0031224E" w:rsidRPr="003675A1" w:rsidRDefault="0031224E" w:rsidP="0031224E">
      <w:pPr>
        <w:spacing w:after="0" w:line="240" w:lineRule="auto"/>
        <w:jc w:val="both"/>
        <w:rPr>
          <w:rStyle w:val="lev"/>
          <w:rFonts w:ascii="Times New Roman" w:hAnsi="Times New Roman" w:cs="Times New Roman"/>
          <w:bCs w:val="0"/>
          <w:sz w:val="26"/>
          <w:szCs w:val="26"/>
          <w:u w:val="single"/>
        </w:rPr>
      </w:pPr>
    </w:p>
    <w:p w14:paraId="019FCDCA"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La </w:t>
      </w:r>
      <w:r w:rsidR="004567C8" w:rsidRPr="003675A1">
        <w:rPr>
          <w:rStyle w:val="lev"/>
          <w:rFonts w:ascii="Times New Roman" w:hAnsi="Times New Roman" w:cs="Times New Roman"/>
          <w:b w:val="0"/>
          <w:sz w:val="26"/>
          <w:szCs w:val="26"/>
        </w:rPr>
        <w:t>Commission</w:t>
      </w:r>
      <w:r w:rsidRPr="003675A1">
        <w:rPr>
          <w:rStyle w:val="lev"/>
          <w:rFonts w:ascii="Times New Roman" w:hAnsi="Times New Roman" w:cs="Times New Roman"/>
          <w:b w:val="0"/>
          <w:sz w:val="26"/>
          <w:szCs w:val="26"/>
        </w:rPr>
        <w:t xml:space="preserve"> Technique Nationale de la Fédération Burkinabè de Vovinam Viet Vo Dao est structurée comme suit :</w:t>
      </w:r>
    </w:p>
    <w:p w14:paraId="6AA6675E" w14:textId="1F3AA14B" w:rsidR="0031224E" w:rsidRDefault="0031224E" w:rsidP="0031224E">
      <w:pPr>
        <w:spacing w:after="0" w:line="240" w:lineRule="auto"/>
        <w:jc w:val="both"/>
        <w:rPr>
          <w:ins w:id="1" w:author="pc" w:date="2021-01-28T13:32:00Z"/>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 Le Cabinet du Directeur Technique National ;</w:t>
      </w:r>
    </w:p>
    <w:p w14:paraId="274A8088" w14:textId="65FF45D4" w:rsidR="001C625C" w:rsidRPr="003675A1" w:rsidRDefault="001C625C" w:rsidP="0031224E">
      <w:pPr>
        <w:spacing w:after="0" w:line="240" w:lineRule="auto"/>
        <w:jc w:val="both"/>
        <w:rPr>
          <w:rStyle w:val="lev"/>
          <w:rFonts w:ascii="Times New Roman" w:hAnsi="Times New Roman" w:cs="Times New Roman"/>
          <w:b w:val="0"/>
          <w:bCs w:val="0"/>
          <w:sz w:val="26"/>
          <w:szCs w:val="26"/>
        </w:rPr>
      </w:pPr>
      <w:ins w:id="2" w:author="pc" w:date="2021-01-28T13:32:00Z">
        <w:r>
          <w:rPr>
            <w:rStyle w:val="lev"/>
            <w:rFonts w:ascii="Times New Roman" w:hAnsi="Times New Roman" w:cs="Times New Roman"/>
            <w:b w:val="0"/>
            <w:sz w:val="26"/>
            <w:szCs w:val="26"/>
          </w:rPr>
          <w:t>- L’entraineur National</w:t>
        </w:r>
      </w:ins>
    </w:p>
    <w:p w14:paraId="0CD868B4"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La Direction Technique des Ligues ;</w:t>
      </w:r>
    </w:p>
    <w:p w14:paraId="65358161"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La Direction Technique des Districts ;</w:t>
      </w:r>
    </w:p>
    <w:p w14:paraId="50B144B9"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 La Direction Technique des Clubs ; </w:t>
      </w:r>
    </w:p>
    <w:p w14:paraId="3BA648EB"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754845CC" w14:textId="77777777" w:rsidR="0031224E" w:rsidRPr="003675A1" w:rsidRDefault="00841493" w:rsidP="0031224E">
      <w:pPr>
        <w:spacing w:after="0" w:line="240" w:lineRule="auto"/>
        <w:jc w:val="both"/>
        <w:rPr>
          <w:rStyle w:val="lev"/>
          <w:rFonts w:ascii="Times New Roman" w:hAnsi="Times New Roman" w:cs="Times New Roman"/>
          <w:bCs w:val="0"/>
          <w:sz w:val="26"/>
          <w:szCs w:val="26"/>
          <w:u w:val="single"/>
        </w:rPr>
      </w:pPr>
      <w:r w:rsidRPr="003675A1">
        <w:rPr>
          <w:rStyle w:val="lev"/>
          <w:rFonts w:ascii="Times New Roman" w:hAnsi="Times New Roman" w:cs="Times New Roman"/>
          <w:sz w:val="26"/>
          <w:szCs w:val="26"/>
          <w:u w:val="single"/>
        </w:rPr>
        <w:t>B</w:t>
      </w:r>
      <w:r w:rsidR="0031224E" w:rsidRPr="003675A1">
        <w:rPr>
          <w:rStyle w:val="lev"/>
          <w:rFonts w:ascii="Times New Roman" w:hAnsi="Times New Roman" w:cs="Times New Roman"/>
          <w:sz w:val="26"/>
          <w:szCs w:val="26"/>
          <w:u w:val="single"/>
        </w:rPr>
        <w:t>- COMPOSITION</w:t>
      </w:r>
    </w:p>
    <w:p w14:paraId="70AA888F"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5945D40D" w14:textId="77777777" w:rsidR="00D8647B" w:rsidRPr="003675A1"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sz w:val="26"/>
          <w:szCs w:val="26"/>
        </w:rPr>
        <w:t xml:space="preserve">▀ </w:t>
      </w:r>
      <w:r w:rsidRPr="00F13AFD">
        <w:rPr>
          <w:rStyle w:val="lev"/>
          <w:rFonts w:ascii="Times New Roman" w:hAnsi="Times New Roman" w:cs="Times New Roman"/>
          <w:sz w:val="26"/>
          <w:szCs w:val="26"/>
        </w:rPr>
        <w:t>Le Cabinet du Directeur Technique National</w:t>
      </w:r>
      <w:r w:rsidRPr="003675A1">
        <w:rPr>
          <w:rStyle w:val="lev"/>
          <w:rFonts w:ascii="Times New Roman" w:hAnsi="Times New Roman" w:cs="Times New Roman"/>
          <w:b w:val="0"/>
          <w:sz w:val="26"/>
          <w:szCs w:val="26"/>
        </w:rPr>
        <w:t xml:space="preserve"> est composé</w:t>
      </w:r>
      <w:r w:rsidR="00D8647B" w:rsidRPr="003675A1">
        <w:rPr>
          <w:rStyle w:val="lev"/>
          <w:rFonts w:ascii="Times New Roman" w:hAnsi="Times New Roman" w:cs="Times New Roman"/>
          <w:b w:val="0"/>
          <w:sz w:val="26"/>
          <w:szCs w:val="26"/>
        </w:rPr>
        <w:t> :</w:t>
      </w:r>
    </w:p>
    <w:p w14:paraId="66E4EB89" w14:textId="77777777" w:rsidR="00D8647B" w:rsidRPr="003675A1" w:rsidRDefault="00D8647B"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w:t>
      </w:r>
      <w:r w:rsidR="0031224E" w:rsidRPr="003675A1">
        <w:rPr>
          <w:rStyle w:val="lev"/>
          <w:rFonts w:ascii="Times New Roman" w:hAnsi="Times New Roman" w:cs="Times New Roman"/>
          <w:b w:val="0"/>
          <w:sz w:val="26"/>
          <w:szCs w:val="26"/>
        </w:rPr>
        <w:t xml:space="preserve"> d</w:t>
      </w:r>
      <w:r w:rsidRPr="003675A1">
        <w:rPr>
          <w:rStyle w:val="lev"/>
          <w:rFonts w:ascii="Times New Roman" w:hAnsi="Times New Roman" w:cs="Times New Roman"/>
          <w:b w:val="0"/>
          <w:sz w:val="26"/>
          <w:szCs w:val="26"/>
        </w:rPr>
        <w:t>’un Directeur Technique National</w:t>
      </w:r>
      <w:r w:rsidR="0031224E" w:rsidRPr="003675A1">
        <w:rPr>
          <w:rStyle w:val="lev"/>
          <w:rFonts w:ascii="Times New Roman" w:hAnsi="Times New Roman" w:cs="Times New Roman"/>
          <w:b w:val="0"/>
          <w:sz w:val="26"/>
          <w:szCs w:val="26"/>
        </w:rPr>
        <w:t xml:space="preserve">, nommé par arrêté du Ministre des Sports et </w:t>
      </w:r>
      <w:r w:rsidR="005031F8" w:rsidRPr="003675A1">
        <w:rPr>
          <w:rStyle w:val="lev"/>
          <w:rFonts w:ascii="Times New Roman" w:hAnsi="Times New Roman" w:cs="Times New Roman"/>
          <w:b w:val="0"/>
          <w:sz w:val="26"/>
          <w:szCs w:val="26"/>
        </w:rPr>
        <w:t xml:space="preserve">des </w:t>
      </w:r>
      <w:r w:rsidRPr="003675A1">
        <w:rPr>
          <w:rStyle w:val="lev"/>
          <w:rFonts w:ascii="Times New Roman" w:hAnsi="Times New Roman" w:cs="Times New Roman"/>
          <w:b w:val="0"/>
          <w:sz w:val="26"/>
          <w:szCs w:val="26"/>
        </w:rPr>
        <w:t>Loisirs sur proposition du b</w:t>
      </w:r>
      <w:r w:rsidR="0031224E" w:rsidRPr="003675A1">
        <w:rPr>
          <w:rStyle w:val="lev"/>
          <w:rFonts w:ascii="Times New Roman" w:hAnsi="Times New Roman" w:cs="Times New Roman"/>
          <w:b w:val="0"/>
          <w:sz w:val="26"/>
          <w:szCs w:val="26"/>
        </w:rPr>
        <w:t>u</w:t>
      </w:r>
      <w:r w:rsidR="00CD0470">
        <w:rPr>
          <w:rStyle w:val="lev"/>
          <w:rFonts w:ascii="Times New Roman" w:hAnsi="Times New Roman" w:cs="Times New Roman"/>
          <w:b w:val="0"/>
          <w:sz w:val="26"/>
          <w:szCs w:val="26"/>
        </w:rPr>
        <w:t>reau exécutif de la f</w:t>
      </w:r>
      <w:r w:rsidRPr="003675A1">
        <w:rPr>
          <w:rStyle w:val="lev"/>
          <w:rFonts w:ascii="Times New Roman" w:hAnsi="Times New Roman" w:cs="Times New Roman"/>
          <w:b w:val="0"/>
          <w:sz w:val="26"/>
          <w:szCs w:val="26"/>
        </w:rPr>
        <w:t>édération ;</w:t>
      </w:r>
    </w:p>
    <w:p w14:paraId="772CC76D" w14:textId="77777777" w:rsidR="00D8647B" w:rsidRPr="00711597" w:rsidRDefault="00D8647B" w:rsidP="0031224E">
      <w:pPr>
        <w:spacing w:after="0" w:line="240" w:lineRule="auto"/>
        <w:jc w:val="both"/>
        <w:rPr>
          <w:rStyle w:val="lev"/>
          <w:rFonts w:ascii="Times New Roman" w:hAnsi="Times New Roman" w:cs="Times New Roman"/>
          <w:b w:val="0"/>
          <w:color w:val="5B9BD5" w:themeColor="accent1"/>
          <w:sz w:val="26"/>
          <w:szCs w:val="26"/>
        </w:rPr>
      </w:pPr>
      <w:r w:rsidRPr="003675A1">
        <w:rPr>
          <w:rStyle w:val="lev"/>
          <w:rFonts w:ascii="Times New Roman" w:hAnsi="Times New Roman" w:cs="Times New Roman"/>
          <w:b w:val="0"/>
          <w:sz w:val="26"/>
          <w:szCs w:val="26"/>
        </w:rPr>
        <w:t>-</w:t>
      </w:r>
      <w:r w:rsidR="0031224E" w:rsidRPr="00CD0470">
        <w:rPr>
          <w:rStyle w:val="lev"/>
          <w:rFonts w:ascii="Times New Roman" w:hAnsi="Times New Roman" w:cs="Times New Roman"/>
          <w:b w:val="0"/>
          <w:sz w:val="26"/>
          <w:szCs w:val="26"/>
        </w:rPr>
        <w:t xml:space="preserve">d’un Directeur Technique </w:t>
      </w:r>
      <w:r w:rsidRPr="00CD0470">
        <w:rPr>
          <w:rStyle w:val="lev"/>
          <w:rFonts w:ascii="Times New Roman" w:hAnsi="Times New Roman" w:cs="Times New Roman"/>
          <w:b w:val="0"/>
          <w:sz w:val="26"/>
          <w:szCs w:val="26"/>
        </w:rPr>
        <w:t>National Adjoint ;</w:t>
      </w:r>
    </w:p>
    <w:p w14:paraId="0BEB8694" w14:textId="77777777" w:rsidR="00D8647B" w:rsidRPr="003675A1" w:rsidRDefault="00D8647B"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w:t>
      </w:r>
      <w:r w:rsidR="00067FBE" w:rsidRPr="003675A1">
        <w:rPr>
          <w:rStyle w:val="lev"/>
          <w:rFonts w:ascii="Times New Roman" w:hAnsi="Times New Roman" w:cs="Times New Roman"/>
          <w:b w:val="0"/>
          <w:sz w:val="26"/>
          <w:szCs w:val="26"/>
        </w:rPr>
        <w:t>d’un Secrétaire Technique</w:t>
      </w:r>
      <w:r w:rsidRPr="003675A1">
        <w:rPr>
          <w:rStyle w:val="lev"/>
          <w:rFonts w:ascii="Times New Roman" w:hAnsi="Times New Roman" w:cs="Times New Roman"/>
          <w:b w:val="0"/>
          <w:sz w:val="26"/>
          <w:szCs w:val="26"/>
        </w:rPr>
        <w:t> ;</w:t>
      </w:r>
      <w:r w:rsidR="00067FBE" w:rsidRPr="003675A1">
        <w:rPr>
          <w:rStyle w:val="lev"/>
          <w:rFonts w:ascii="Times New Roman" w:hAnsi="Times New Roman" w:cs="Times New Roman"/>
          <w:b w:val="0"/>
          <w:sz w:val="26"/>
          <w:szCs w:val="26"/>
        </w:rPr>
        <w:t xml:space="preserve"> </w:t>
      </w:r>
    </w:p>
    <w:p w14:paraId="6596977B" w14:textId="76E31030" w:rsidR="0031224E" w:rsidRDefault="00D8647B"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w:t>
      </w:r>
      <w:r w:rsidR="00067FBE" w:rsidRPr="003675A1">
        <w:rPr>
          <w:rStyle w:val="lev"/>
          <w:rFonts w:ascii="Times New Roman" w:hAnsi="Times New Roman" w:cs="Times New Roman"/>
          <w:b w:val="0"/>
          <w:sz w:val="26"/>
          <w:szCs w:val="26"/>
        </w:rPr>
        <w:t>et deux (02)</w:t>
      </w:r>
      <w:r w:rsidR="0031224E" w:rsidRPr="003675A1">
        <w:rPr>
          <w:rStyle w:val="lev"/>
          <w:rFonts w:ascii="Times New Roman" w:hAnsi="Times New Roman" w:cs="Times New Roman"/>
          <w:b w:val="0"/>
          <w:sz w:val="26"/>
          <w:szCs w:val="26"/>
        </w:rPr>
        <w:t xml:space="preserve"> Conseillers Techniques</w:t>
      </w:r>
      <w:ins w:id="3" w:author="pc" w:date="2021-01-28T13:33:00Z">
        <w:r w:rsidR="001C625C">
          <w:rPr>
            <w:rStyle w:val="lev"/>
            <w:rFonts w:ascii="Times New Roman" w:hAnsi="Times New Roman" w:cs="Times New Roman"/>
            <w:b w:val="0"/>
            <w:sz w:val="26"/>
            <w:szCs w:val="26"/>
          </w:rPr>
          <w:t xml:space="preserve"> (preciser le niveau du grade)</w:t>
        </w:r>
      </w:ins>
      <w:r w:rsidR="0031224E" w:rsidRPr="003675A1">
        <w:rPr>
          <w:rStyle w:val="lev"/>
          <w:rFonts w:ascii="Times New Roman" w:hAnsi="Times New Roman" w:cs="Times New Roman"/>
          <w:b w:val="0"/>
          <w:sz w:val="26"/>
          <w:szCs w:val="26"/>
        </w:rPr>
        <w:t>.</w:t>
      </w:r>
    </w:p>
    <w:p w14:paraId="5D3E40F8" w14:textId="77777777" w:rsidR="003223A1" w:rsidRPr="003675A1" w:rsidRDefault="003223A1" w:rsidP="0031224E">
      <w:pPr>
        <w:spacing w:after="0" w:line="240" w:lineRule="auto"/>
        <w:jc w:val="both"/>
        <w:rPr>
          <w:rStyle w:val="lev"/>
          <w:rFonts w:ascii="Times New Roman" w:hAnsi="Times New Roman" w:cs="Times New Roman"/>
          <w:b w:val="0"/>
          <w:bCs w:val="0"/>
          <w:sz w:val="26"/>
          <w:szCs w:val="26"/>
        </w:rPr>
      </w:pPr>
    </w:p>
    <w:p w14:paraId="384F4A87" w14:textId="77777777" w:rsidR="0031224E" w:rsidRPr="009C7C8B"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Le </w:t>
      </w:r>
      <w:r w:rsidR="003223A1">
        <w:rPr>
          <w:rStyle w:val="lev"/>
          <w:rFonts w:ascii="Times New Roman" w:hAnsi="Times New Roman" w:cs="Times New Roman"/>
          <w:b w:val="0"/>
          <w:sz w:val="26"/>
          <w:szCs w:val="26"/>
        </w:rPr>
        <w:t>Directeur Technique National</w:t>
      </w:r>
      <w:r w:rsidR="00CD0470">
        <w:rPr>
          <w:rStyle w:val="lev"/>
          <w:rFonts w:ascii="Times New Roman" w:hAnsi="Times New Roman" w:cs="Times New Roman"/>
          <w:b w:val="0"/>
          <w:sz w:val="26"/>
          <w:szCs w:val="26"/>
        </w:rPr>
        <w:t xml:space="preserve"> Adjoint</w:t>
      </w:r>
      <w:r w:rsidR="003223A1">
        <w:rPr>
          <w:rStyle w:val="lev"/>
          <w:rFonts w:ascii="Times New Roman" w:hAnsi="Times New Roman" w:cs="Times New Roman"/>
          <w:b w:val="0"/>
          <w:sz w:val="26"/>
          <w:szCs w:val="26"/>
        </w:rPr>
        <w:t xml:space="preserve">, le </w:t>
      </w:r>
      <w:r w:rsidRPr="003675A1">
        <w:rPr>
          <w:rStyle w:val="lev"/>
          <w:rFonts w:ascii="Times New Roman" w:hAnsi="Times New Roman" w:cs="Times New Roman"/>
          <w:b w:val="0"/>
          <w:sz w:val="26"/>
          <w:szCs w:val="26"/>
        </w:rPr>
        <w:t>Secrétaire</w:t>
      </w:r>
      <w:r w:rsidR="003223A1">
        <w:rPr>
          <w:rStyle w:val="lev"/>
          <w:rFonts w:ascii="Times New Roman" w:hAnsi="Times New Roman" w:cs="Times New Roman"/>
          <w:b w:val="0"/>
          <w:sz w:val="26"/>
          <w:szCs w:val="26"/>
        </w:rPr>
        <w:t xml:space="preserve"> technique</w:t>
      </w:r>
      <w:r w:rsidRPr="003675A1">
        <w:rPr>
          <w:rStyle w:val="lev"/>
          <w:rFonts w:ascii="Times New Roman" w:hAnsi="Times New Roman" w:cs="Times New Roman"/>
          <w:b w:val="0"/>
          <w:sz w:val="26"/>
          <w:szCs w:val="26"/>
        </w:rPr>
        <w:t xml:space="preserve"> ainsi que les conseillers techniques doivent être des membres actifs</w:t>
      </w:r>
      <w:r w:rsidR="00D77587">
        <w:rPr>
          <w:rStyle w:val="lev"/>
          <w:rFonts w:ascii="Times New Roman" w:hAnsi="Times New Roman" w:cs="Times New Roman"/>
          <w:b w:val="0"/>
          <w:sz w:val="26"/>
          <w:szCs w:val="26"/>
        </w:rPr>
        <w:t>, résidant dans la localité où est situé</w:t>
      </w:r>
      <w:r w:rsidR="00CD0470">
        <w:rPr>
          <w:rStyle w:val="lev"/>
          <w:rFonts w:ascii="Times New Roman" w:hAnsi="Times New Roman" w:cs="Times New Roman"/>
          <w:b w:val="0"/>
          <w:sz w:val="26"/>
          <w:szCs w:val="26"/>
        </w:rPr>
        <w:t xml:space="preserve"> le siège de la f</w:t>
      </w:r>
      <w:r w:rsidR="00E744BC">
        <w:rPr>
          <w:rStyle w:val="lev"/>
          <w:rFonts w:ascii="Times New Roman" w:hAnsi="Times New Roman" w:cs="Times New Roman"/>
          <w:b w:val="0"/>
          <w:sz w:val="26"/>
          <w:szCs w:val="26"/>
        </w:rPr>
        <w:t>édération</w:t>
      </w:r>
      <w:r w:rsidRPr="003675A1">
        <w:rPr>
          <w:rStyle w:val="lev"/>
          <w:rFonts w:ascii="Times New Roman" w:hAnsi="Times New Roman" w:cs="Times New Roman"/>
          <w:b w:val="0"/>
          <w:sz w:val="26"/>
          <w:szCs w:val="26"/>
        </w:rPr>
        <w:t xml:space="preserve"> et Directeur Technique de Club.</w:t>
      </w:r>
      <w:r w:rsidR="00CD0470">
        <w:rPr>
          <w:rStyle w:val="lev"/>
          <w:rFonts w:ascii="Times New Roman" w:hAnsi="Times New Roman" w:cs="Times New Roman"/>
          <w:b w:val="0"/>
          <w:sz w:val="26"/>
          <w:szCs w:val="26"/>
        </w:rPr>
        <w:t xml:space="preserve"> Ils sont proposés par le Directeur Technique National et nommé</w:t>
      </w:r>
      <w:r w:rsidR="00F13AFD">
        <w:rPr>
          <w:rStyle w:val="lev"/>
          <w:rFonts w:ascii="Times New Roman" w:hAnsi="Times New Roman" w:cs="Times New Roman"/>
          <w:b w:val="0"/>
          <w:sz w:val="26"/>
          <w:szCs w:val="26"/>
        </w:rPr>
        <w:t>s par note du président de la fédération.</w:t>
      </w:r>
    </w:p>
    <w:p w14:paraId="54EAEE1D" w14:textId="77777777" w:rsidR="00AD1F9F" w:rsidRPr="003675A1" w:rsidRDefault="00AD1F9F" w:rsidP="0031224E">
      <w:pPr>
        <w:spacing w:after="0" w:line="240" w:lineRule="auto"/>
        <w:jc w:val="both"/>
        <w:rPr>
          <w:rStyle w:val="lev"/>
          <w:rFonts w:ascii="Times New Roman" w:hAnsi="Times New Roman" w:cs="Times New Roman"/>
          <w:b w:val="0"/>
          <w:bCs w:val="0"/>
          <w:strike/>
          <w:sz w:val="26"/>
          <w:szCs w:val="26"/>
        </w:rPr>
      </w:pPr>
    </w:p>
    <w:p w14:paraId="53BDBCE7" w14:textId="77777777" w:rsidR="00D8647B" w:rsidRPr="003675A1"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w:t>
      </w:r>
      <w:r w:rsidRPr="00F13AFD">
        <w:rPr>
          <w:rStyle w:val="lev"/>
          <w:rFonts w:ascii="Times New Roman" w:hAnsi="Times New Roman" w:cs="Times New Roman"/>
          <w:sz w:val="26"/>
          <w:szCs w:val="26"/>
        </w:rPr>
        <w:t>La Direction Te</w:t>
      </w:r>
      <w:r w:rsidR="00D8647B" w:rsidRPr="00F13AFD">
        <w:rPr>
          <w:rStyle w:val="lev"/>
          <w:rFonts w:ascii="Times New Roman" w:hAnsi="Times New Roman" w:cs="Times New Roman"/>
          <w:sz w:val="26"/>
          <w:szCs w:val="26"/>
        </w:rPr>
        <w:t>chniques des Ligues</w:t>
      </w:r>
      <w:r w:rsidR="00D8647B" w:rsidRPr="003675A1">
        <w:rPr>
          <w:rStyle w:val="lev"/>
          <w:rFonts w:ascii="Times New Roman" w:hAnsi="Times New Roman" w:cs="Times New Roman"/>
          <w:b w:val="0"/>
          <w:sz w:val="26"/>
          <w:szCs w:val="26"/>
        </w:rPr>
        <w:t xml:space="preserve"> est composé :</w:t>
      </w:r>
    </w:p>
    <w:p w14:paraId="3104D91D" w14:textId="77777777" w:rsidR="0031224E" w:rsidRPr="003675A1" w:rsidRDefault="00D8647B"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w:t>
      </w:r>
      <w:r w:rsidR="0031224E" w:rsidRPr="003675A1">
        <w:rPr>
          <w:rStyle w:val="lev"/>
          <w:rFonts w:ascii="Times New Roman" w:hAnsi="Times New Roman" w:cs="Times New Roman"/>
          <w:b w:val="0"/>
          <w:sz w:val="26"/>
          <w:szCs w:val="26"/>
        </w:rPr>
        <w:t xml:space="preserve">d’un Directeur Technique, Nommés par la Direction Régionale des Sports </w:t>
      </w:r>
      <w:r w:rsidR="00067FBE" w:rsidRPr="003675A1">
        <w:rPr>
          <w:rStyle w:val="lev"/>
          <w:rFonts w:ascii="Times New Roman" w:hAnsi="Times New Roman" w:cs="Times New Roman"/>
          <w:b w:val="0"/>
          <w:sz w:val="26"/>
          <w:szCs w:val="26"/>
        </w:rPr>
        <w:t xml:space="preserve">et des loisirs </w:t>
      </w:r>
      <w:r w:rsidR="0031224E" w:rsidRPr="003675A1">
        <w:rPr>
          <w:rStyle w:val="lev"/>
          <w:rFonts w:ascii="Times New Roman" w:hAnsi="Times New Roman" w:cs="Times New Roman"/>
          <w:b w:val="0"/>
          <w:sz w:val="26"/>
          <w:szCs w:val="26"/>
        </w:rPr>
        <w:t xml:space="preserve">sur proposition du Bureau exécutif de la ligue. </w:t>
      </w:r>
    </w:p>
    <w:p w14:paraId="2209F64B" w14:textId="77777777" w:rsidR="00D8647B" w:rsidRPr="003675A1" w:rsidRDefault="00D8647B"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et d’un Directeur Technique Adjoint</w:t>
      </w:r>
      <w:r w:rsidR="00F13AFD">
        <w:rPr>
          <w:rStyle w:val="lev"/>
          <w:rFonts w:ascii="Times New Roman" w:hAnsi="Times New Roman" w:cs="Times New Roman"/>
          <w:b w:val="0"/>
          <w:sz w:val="26"/>
          <w:szCs w:val="26"/>
        </w:rPr>
        <w:t>, proposé par le Directeur Technique de la ligue et nommé par note du Président</w:t>
      </w:r>
      <w:r w:rsidRPr="003675A1">
        <w:rPr>
          <w:rStyle w:val="lev"/>
          <w:rFonts w:ascii="Times New Roman" w:hAnsi="Times New Roman" w:cs="Times New Roman"/>
          <w:b w:val="0"/>
          <w:sz w:val="26"/>
          <w:szCs w:val="26"/>
        </w:rPr>
        <w:t> ;</w:t>
      </w:r>
    </w:p>
    <w:p w14:paraId="733A5D08"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Son organisation et son fonctionnement doivent être compatibles avec ceux de la Direction Technique Nationale.</w:t>
      </w:r>
    </w:p>
    <w:p w14:paraId="210FE82E"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7A4AF251" w14:textId="77777777" w:rsidR="00D8647B" w:rsidRPr="003675A1"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 xml:space="preserve">▀ </w:t>
      </w:r>
      <w:r w:rsidRPr="00F13AFD">
        <w:rPr>
          <w:rStyle w:val="lev"/>
          <w:rFonts w:ascii="Times New Roman" w:hAnsi="Times New Roman" w:cs="Times New Roman"/>
          <w:sz w:val="26"/>
          <w:szCs w:val="26"/>
        </w:rPr>
        <w:t xml:space="preserve">La Direction Technique </w:t>
      </w:r>
      <w:r w:rsidR="00D8647B" w:rsidRPr="00F13AFD">
        <w:rPr>
          <w:rStyle w:val="lev"/>
          <w:rFonts w:ascii="Times New Roman" w:hAnsi="Times New Roman" w:cs="Times New Roman"/>
          <w:sz w:val="26"/>
          <w:szCs w:val="26"/>
        </w:rPr>
        <w:t>du District</w:t>
      </w:r>
      <w:r w:rsidRPr="003675A1">
        <w:rPr>
          <w:rStyle w:val="lev"/>
          <w:rFonts w:ascii="Times New Roman" w:hAnsi="Times New Roman" w:cs="Times New Roman"/>
          <w:b w:val="0"/>
          <w:sz w:val="26"/>
          <w:szCs w:val="26"/>
        </w:rPr>
        <w:t xml:space="preserve"> est mise en place par le District et est composé</w:t>
      </w:r>
      <w:r w:rsidR="00D8647B" w:rsidRPr="003675A1">
        <w:rPr>
          <w:rStyle w:val="lev"/>
          <w:rFonts w:ascii="Times New Roman" w:hAnsi="Times New Roman" w:cs="Times New Roman"/>
          <w:b w:val="0"/>
          <w:sz w:val="26"/>
          <w:szCs w:val="26"/>
        </w:rPr>
        <w:t> :</w:t>
      </w:r>
    </w:p>
    <w:p w14:paraId="283F03D0" w14:textId="77777777" w:rsidR="00D8647B" w:rsidRPr="00F13AFD" w:rsidRDefault="00D8647B"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w:t>
      </w:r>
      <w:r w:rsidR="0031224E" w:rsidRPr="003675A1">
        <w:rPr>
          <w:rStyle w:val="lev"/>
          <w:rFonts w:ascii="Times New Roman" w:hAnsi="Times New Roman" w:cs="Times New Roman"/>
          <w:b w:val="0"/>
          <w:sz w:val="26"/>
          <w:szCs w:val="26"/>
        </w:rPr>
        <w:t xml:space="preserve"> d’un </w:t>
      </w:r>
      <w:r w:rsidRPr="003675A1">
        <w:rPr>
          <w:rStyle w:val="lev"/>
          <w:rFonts w:ascii="Times New Roman" w:hAnsi="Times New Roman" w:cs="Times New Roman"/>
          <w:b w:val="0"/>
          <w:sz w:val="26"/>
          <w:szCs w:val="26"/>
        </w:rPr>
        <w:t>Directeur Technique, nommé</w:t>
      </w:r>
      <w:r w:rsidR="0031224E" w:rsidRPr="003675A1">
        <w:rPr>
          <w:rStyle w:val="lev"/>
          <w:rFonts w:ascii="Times New Roman" w:hAnsi="Times New Roman" w:cs="Times New Roman"/>
          <w:b w:val="0"/>
          <w:sz w:val="26"/>
          <w:szCs w:val="26"/>
        </w:rPr>
        <w:t xml:space="preserve"> par la Direction Régionale des Sports </w:t>
      </w:r>
      <w:r w:rsidR="00067FBE" w:rsidRPr="003675A1">
        <w:rPr>
          <w:rStyle w:val="lev"/>
          <w:rFonts w:ascii="Times New Roman" w:hAnsi="Times New Roman" w:cs="Times New Roman"/>
          <w:b w:val="0"/>
          <w:sz w:val="26"/>
          <w:szCs w:val="26"/>
        </w:rPr>
        <w:t xml:space="preserve">et des loisirs </w:t>
      </w:r>
      <w:r w:rsidR="0031224E" w:rsidRPr="003675A1">
        <w:rPr>
          <w:rStyle w:val="lev"/>
          <w:rFonts w:ascii="Times New Roman" w:hAnsi="Times New Roman" w:cs="Times New Roman"/>
          <w:b w:val="0"/>
          <w:sz w:val="26"/>
          <w:szCs w:val="26"/>
        </w:rPr>
        <w:t xml:space="preserve">sur proposition du Bureau exécutif du District. </w:t>
      </w:r>
    </w:p>
    <w:p w14:paraId="14821C1B"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lastRenderedPageBreak/>
        <w:t>Son organisation et son fonctionnement doivent être compatibles avec ceux de la Direction Technique Nationale.</w:t>
      </w:r>
    </w:p>
    <w:p w14:paraId="5E7CED9B"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79B43D2E"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 La Direction Technique du Club est mise en place par le Club et est composé d’un </w:t>
      </w:r>
      <w:r w:rsidR="00F13AFD">
        <w:rPr>
          <w:rStyle w:val="lev"/>
          <w:rFonts w:ascii="Times New Roman" w:hAnsi="Times New Roman" w:cs="Times New Roman"/>
          <w:b w:val="0"/>
          <w:sz w:val="26"/>
          <w:szCs w:val="26"/>
        </w:rPr>
        <w:t xml:space="preserve">Directeur de club </w:t>
      </w:r>
      <w:r w:rsidRPr="003675A1">
        <w:rPr>
          <w:rStyle w:val="lev"/>
          <w:rFonts w:ascii="Times New Roman" w:hAnsi="Times New Roman" w:cs="Times New Roman"/>
          <w:b w:val="0"/>
          <w:sz w:val="26"/>
          <w:szCs w:val="26"/>
        </w:rPr>
        <w:t>;</w:t>
      </w:r>
    </w:p>
    <w:p w14:paraId="129C00CE"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Son organisation et son fonctionnement doivent être compatibles avec ceux de la Direction Technique Nationale.</w:t>
      </w:r>
    </w:p>
    <w:p w14:paraId="05D79251"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3A14D8BC"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Les responsables de ces structures sont désignés et nommés conformément aux dispositions du décret n°2004-511/PRES/PM/MSL portant organisation et attributions des structures dirigeantes du sport de compétition au Burkina Faso, des Statuts et Règlement Intérieur de la Fédération Burkinabè de Vovinam Viet Vo Dao pour le même mandat que le bureau exécutif de la Fédération.</w:t>
      </w:r>
    </w:p>
    <w:p w14:paraId="4CCB7DB0"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35A1972A" w14:textId="77777777" w:rsidR="0031224E" w:rsidRPr="003675A1" w:rsidRDefault="00841493" w:rsidP="0031224E">
      <w:pPr>
        <w:spacing w:after="0" w:line="240" w:lineRule="auto"/>
        <w:jc w:val="both"/>
        <w:rPr>
          <w:rStyle w:val="lev"/>
          <w:rFonts w:ascii="Times New Roman" w:hAnsi="Times New Roman" w:cs="Times New Roman"/>
          <w:bCs w:val="0"/>
          <w:sz w:val="26"/>
          <w:szCs w:val="26"/>
        </w:rPr>
      </w:pPr>
      <w:r w:rsidRPr="003675A1">
        <w:rPr>
          <w:rStyle w:val="lev"/>
          <w:rFonts w:ascii="Times New Roman" w:hAnsi="Times New Roman" w:cs="Times New Roman"/>
          <w:sz w:val="26"/>
          <w:szCs w:val="26"/>
        </w:rPr>
        <w:t>C</w:t>
      </w:r>
      <w:r w:rsidR="0031224E" w:rsidRPr="003675A1">
        <w:rPr>
          <w:rStyle w:val="lev"/>
          <w:rFonts w:ascii="Times New Roman" w:hAnsi="Times New Roman" w:cs="Times New Roman"/>
          <w:sz w:val="26"/>
          <w:szCs w:val="26"/>
        </w:rPr>
        <w:t>- ATTRIBUTIONS</w:t>
      </w:r>
      <w:r w:rsidR="00334553" w:rsidRPr="003675A1">
        <w:rPr>
          <w:rStyle w:val="lev"/>
          <w:rFonts w:ascii="Times New Roman" w:hAnsi="Times New Roman" w:cs="Times New Roman"/>
          <w:sz w:val="26"/>
          <w:szCs w:val="26"/>
        </w:rPr>
        <w:t xml:space="preserve"> </w:t>
      </w:r>
    </w:p>
    <w:p w14:paraId="1330F203"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57C12911"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w:t>
      </w:r>
      <w:r w:rsidR="00334553" w:rsidRPr="003675A1">
        <w:rPr>
          <w:rStyle w:val="lev"/>
          <w:rFonts w:ascii="Times New Roman" w:hAnsi="Times New Roman" w:cs="Times New Roman"/>
          <w:i/>
          <w:sz w:val="26"/>
          <w:szCs w:val="26"/>
        </w:rPr>
        <w:t>De l</w:t>
      </w:r>
      <w:r w:rsidRPr="003675A1">
        <w:rPr>
          <w:rStyle w:val="lev"/>
          <w:rFonts w:ascii="Times New Roman" w:hAnsi="Times New Roman" w:cs="Times New Roman"/>
          <w:i/>
          <w:sz w:val="26"/>
          <w:szCs w:val="26"/>
        </w:rPr>
        <w:t>a Direction Technique National</w:t>
      </w:r>
    </w:p>
    <w:p w14:paraId="2851520F" w14:textId="77777777" w:rsidR="0031224E" w:rsidRPr="003675A1" w:rsidRDefault="007B1B9A" w:rsidP="007B1B9A">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w:t>
      </w:r>
      <w:r w:rsidR="0031224E" w:rsidRPr="003675A1">
        <w:rPr>
          <w:rStyle w:val="lev"/>
          <w:rFonts w:ascii="Times New Roman" w:hAnsi="Times New Roman" w:cs="Times New Roman"/>
          <w:b w:val="0"/>
          <w:sz w:val="26"/>
          <w:szCs w:val="26"/>
        </w:rPr>
        <w:t xml:space="preserve">Le Directeur Technique National veille à l’application du </w:t>
      </w:r>
      <w:r w:rsidR="00067FBE" w:rsidRPr="003675A1">
        <w:rPr>
          <w:rStyle w:val="lev"/>
          <w:rFonts w:ascii="Times New Roman" w:hAnsi="Times New Roman" w:cs="Times New Roman"/>
          <w:b w:val="0"/>
          <w:sz w:val="26"/>
          <w:szCs w:val="26"/>
        </w:rPr>
        <w:t>Programme d’enseignement</w:t>
      </w:r>
      <w:r w:rsidR="0031224E" w:rsidRPr="003675A1">
        <w:rPr>
          <w:rStyle w:val="lev"/>
          <w:rFonts w:ascii="Times New Roman" w:hAnsi="Times New Roman" w:cs="Times New Roman"/>
          <w:b w:val="0"/>
          <w:sz w:val="26"/>
          <w:szCs w:val="26"/>
        </w:rPr>
        <w:t xml:space="preserve">, garanti la valeur pleine et entière des </w:t>
      </w:r>
      <w:r w:rsidR="00C956CE">
        <w:rPr>
          <w:rStyle w:val="lev"/>
          <w:rFonts w:ascii="Times New Roman" w:hAnsi="Times New Roman" w:cs="Times New Roman"/>
          <w:b w:val="0"/>
          <w:sz w:val="26"/>
          <w:szCs w:val="26"/>
        </w:rPr>
        <w:t>grades (</w:t>
      </w:r>
      <w:r w:rsidR="0031224E" w:rsidRPr="003675A1">
        <w:rPr>
          <w:rStyle w:val="lev"/>
          <w:rFonts w:ascii="Times New Roman" w:hAnsi="Times New Roman" w:cs="Times New Roman"/>
          <w:b w:val="0"/>
          <w:sz w:val="26"/>
          <w:szCs w:val="26"/>
        </w:rPr>
        <w:t>Dang</w:t>
      </w:r>
      <w:r w:rsidR="00C956CE">
        <w:rPr>
          <w:rStyle w:val="lev"/>
          <w:rFonts w:ascii="Times New Roman" w:hAnsi="Times New Roman" w:cs="Times New Roman"/>
          <w:b w:val="0"/>
          <w:sz w:val="26"/>
          <w:szCs w:val="26"/>
        </w:rPr>
        <w:t>)</w:t>
      </w:r>
      <w:r w:rsidR="0031224E" w:rsidRPr="003675A1">
        <w:rPr>
          <w:rStyle w:val="lev"/>
          <w:rFonts w:ascii="Times New Roman" w:hAnsi="Times New Roman" w:cs="Times New Roman"/>
          <w:b w:val="0"/>
          <w:sz w:val="26"/>
          <w:szCs w:val="26"/>
        </w:rPr>
        <w:t xml:space="preserve"> dans leur progression, leur hiérarchie ;</w:t>
      </w:r>
    </w:p>
    <w:p w14:paraId="52C5DDF8" w14:textId="77777777" w:rsidR="0031224E"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Le Directeur Technique National peut proposer à la commission technique de faire évoluer le règlement et le contenu des examens. Ses propositions seront inscrites à l’ordre du jour de l’Assemblée extraordinaire de la commission.</w:t>
      </w:r>
    </w:p>
    <w:p w14:paraId="0BE148BE" w14:textId="77777777" w:rsidR="00B87723" w:rsidRPr="00B87723" w:rsidRDefault="00B87723" w:rsidP="0031224E">
      <w:pPr>
        <w:spacing w:after="0" w:line="240" w:lineRule="auto"/>
        <w:jc w:val="both"/>
        <w:rPr>
          <w:rStyle w:val="lev"/>
          <w:rFonts w:ascii="Times New Roman" w:hAnsi="Times New Roman" w:cs="Times New Roman"/>
          <w:b w:val="0"/>
          <w:bCs w:val="0"/>
          <w:color w:val="FF0000"/>
          <w:sz w:val="26"/>
          <w:szCs w:val="26"/>
        </w:rPr>
      </w:pPr>
      <w:r w:rsidRPr="00B87723">
        <w:rPr>
          <w:rStyle w:val="lev"/>
          <w:rFonts w:ascii="Times New Roman" w:hAnsi="Times New Roman" w:cs="Times New Roman"/>
          <w:b w:val="0"/>
          <w:color w:val="FF0000"/>
          <w:sz w:val="26"/>
          <w:szCs w:val="26"/>
        </w:rPr>
        <w:t>Le Directeur Technique National dirige la commission technique nationale. Il convoque et préside les Assemblées Généraux.</w:t>
      </w:r>
    </w:p>
    <w:p w14:paraId="5CB045BD" w14:textId="77777777" w:rsidR="0031224E" w:rsidRPr="00C956CE" w:rsidRDefault="0031224E" w:rsidP="0031224E">
      <w:pPr>
        <w:spacing w:after="0" w:line="240" w:lineRule="auto"/>
        <w:jc w:val="both"/>
        <w:rPr>
          <w:rStyle w:val="lev"/>
          <w:rFonts w:ascii="Times New Roman" w:hAnsi="Times New Roman" w:cs="Times New Roman"/>
          <w:b w:val="0"/>
          <w:bCs w:val="0"/>
          <w:sz w:val="26"/>
          <w:szCs w:val="26"/>
        </w:rPr>
      </w:pPr>
      <w:r w:rsidRPr="00C956CE">
        <w:rPr>
          <w:rStyle w:val="lev"/>
          <w:rFonts w:ascii="Times New Roman" w:hAnsi="Times New Roman" w:cs="Times New Roman"/>
          <w:b w:val="0"/>
          <w:sz w:val="26"/>
          <w:szCs w:val="26"/>
        </w:rPr>
        <w:t>Le cumul de postes de Directeur Technique National et entraineur national est interdit.</w:t>
      </w:r>
    </w:p>
    <w:p w14:paraId="71703DA5" w14:textId="77777777" w:rsidR="0031224E" w:rsidRPr="00C956CE" w:rsidRDefault="0031224E" w:rsidP="0031224E">
      <w:pPr>
        <w:spacing w:after="0" w:line="240" w:lineRule="auto"/>
        <w:jc w:val="both"/>
        <w:rPr>
          <w:rStyle w:val="lev"/>
          <w:rFonts w:ascii="Times New Roman" w:hAnsi="Times New Roman" w:cs="Times New Roman"/>
          <w:b w:val="0"/>
          <w:sz w:val="26"/>
          <w:szCs w:val="26"/>
        </w:rPr>
      </w:pPr>
      <w:r w:rsidRPr="00C956CE">
        <w:rPr>
          <w:rStyle w:val="lev"/>
          <w:rFonts w:ascii="Times New Roman" w:hAnsi="Times New Roman" w:cs="Times New Roman"/>
          <w:b w:val="0"/>
          <w:sz w:val="26"/>
          <w:szCs w:val="26"/>
        </w:rPr>
        <w:t>-Le Directeur Technique National Adjoint</w:t>
      </w:r>
      <w:r w:rsidR="003B34CE" w:rsidRPr="00C956CE">
        <w:rPr>
          <w:rStyle w:val="lev"/>
          <w:rFonts w:ascii="Times New Roman" w:hAnsi="Times New Roman" w:cs="Times New Roman"/>
          <w:b w:val="0"/>
          <w:sz w:val="26"/>
          <w:szCs w:val="26"/>
        </w:rPr>
        <w:t>,</w:t>
      </w:r>
      <w:r w:rsidRPr="00C956CE">
        <w:rPr>
          <w:rStyle w:val="lev"/>
          <w:rFonts w:ascii="Times New Roman" w:hAnsi="Times New Roman" w:cs="Times New Roman"/>
          <w:b w:val="0"/>
          <w:sz w:val="26"/>
          <w:szCs w:val="26"/>
        </w:rPr>
        <w:t xml:space="preserve"> assiste et remplace le Directeur Technique National en cas d’empêchement.</w:t>
      </w:r>
      <w:r w:rsidR="00711597" w:rsidRPr="00C956CE">
        <w:rPr>
          <w:rStyle w:val="lev"/>
          <w:rFonts w:ascii="Times New Roman" w:hAnsi="Times New Roman" w:cs="Times New Roman"/>
          <w:b w:val="0"/>
          <w:sz w:val="26"/>
          <w:szCs w:val="26"/>
        </w:rPr>
        <w:t xml:space="preserve"> </w:t>
      </w:r>
    </w:p>
    <w:p w14:paraId="79F9E8E9" w14:textId="77777777" w:rsidR="0031224E" w:rsidRPr="00FB5F99" w:rsidRDefault="0031224E" w:rsidP="0031224E">
      <w:pPr>
        <w:spacing w:after="0" w:line="240" w:lineRule="auto"/>
        <w:jc w:val="both"/>
        <w:rPr>
          <w:rStyle w:val="lev"/>
          <w:rFonts w:ascii="Times New Roman" w:hAnsi="Times New Roman" w:cs="Times New Roman"/>
          <w:b w:val="0"/>
          <w:bCs w:val="0"/>
          <w:color w:val="FF0000"/>
          <w:sz w:val="26"/>
          <w:szCs w:val="26"/>
        </w:rPr>
      </w:pPr>
      <w:r w:rsidRPr="003675A1">
        <w:rPr>
          <w:rStyle w:val="lev"/>
          <w:rFonts w:ascii="Times New Roman" w:hAnsi="Times New Roman" w:cs="Times New Roman"/>
          <w:b w:val="0"/>
          <w:sz w:val="26"/>
          <w:szCs w:val="26"/>
        </w:rPr>
        <w:t>-Le Secrétaire Technique est responsable du traitement administratif, le suivi et le classement des dossiers.</w:t>
      </w:r>
      <w:r w:rsidR="002A2E7F">
        <w:rPr>
          <w:rStyle w:val="lev"/>
          <w:rFonts w:ascii="Times New Roman" w:hAnsi="Times New Roman" w:cs="Times New Roman"/>
          <w:b w:val="0"/>
          <w:sz w:val="26"/>
          <w:szCs w:val="26"/>
        </w:rPr>
        <w:t xml:space="preserve"> </w:t>
      </w:r>
      <w:r w:rsidR="002A2E7F" w:rsidRPr="00FB5F99">
        <w:rPr>
          <w:rStyle w:val="lev"/>
          <w:rFonts w:ascii="Times New Roman" w:hAnsi="Times New Roman" w:cs="Times New Roman"/>
          <w:b w:val="0"/>
          <w:color w:val="FF0000"/>
          <w:sz w:val="26"/>
          <w:szCs w:val="26"/>
        </w:rPr>
        <w:t>Il prépare avec le Directeur Technique Nationale les Assemblées Généraux</w:t>
      </w:r>
      <w:r w:rsidR="00FB5F99" w:rsidRPr="00FB5F99">
        <w:rPr>
          <w:rStyle w:val="lev"/>
          <w:rFonts w:ascii="Times New Roman" w:hAnsi="Times New Roman" w:cs="Times New Roman"/>
          <w:b w:val="0"/>
          <w:color w:val="FF0000"/>
          <w:sz w:val="26"/>
          <w:szCs w:val="26"/>
        </w:rPr>
        <w:t xml:space="preserve"> et les réunions de la commission.</w:t>
      </w:r>
    </w:p>
    <w:p w14:paraId="03692A29"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Il assure le traitement informatique des textes et des courriers.</w:t>
      </w:r>
    </w:p>
    <w:p w14:paraId="74830F94" w14:textId="77777777" w:rsidR="0031224E"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-Les conseillers techniques assistent aux réunions de la Direction Technique Nationale et exercent un rôle d’appui conseils.</w:t>
      </w:r>
    </w:p>
    <w:p w14:paraId="62F992CE" w14:textId="77777777" w:rsidR="00C956CE" w:rsidRPr="003675A1" w:rsidRDefault="00C956CE" w:rsidP="003A1D3C">
      <w:pPr>
        <w:spacing w:after="0" w:line="240" w:lineRule="auto"/>
        <w:ind w:firstLine="708"/>
        <w:jc w:val="both"/>
        <w:rPr>
          <w:rStyle w:val="lev"/>
          <w:rFonts w:ascii="Times New Roman" w:hAnsi="Times New Roman" w:cs="Times New Roman"/>
          <w:b w:val="0"/>
          <w:bCs w:val="0"/>
          <w:sz w:val="26"/>
          <w:szCs w:val="26"/>
        </w:rPr>
      </w:pPr>
      <w:r>
        <w:rPr>
          <w:rStyle w:val="lev"/>
          <w:rFonts w:ascii="Times New Roman" w:hAnsi="Times New Roman" w:cs="Times New Roman"/>
          <w:b w:val="0"/>
          <w:sz w:val="26"/>
          <w:szCs w:val="26"/>
        </w:rPr>
        <w:t xml:space="preserve">La sélection des vo sinh pour l’équipe national en </w:t>
      </w:r>
      <w:r w:rsidR="003A1D3C">
        <w:rPr>
          <w:rStyle w:val="lev"/>
          <w:rFonts w:ascii="Times New Roman" w:hAnsi="Times New Roman" w:cs="Times New Roman"/>
          <w:b w:val="0"/>
          <w:sz w:val="26"/>
          <w:szCs w:val="26"/>
        </w:rPr>
        <w:t>vue</w:t>
      </w:r>
      <w:r>
        <w:rPr>
          <w:rStyle w:val="lev"/>
          <w:rFonts w:ascii="Times New Roman" w:hAnsi="Times New Roman" w:cs="Times New Roman"/>
          <w:b w:val="0"/>
          <w:sz w:val="26"/>
          <w:szCs w:val="26"/>
        </w:rPr>
        <w:t xml:space="preserve"> d’une compétition est faite par la Direction Technique Nationale</w:t>
      </w:r>
      <w:r w:rsidR="003A1D3C">
        <w:rPr>
          <w:rStyle w:val="lev"/>
          <w:rFonts w:ascii="Times New Roman" w:hAnsi="Times New Roman" w:cs="Times New Roman"/>
          <w:b w:val="0"/>
          <w:sz w:val="26"/>
          <w:szCs w:val="26"/>
        </w:rPr>
        <w:t>.</w:t>
      </w:r>
      <w:r>
        <w:rPr>
          <w:rStyle w:val="lev"/>
          <w:rFonts w:ascii="Times New Roman" w:hAnsi="Times New Roman" w:cs="Times New Roman"/>
          <w:b w:val="0"/>
          <w:sz w:val="26"/>
          <w:szCs w:val="26"/>
        </w:rPr>
        <w:t xml:space="preserve"> </w:t>
      </w:r>
    </w:p>
    <w:p w14:paraId="1B81D45C"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5EBC99FF"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w:t>
      </w:r>
      <w:r w:rsidR="00334553" w:rsidRPr="003675A1">
        <w:rPr>
          <w:rStyle w:val="lev"/>
          <w:rFonts w:ascii="Times New Roman" w:hAnsi="Times New Roman" w:cs="Times New Roman"/>
          <w:i/>
          <w:sz w:val="26"/>
          <w:szCs w:val="26"/>
        </w:rPr>
        <w:t xml:space="preserve">De </w:t>
      </w:r>
      <w:r w:rsidRPr="003675A1">
        <w:rPr>
          <w:rStyle w:val="lev"/>
          <w:rFonts w:ascii="Times New Roman" w:hAnsi="Times New Roman" w:cs="Times New Roman"/>
          <w:i/>
          <w:sz w:val="26"/>
          <w:szCs w:val="26"/>
        </w:rPr>
        <w:t>La Direction Technique des Ligues</w:t>
      </w:r>
    </w:p>
    <w:p w14:paraId="046CBDE8" w14:textId="77777777" w:rsidR="0031224E"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Le Directeur Technique de la Ligue incarne les tâches du Directeur Technique National au Niveau Régional. Il représente le Directeur Technique National. Il veille à l’application du Programme d’enseignement et est garant des passages de grade jusqu’à ceinture Bleue Cap III chez la adultes et ceinture verte Cap III chez les enfants.</w:t>
      </w:r>
    </w:p>
    <w:p w14:paraId="5ABE20D5" w14:textId="77777777" w:rsidR="003A1D3C" w:rsidRPr="003675A1" w:rsidRDefault="003A1D3C" w:rsidP="003A1D3C">
      <w:pPr>
        <w:spacing w:after="0" w:line="240" w:lineRule="auto"/>
        <w:ind w:firstLine="708"/>
        <w:jc w:val="both"/>
        <w:rPr>
          <w:rStyle w:val="lev"/>
          <w:rFonts w:ascii="Times New Roman" w:hAnsi="Times New Roman" w:cs="Times New Roman"/>
          <w:b w:val="0"/>
          <w:bCs w:val="0"/>
          <w:sz w:val="26"/>
          <w:szCs w:val="26"/>
        </w:rPr>
      </w:pPr>
      <w:r>
        <w:rPr>
          <w:rStyle w:val="lev"/>
          <w:rFonts w:ascii="Times New Roman" w:hAnsi="Times New Roman" w:cs="Times New Roman"/>
          <w:b w:val="0"/>
          <w:sz w:val="26"/>
          <w:szCs w:val="26"/>
        </w:rPr>
        <w:t xml:space="preserve">La sélection des vo sinh pour l’équipe de la Ligue en vue d’une compétition est faite par la Direction Technique de la ligue. </w:t>
      </w:r>
    </w:p>
    <w:p w14:paraId="4AFE6405"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1C4FE916"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w:t>
      </w:r>
      <w:r w:rsidR="00334553" w:rsidRPr="003675A1">
        <w:rPr>
          <w:rStyle w:val="lev"/>
          <w:rFonts w:ascii="Times New Roman" w:hAnsi="Times New Roman" w:cs="Times New Roman"/>
          <w:i/>
          <w:sz w:val="26"/>
          <w:szCs w:val="26"/>
        </w:rPr>
        <w:t xml:space="preserve">De </w:t>
      </w:r>
      <w:r w:rsidRPr="003675A1">
        <w:rPr>
          <w:rStyle w:val="lev"/>
          <w:rFonts w:ascii="Times New Roman" w:hAnsi="Times New Roman" w:cs="Times New Roman"/>
          <w:i/>
          <w:sz w:val="26"/>
          <w:szCs w:val="26"/>
        </w:rPr>
        <w:t>La</w:t>
      </w:r>
      <w:r w:rsidR="007B1B9A" w:rsidRPr="003675A1">
        <w:rPr>
          <w:rStyle w:val="lev"/>
          <w:rFonts w:ascii="Times New Roman" w:hAnsi="Times New Roman" w:cs="Times New Roman"/>
          <w:i/>
          <w:sz w:val="26"/>
          <w:szCs w:val="26"/>
        </w:rPr>
        <w:t xml:space="preserve"> Direction Technique du District</w:t>
      </w:r>
    </w:p>
    <w:p w14:paraId="40ADBF98" w14:textId="5C687BDB"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lastRenderedPageBreak/>
        <w:t xml:space="preserve">Le Directeur Technique </w:t>
      </w:r>
      <w:r w:rsidR="007B1B9A" w:rsidRPr="003675A1">
        <w:rPr>
          <w:rStyle w:val="lev"/>
          <w:rFonts w:ascii="Times New Roman" w:hAnsi="Times New Roman" w:cs="Times New Roman"/>
          <w:b w:val="0"/>
          <w:sz w:val="26"/>
          <w:szCs w:val="26"/>
        </w:rPr>
        <w:t>du District</w:t>
      </w:r>
      <w:r w:rsidRPr="003675A1">
        <w:rPr>
          <w:rStyle w:val="lev"/>
          <w:rFonts w:ascii="Times New Roman" w:hAnsi="Times New Roman" w:cs="Times New Roman"/>
          <w:b w:val="0"/>
          <w:sz w:val="26"/>
          <w:szCs w:val="26"/>
        </w:rPr>
        <w:t xml:space="preserve"> incarne les tâches du Directeur Technique National au Niveau </w:t>
      </w:r>
      <w:r w:rsidR="007B1B9A" w:rsidRPr="003675A1">
        <w:rPr>
          <w:rStyle w:val="lev"/>
          <w:rFonts w:ascii="Times New Roman" w:hAnsi="Times New Roman" w:cs="Times New Roman"/>
          <w:b w:val="0"/>
          <w:sz w:val="26"/>
          <w:szCs w:val="26"/>
        </w:rPr>
        <w:t>district (Province)</w:t>
      </w:r>
      <w:r w:rsidRPr="003675A1">
        <w:rPr>
          <w:rStyle w:val="lev"/>
          <w:rFonts w:ascii="Times New Roman" w:hAnsi="Times New Roman" w:cs="Times New Roman"/>
          <w:b w:val="0"/>
          <w:sz w:val="26"/>
          <w:szCs w:val="26"/>
        </w:rPr>
        <w:t>. Il représente le Directeur Technique National. Il veille à l’application du Programme d’enseignement et est garant des passages de grade jusqu’à ceinture Bleue Cap III chez l</w:t>
      </w:r>
      <w:ins w:id="4" w:author="pc" w:date="2021-01-28T13:37:00Z">
        <w:r w:rsidR="001C625C">
          <w:rPr>
            <w:rStyle w:val="lev"/>
            <w:rFonts w:ascii="Times New Roman" w:hAnsi="Times New Roman" w:cs="Times New Roman"/>
            <w:b w:val="0"/>
            <w:sz w:val="26"/>
            <w:szCs w:val="26"/>
          </w:rPr>
          <w:t>es</w:t>
        </w:r>
      </w:ins>
      <w:del w:id="5" w:author="pc" w:date="2021-01-28T13:37:00Z">
        <w:r w:rsidRPr="003675A1" w:rsidDel="001C625C">
          <w:rPr>
            <w:rStyle w:val="lev"/>
            <w:rFonts w:ascii="Times New Roman" w:hAnsi="Times New Roman" w:cs="Times New Roman"/>
            <w:b w:val="0"/>
            <w:sz w:val="26"/>
            <w:szCs w:val="26"/>
          </w:rPr>
          <w:delText>a</w:delText>
        </w:r>
      </w:del>
      <w:r w:rsidRPr="003675A1">
        <w:rPr>
          <w:rStyle w:val="lev"/>
          <w:rFonts w:ascii="Times New Roman" w:hAnsi="Times New Roman" w:cs="Times New Roman"/>
          <w:b w:val="0"/>
          <w:sz w:val="26"/>
          <w:szCs w:val="26"/>
        </w:rPr>
        <w:t xml:space="preserve"> adultes et ceinture verte Cap III chez les enfants.</w:t>
      </w:r>
    </w:p>
    <w:p w14:paraId="649BF273" w14:textId="77777777" w:rsidR="003A1D3C" w:rsidRPr="003675A1" w:rsidRDefault="003A1D3C" w:rsidP="003A1D3C">
      <w:pPr>
        <w:spacing w:after="0" w:line="240" w:lineRule="auto"/>
        <w:ind w:firstLine="708"/>
        <w:jc w:val="both"/>
        <w:rPr>
          <w:rStyle w:val="lev"/>
          <w:rFonts w:ascii="Times New Roman" w:hAnsi="Times New Roman" w:cs="Times New Roman"/>
          <w:b w:val="0"/>
          <w:bCs w:val="0"/>
          <w:sz w:val="26"/>
          <w:szCs w:val="26"/>
        </w:rPr>
      </w:pPr>
      <w:r>
        <w:rPr>
          <w:rStyle w:val="lev"/>
          <w:rFonts w:ascii="Times New Roman" w:hAnsi="Times New Roman" w:cs="Times New Roman"/>
          <w:b w:val="0"/>
          <w:sz w:val="26"/>
          <w:szCs w:val="26"/>
        </w:rPr>
        <w:t xml:space="preserve">La sélection des vo sinh pour l’équipe du District en vue d’une compétition est faite par la Direction Technique du district. </w:t>
      </w:r>
    </w:p>
    <w:p w14:paraId="4DB10383"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p>
    <w:p w14:paraId="1AE09B59"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▄La Direction Technique du Club</w:t>
      </w:r>
    </w:p>
    <w:p w14:paraId="35B4683E"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 xml:space="preserve">   Il est assuré par le Directeur Technique du club.</w:t>
      </w:r>
    </w:p>
    <w:p w14:paraId="650FF43A"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Il définit la politique technique de développement du club ;</w:t>
      </w:r>
    </w:p>
    <w:p w14:paraId="30194FE1" w14:textId="77777777" w:rsidR="0031224E" w:rsidRPr="003675A1" w:rsidRDefault="0031224E" w:rsidP="0031224E">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sz w:val="26"/>
          <w:szCs w:val="26"/>
        </w:rPr>
        <w:t>Il participe à la c</w:t>
      </w:r>
      <w:r w:rsidR="007B1B9A" w:rsidRPr="003675A1">
        <w:rPr>
          <w:rStyle w:val="lev"/>
          <w:rFonts w:ascii="Times New Roman" w:hAnsi="Times New Roman" w:cs="Times New Roman"/>
          <w:b w:val="0"/>
          <w:sz w:val="26"/>
          <w:szCs w:val="26"/>
        </w:rPr>
        <w:t>onstruction des projets sportif</w:t>
      </w:r>
      <w:r w:rsidRPr="003675A1">
        <w:rPr>
          <w:rStyle w:val="lev"/>
          <w:rFonts w:ascii="Times New Roman" w:hAnsi="Times New Roman" w:cs="Times New Roman"/>
          <w:b w:val="0"/>
          <w:sz w:val="26"/>
          <w:szCs w:val="26"/>
        </w:rPr>
        <w:t>s du club ;</w:t>
      </w:r>
    </w:p>
    <w:p w14:paraId="561A3969" w14:textId="77777777" w:rsidR="0031224E" w:rsidRPr="003675A1" w:rsidRDefault="0031224E" w:rsidP="0031224E">
      <w:pPr>
        <w:spacing w:after="0" w:line="240" w:lineRule="auto"/>
        <w:jc w:val="both"/>
        <w:rPr>
          <w:rStyle w:val="lev"/>
          <w:rFonts w:ascii="Times New Roman" w:hAnsi="Times New Roman" w:cs="Times New Roman"/>
          <w:b w:val="0"/>
          <w:sz w:val="26"/>
          <w:szCs w:val="26"/>
        </w:rPr>
      </w:pPr>
      <w:r w:rsidRPr="003675A1">
        <w:rPr>
          <w:rStyle w:val="lev"/>
          <w:rFonts w:ascii="Times New Roman" w:hAnsi="Times New Roman" w:cs="Times New Roman"/>
          <w:b w:val="0"/>
          <w:sz w:val="26"/>
          <w:szCs w:val="26"/>
        </w:rPr>
        <w:t>Il veille à l’enseignement technique et philosophique du Vovinam Viet Vo Dao</w:t>
      </w:r>
    </w:p>
    <w:p w14:paraId="471966B5" w14:textId="77777777" w:rsidR="00196C93" w:rsidRPr="003675A1" w:rsidRDefault="00196C93" w:rsidP="0031224E">
      <w:pPr>
        <w:spacing w:after="0" w:line="240" w:lineRule="auto"/>
        <w:jc w:val="both"/>
        <w:rPr>
          <w:rStyle w:val="lev"/>
          <w:rFonts w:ascii="Times New Roman" w:hAnsi="Times New Roman" w:cs="Times New Roman"/>
          <w:b w:val="0"/>
          <w:bCs w:val="0"/>
          <w:sz w:val="26"/>
          <w:szCs w:val="26"/>
        </w:rPr>
      </w:pPr>
    </w:p>
    <w:p w14:paraId="3486075F" w14:textId="77777777" w:rsidR="00196C93" w:rsidRPr="003675A1" w:rsidRDefault="006A2269" w:rsidP="00196C93">
      <w:pPr>
        <w:spacing w:after="0" w:line="240" w:lineRule="auto"/>
        <w:jc w:val="both"/>
        <w:rPr>
          <w:rStyle w:val="lev"/>
          <w:rFonts w:ascii="Times New Roman" w:hAnsi="Times New Roman" w:cs="Times New Roman"/>
          <w:bCs w:val="0"/>
          <w:color w:val="002060"/>
          <w:sz w:val="26"/>
          <w:szCs w:val="26"/>
        </w:rPr>
      </w:pPr>
      <w:r w:rsidRPr="003675A1">
        <w:rPr>
          <w:rStyle w:val="lev"/>
          <w:rFonts w:ascii="Times New Roman" w:hAnsi="Times New Roman" w:cs="Times New Roman"/>
          <w:bCs w:val="0"/>
          <w:color w:val="002060"/>
          <w:sz w:val="26"/>
          <w:szCs w:val="26"/>
          <w:u w:val="single"/>
        </w:rPr>
        <w:t>DEUXIEME</w:t>
      </w:r>
      <w:r w:rsidR="00196C93" w:rsidRPr="003675A1">
        <w:rPr>
          <w:rStyle w:val="lev"/>
          <w:rFonts w:ascii="Times New Roman" w:hAnsi="Times New Roman" w:cs="Times New Roman"/>
          <w:bCs w:val="0"/>
          <w:color w:val="002060"/>
          <w:sz w:val="26"/>
          <w:szCs w:val="26"/>
          <w:u w:val="single"/>
        </w:rPr>
        <w:t xml:space="preserve"> PARTIE :</w:t>
      </w:r>
      <w:r w:rsidR="00196C93" w:rsidRPr="003675A1">
        <w:rPr>
          <w:rStyle w:val="lev"/>
          <w:rFonts w:ascii="Times New Roman" w:hAnsi="Times New Roman" w:cs="Times New Roman"/>
          <w:bCs w:val="0"/>
          <w:color w:val="002060"/>
          <w:sz w:val="26"/>
          <w:szCs w:val="26"/>
        </w:rPr>
        <w:t xml:space="preserve"> </w:t>
      </w:r>
      <w:r w:rsidRPr="003675A1">
        <w:rPr>
          <w:rStyle w:val="lev"/>
          <w:rFonts w:ascii="Times New Roman" w:hAnsi="Times New Roman" w:cs="Times New Roman"/>
          <w:bCs w:val="0"/>
          <w:color w:val="002060"/>
          <w:sz w:val="26"/>
          <w:szCs w:val="26"/>
        </w:rPr>
        <w:t xml:space="preserve">REGLEMENT </w:t>
      </w:r>
      <w:r w:rsidR="00131268" w:rsidRPr="003675A1">
        <w:rPr>
          <w:rStyle w:val="lev"/>
          <w:rFonts w:ascii="Times New Roman" w:hAnsi="Times New Roman" w:cs="Times New Roman"/>
          <w:bCs w:val="0"/>
          <w:color w:val="002060"/>
          <w:sz w:val="26"/>
          <w:szCs w:val="26"/>
        </w:rPr>
        <w:t>DE LA COMMISSION SUR LES DANG</w:t>
      </w:r>
    </w:p>
    <w:p w14:paraId="14D58448" w14:textId="77777777" w:rsidR="00131268" w:rsidRPr="003675A1" w:rsidRDefault="00131268" w:rsidP="003D2ABB">
      <w:pPr>
        <w:spacing w:after="0" w:line="240" w:lineRule="auto"/>
        <w:jc w:val="both"/>
        <w:rPr>
          <w:rStyle w:val="lev"/>
          <w:rFonts w:ascii="Times New Roman" w:hAnsi="Times New Roman" w:cs="Times New Roman"/>
          <w:bCs w:val="0"/>
          <w:sz w:val="26"/>
          <w:szCs w:val="26"/>
        </w:rPr>
      </w:pPr>
    </w:p>
    <w:p w14:paraId="5E407D8B" w14:textId="77777777" w:rsidR="006F36F0" w:rsidRPr="003675A1" w:rsidRDefault="006A2269" w:rsidP="003D2ABB">
      <w:pPr>
        <w:spacing w:after="0" w:line="240" w:lineRule="auto"/>
        <w:jc w:val="both"/>
        <w:rPr>
          <w:rStyle w:val="lev"/>
          <w:rFonts w:ascii="Times New Roman" w:hAnsi="Times New Roman" w:cs="Times New Roman"/>
          <w:bCs w:val="0"/>
          <w:sz w:val="26"/>
          <w:szCs w:val="26"/>
        </w:rPr>
      </w:pPr>
      <w:r w:rsidRPr="003675A1">
        <w:rPr>
          <w:rStyle w:val="lev"/>
          <w:rFonts w:ascii="Times New Roman" w:hAnsi="Times New Roman" w:cs="Times New Roman"/>
          <w:bCs w:val="0"/>
          <w:sz w:val="26"/>
          <w:szCs w:val="26"/>
          <w:u w:val="single"/>
        </w:rPr>
        <w:t>CHAPITRE I</w:t>
      </w:r>
      <w:r w:rsidR="003D2ABB" w:rsidRPr="003675A1">
        <w:rPr>
          <w:rStyle w:val="lev"/>
          <w:rFonts w:ascii="Times New Roman" w:hAnsi="Times New Roman" w:cs="Times New Roman"/>
          <w:bCs w:val="0"/>
          <w:sz w:val="26"/>
          <w:szCs w:val="26"/>
        </w:rPr>
        <w:t>- COND</w:t>
      </w:r>
      <w:r w:rsidR="00411588" w:rsidRPr="003675A1">
        <w:rPr>
          <w:rStyle w:val="lev"/>
          <w:rFonts w:ascii="Times New Roman" w:hAnsi="Times New Roman" w:cs="Times New Roman"/>
          <w:bCs w:val="0"/>
          <w:sz w:val="26"/>
          <w:szCs w:val="26"/>
        </w:rPr>
        <w:t>ITIONS GENERALES</w:t>
      </w:r>
      <w:r w:rsidR="006F36F0" w:rsidRPr="003675A1">
        <w:rPr>
          <w:rStyle w:val="lev"/>
          <w:rFonts w:ascii="Times New Roman" w:hAnsi="Times New Roman" w:cs="Times New Roman"/>
          <w:bCs w:val="0"/>
          <w:sz w:val="26"/>
          <w:szCs w:val="26"/>
        </w:rPr>
        <w:t xml:space="preserve"> </w:t>
      </w:r>
    </w:p>
    <w:p w14:paraId="6B1D30F5" w14:textId="77777777" w:rsidR="00411588" w:rsidRPr="003675A1" w:rsidRDefault="00411588" w:rsidP="003D2ABB">
      <w:pPr>
        <w:spacing w:after="0" w:line="240" w:lineRule="auto"/>
        <w:jc w:val="both"/>
        <w:rPr>
          <w:rStyle w:val="lev"/>
          <w:rFonts w:ascii="Times New Roman" w:hAnsi="Times New Roman" w:cs="Times New Roman"/>
          <w:b w:val="0"/>
          <w:bCs w:val="0"/>
          <w:sz w:val="26"/>
          <w:szCs w:val="26"/>
        </w:rPr>
      </w:pPr>
    </w:p>
    <w:p w14:paraId="59EC23AF" w14:textId="77777777" w:rsidR="000F2328" w:rsidRPr="003675A1" w:rsidRDefault="00411588" w:rsidP="003D2ABB">
      <w:pPr>
        <w:spacing w:after="0" w:line="240" w:lineRule="auto"/>
        <w:jc w:val="both"/>
        <w:rPr>
          <w:rStyle w:val="lev"/>
          <w:rFonts w:ascii="Times New Roman" w:hAnsi="Times New Roman" w:cs="Times New Roman"/>
          <w:bCs w:val="0"/>
          <w:sz w:val="26"/>
          <w:szCs w:val="26"/>
        </w:rPr>
      </w:pPr>
      <w:r w:rsidRPr="003675A1">
        <w:rPr>
          <w:rStyle w:val="lev"/>
          <w:rFonts w:ascii="Times New Roman" w:hAnsi="Times New Roman" w:cs="Times New Roman"/>
          <w:bCs w:val="0"/>
          <w:sz w:val="26"/>
          <w:szCs w:val="26"/>
        </w:rPr>
        <w:t>A-</w:t>
      </w:r>
      <w:r w:rsidR="00480F4B" w:rsidRPr="003675A1">
        <w:rPr>
          <w:rStyle w:val="lev"/>
          <w:rFonts w:ascii="Times New Roman" w:hAnsi="Times New Roman" w:cs="Times New Roman"/>
          <w:bCs w:val="0"/>
          <w:sz w:val="26"/>
          <w:szCs w:val="26"/>
        </w:rPr>
        <w:t xml:space="preserve">CONDITIONS RELATIVES </w:t>
      </w:r>
      <w:r w:rsidRPr="003675A1">
        <w:rPr>
          <w:rStyle w:val="lev"/>
          <w:rFonts w:ascii="Times New Roman" w:hAnsi="Times New Roman" w:cs="Times New Roman"/>
          <w:bCs w:val="0"/>
          <w:sz w:val="26"/>
          <w:szCs w:val="26"/>
        </w:rPr>
        <w:t>A L’INSCRIPTION</w:t>
      </w:r>
    </w:p>
    <w:p w14:paraId="5321D401" w14:textId="77777777" w:rsidR="00411588" w:rsidRPr="003675A1" w:rsidRDefault="00411588" w:rsidP="003D2ABB">
      <w:pPr>
        <w:spacing w:after="0" w:line="240" w:lineRule="auto"/>
        <w:jc w:val="both"/>
        <w:rPr>
          <w:rStyle w:val="lev"/>
          <w:rFonts w:ascii="Times New Roman" w:hAnsi="Times New Roman" w:cs="Times New Roman"/>
          <w:bCs w:val="0"/>
          <w:sz w:val="26"/>
          <w:szCs w:val="26"/>
        </w:rPr>
      </w:pPr>
    </w:p>
    <w:p w14:paraId="53CF05A0" w14:textId="77777777" w:rsidR="006F36F0"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Tout candidat à un passage de Dan</w:t>
      </w:r>
      <w:r w:rsidR="006F36F0" w:rsidRPr="003675A1">
        <w:rPr>
          <w:rStyle w:val="lev"/>
          <w:rFonts w:ascii="Times New Roman" w:hAnsi="Times New Roman" w:cs="Times New Roman"/>
          <w:b w:val="0"/>
          <w:bCs w:val="0"/>
          <w:sz w:val="26"/>
          <w:szCs w:val="26"/>
        </w:rPr>
        <w:t>g</w:t>
      </w:r>
      <w:r w:rsidRPr="003675A1">
        <w:rPr>
          <w:rStyle w:val="lev"/>
          <w:rFonts w:ascii="Times New Roman" w:hAnsi="Times New Roman" w:cs="Times New Roman"/>
          <w:b w:val="0"/>
          <w:bCs w:val="0"/>
          <w:sz w:val="26"/>
          <w:szCs w:val="26"/>
        </w:rPr>
        <w:t xml:space="preserve"> doit :</w:t>
      </w:r>
    </w:p>
    <w:p w14:paraId="4817AE1B" w14:textId="77777777" w:rsidR="006A2269"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 Présenter </w:t>
      </w:r>
      <w:r w:rsidR="006A2269" w:rsidRPr="003675A1">
        <w:rPr>
          <w:rStyle w:val="lev"/>
          <w:rFonts w:ascii="Times New Roman" w:hAnsi="Times New Roman" w:cs="Times New Roman"/>
          <w:b w:val="0"/>
          <w:bCs w:val="0"/>
          <w:sz w:val="26"/>
          <w:szCs w:val="26"/>
        </w:rPr>
        <w:t>une licence fédérale (</w:t>
      </w:r>
      <w:r w:rsidR="00131268" w:rsidRPr="003675A1">
        <w:rPr>
          <w:rStyle w:val="lev"/>
          <w:rFonts w:ascii="Times New Roman" w:hAnsi="Times New Roman" w:cs="Times New Roman"/>
          <w:b w:val="0"/>
          <w:bCs w:val="0"/>
          <w:sz w:val="26"/>
          <w:szCs w:val="26"/>
        </w:rPr>
        <w:t xml:space="preserve">Licence </w:t>
      </w:r>
      <w:r w:rsidR="006A2269" w:rsidRPr="003675A1">
        <w:rPr>
          <w:rStyle w:val="lev"/>
          <w:rFonts w:ascii="Times New Roman" w:hAnsi="Times New Roman" w:cs="Times New Roman"/>
          <w:b w:val="0"/>
          <w:bCs w:val="0"/>
          <w:sz w:val="26"/>
          <w:szCs w:val="26"/>
        </w:rPr>
        <w:t xml:space="preserve">grade antérieur), délivrée par la Fédération Burkinabè de Vovinam Viet Vo Dao </w:t>
      </w:r>
      <w:r w:rsidR="00334553" w:rsidRPr="003675A1">
        <w:rPr>
          <w:rStyle w:val="lev"/>
          <w:rFonts w:ascii="Times New Roman" w:hAnsi="Times New Roman" w:cs="Times New Roman"/>
          <w:b w:val="0"/>
          <w:bCs w:val="0"/>
          <w:sz w:val="26"/>
          <w:szCs w:val="26"/>
        </w:rPr>
        <w:t xml:space="preserve">dûment renseignée </w:t>
      </w:r>
      <w:r w:rsidR="006A2269" w:rsidRPr="003675A1">
        <w:rPr>
          <w:rStyle w:val="lev"/>
          <w:rFonts w:ascii="Times New Roman" w:hAnsi="Times New Roman" w:cs="Times New Roman"/>
          <w:b w:val="0"/>
          <w:bCs w:val="0"/>
          <w:sz w:val="26"/>
          <w:szCs w:val="26"/>
        </w:rPr>
        <w:t xml:space="preserve">sur les dates de passage de grades antérieurs et </w:t>
      </w:r>
      <w:r w:rsidR="00AD1F9F" w:rsidRPr="003675A1">
        <w:rPr>
          <w:rStyle w:val="lev"/>
          <w:rFonts w:ascii="Times New Roman" w:hAnsi="Times New Roman" w:cs="Times New Roman"/>
          <w:b w:val="0"/>
          <w:bCs w:val="0"/>
          <w:sz w:val="26"/>
          <w:szCs w:val="26"/>
        </w:rPr>
        <w:t>attestant que le candidat est à jour</w:t>
      </w:r>
      <w:r w:rsidR="00A27E27" w:rsidRPr="003675A1">
        <w:rPr>
          <w:rStyle w:val="lev"/>
          <w:rFonts w:ascii="Times New Roman" w:hAnsi="Times New Roman" w:cs="Times New Roman"/>
          <w:b w:val="0"/>
          <w:bCs w:val="0"/>
          <w:sz w:val="26"/>
          <w:szCs w:val="26"/>
        </w:rPr>
        <w:t xml:space="preserve"> de son </w:t>
      </w:r>
      <w:r w:rsidR="006A2269" w:rsidRPr="003675A1">
        <w:rPr>
          <w:rStyle w:val="lev"/>
          <w:rFonts w:ascii="Times New Roman" w:hAnsi="Times New Roman" w:cs="Times New Roman"/>
          <w:b w:val="0"/>
          <w:bCs w:val="0"/>
          <w:sz w:val="26"/>
          <w:szCs w:val="26"/>
        </w:rPr>
        <w:t>assurance</w:t>
      </w:r>
      <w:r w:rsidR="00A27E27" w:rsidRPr="003675A1">
        <w:rPr>
          <w:rStyle w:val="lev"/>
          <w:rFonts w:ascii="Times New Roman" w:hAnsi="Times New Roman" w:cs="Times New Roman"/>
          <w:b w:val="0"/>
          <w:bCs w:val="0"/>
          <w:sz w:val="26"/>
          <w:szCs w:val="26"/>
        </w:rPr>
        <w:t xml:space="preserve"> </w:t>
      </w:r>
      <w:r w:rsidR="006A2269" w:rsidRPr="003675A1">
        <w:rPr>
          <w:rStyle w:val="lev"/>
          <w:rFonts w:ascii="Times New Roman" w:hAnsi="Times New Roman" w:cs="Times New Roman"/>
          <w:b w:val="0"/>
          <w:bCs w:val="0"/>
          <w:sz w:val="26"/>
          <w:szCs w:val="26"/>
        </w:rPr>
        <w:t>;</w:t>
      </w:r>
    </w:p>
    <w:p w14:paraId="4F7F19A0" w14:textId="77777777" w:rsidR="00131268" w:rsidRPr="003675A1" w:rsidRDefault="00131268"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w:t>
      </w:r>
      <w:r w:rsidR="00586A52">
        <w:rPr>
          <w:rStyle w:val="lev"/>
          <w:rFonts w:ascii="Times New Roman" w:hAnsi="Times New Roman" w:cs="Times New Roman"/>
          <w:b w:val="0"/>
          <w:bCs w:val="0"/>
          <w:sz w:val="26"/>
          <w:szCs w:val="26"/>
        </w:rPr>
        <w:t xml:space="preserve"> </w:t>
      </w:r>
      <w:r w:rsidRPr="003675A1">
        <w:rPr>
          <w:rStyle w:val="lev"/>
          <w:rFonts w:ascii="Times New Roman" w:hAnsi="Times New Roman" w:cs="Times New Roman"/>
          <w:b w:val="0"/>
          <w:bCs w:val="0"/>
          <w:sz w:val="26"/>
          <w:szCs w:val="26"/>
        </w:rPr>
        <w:t xml:space="preserve">Présenter une fiche délivrée par le Directeur Technique du club, </w:t>
      </w:r>
      <w:r w:rsidR="008C1AFF">
        <w:rPr>
          <w:rStyle w:val="lev"/>
          <w:rFonts w:ascii="Times New Roman" w:hAnsi="Times New Roman" w:cs="Times New Roman"/>
          <w:b w:val="0"/>
          <w:bCs w:val="0"/>
          <w:sz w:val="26"/>
          <w:szCs w:val="26"/>
        </w:rPr>
        <w:t>avec avis de la direction tec</w:t>
      </w:r>
      <w:r w:rsidR="00E973F5">
        <w:rPr>
          <w:rStyle w:val="lev"/>
          <w:rFonts w:ascii="Times New Roman" w:hAnsi="Times New Roman" w:cs="Times New Roman"/>
          <w:b w:val="0"/>
          <w:bCs w:val="0"/>
          <w:sz w:val="26"/>
          <w:szCs w:val="26"/>
        </w:rPr>
        <w:t>h</w:t>
      </w:r>
      <w:r w:rsidR="008C1AFF">
        <w:rPr>
          <w:rStyle w:val="lev"/>
          <w:rFonts w:ascii="Times New Roman" w:hAnsi="Times New Roman" w:cs="Times New Roman"/>
          <w:b w:val="0"/>
          <w:bCs w:val="0"/>
          <w:sz w:val="26"/>
          <w:szCs w:val="26"/>
        </w:rPr>
        <w:t xml:space="preserve">niques des ligues ou district </w:t>
      </w:r>
      <w:r w:rsidRPr="003675A1">
        <w:rPr>
          <w:rStyle w:val="lev"/>
          <w:rFonts w:ascii="Times New Roman" w:hAnsi="Times New Roman" w:cs="Times New Roman"/>
          <w:b w:val="0"/>
          <w:bCs w:val="0"/>
          <w:sz w:val="26"/>
          <w:szCs w:val="26"/>
        </w:rPr>
        <w:t>attestant que le candidat rempli les conditions d’âge et d’a</w:t>
      </w:r>
      <w:r w:rsidR="00E66B67">
        <w:rPr>
          <w:rStyle w:val="lev"/>
          <w:rFonts w:ascii="Times New Roman" w:hAnsi="Times New Roman" w:cs="Times New Roman"/>
          <w:b w:val="0"/>
          <w:bCs w:val="0"/>
          <w:sz w:val="26"/>
          <w:szCs w:val="26"/>
        </w:rPr>
        <w:t>ncienneté de pratique requis</w:t>
      </w:r>
      <w:r w:rsidRPr="003675A1">
        <w:rPr>
          <w:rStyle w:val="lev"/>
          <w:rFonts w:ascii="Times New Roman" w:hAnsi="Times New Roman" w:cs="Times New Roman"/>
          <w:b w:val="0"/>
          <w:bCs w:val="0"/>
          <w:sz w:val="26"/>
          <w:szCs w:val="26"/>
        </w:rPr>
        <w:t xml:space="preserve"> pour se présenter à l’examen avec la note de c</w:t>
      </w:r>
      <w:r w:rsidR="00586A52">
        <w:rPr>
          <w:rStyle w:val="lev"/>
          <w:rFonts w:ascii="Times New Roman" w:hAnsi="Times New Roman" w:cs="Times New Roman"/>
          <w:b w:val="0"/>
          <w:bCs w:val="0"/>
          <w:sz w:val="26"/>
          <w:szCs w:val="26"/>
        </w:rPr>
        <w:t>onduite attribué par le directeur de club</w:t>
      </w:r>
      <w:r w:rsidRPr="003675A1">
        <w:rPr>
          <w:rStyle w:val="lev"/>
          <w:rFonts w:ascii="Times New Roman" w:hAnsi="Times New Roman" w:cs="Times New Roman"/>
          <w:b w:val="0"/>
          <w:bCs w:val="0"/>
          <w:sz w:val="26"/>
          <w:szCs w:val="26"/>
        </w:rPr>
        <w:t xml:space="preserve"> ;  </w:t>
      </w:r>
    </w:p>
    <w:p w14:paraId="5A06E478" w14:textId="77777777" w:rsidR="000F2328"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 S'acquitter d’un droit de présentation visant à couvrir les frais d’organisation et de gestion administrative</w:t>
      </w:r>
      <w:r w:rsidR="00131268" w:rsidRPr="003675A1">
        <w:rPr>
          <w:rStyle w:val="lev"/>
          <w:rFonts w:ascii="Times New Roman" w:hAnsi="Times New Roman" w:cs="Times New Roman"/>
          <w:b w:val="0"/>
          <w:bCs w:val="0"/>
          <w:sz w:val="26"/>
          <w:szCs w:val="26"/>
        </w:rPr>
        <w:t xml:space="preserve"> de l’examen</w:t>
      </w:r>
      <w:r w:rsidRPr="003675A1">
        <w:rPr>
          <w:rStyle w:val="lev"/>
          <w:rFonts w:ascii="Times New Roman" w:hAnsi="Times New Roman" w:cs="Times New Roman"/>
          <w:b w:val="0"/>
          <w:bCs w:val="0"/>
          <w:sz w:val="26"/>
          <w:szCs w:val="26"/>
        </w:rPr>
        <w:t xml:space="preserve">. </w:t>
      </w:r>
    </w:p>
    <w:p w14:paraId="5577A529" w14:textId="77777777" w:rsidR="006F36F0"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Le montant de ce droit de présentation est fixé par la </w:t>
      </w:r>
      <w:r w:rsidR="00E66B67">
        <w:rPr>
          <w:rStyle w:val="lev"/>
          <w:rFonts w:ascii="Times New Roman" w:hAnsi="Times New Roman" w:cs="Times New Roman"/>
          <w:b w:val="0"/>
          <w:bCs w:val="0"/>
          <w:sz w:val="26"/>
          <w:szCs w:val="26"/>
        </w:rPr>
        <w:t>Direction Technique</w:t>
      </w:r>
      <w:r w:rsidRPr="003675A1">
        <w:rPr>
          <w:rStyle w:val="lev"/>
          <w:rFonts w:ascii="Times New Roman" w:hAnsi="Times New Roman" w:cs="Times New Roman"/>
          <w:b w:val="0"/>
          <w:bCs w:val="0"/>
          <w:sz w:val="26"/>
          <w:szCs w:val="26"/>
        </w:rPr>
        <w:t xml:space="preserve">, et couvre la participation du candidat au passage d’une session d’examen </w:t>
      </w:r>
      <w:r w:rsidR="000F2328" w:rsidRPr="003675A1">
        <w:rPr>
          <w:rStyle w:val="lev"/>
          <w:rFonts w:ascii="Times New Roman" w:hAnsi="Times New Roman" w:cs="Times New Roman"/>
          <w:b w:val="0"/>
          <w:bCs w:val="0"/>
          <w:sz w:val="26"/>
          <w:szCs w:val="26"/>
        </w:rPr>
        <w:t xml:space="preserve">les frais de la nouvelle licence </w:t>
      </w:r>
      <w:r w:rsidR="004C16A8" w:rsidRPr="003675A1">
        <w:rPr>
          <w:rStyle w:val="lev"/>
          <w:rFonts w:ascii="Times New Roman" w:hAnsi="Times New Roman" w:cs="Times New Roman"/>
          <w:b w:val="0"/>
          <w:bCs w:val="0"/>
          <w:sz w:val="26"/>
          <w:szCs w:val="26"/>
        </w:rPr>
        <w:t>(1</w:t>
      </w:r>
      <w:r w:rsidR="004C16A8" w:rsidRPr="003675A1">
        <w:rPr>
          <w:rStyle w:val="lev"/>
          <w:rFonts w:ascii="Times New Roman" w:hAnsi="Times New Roman" w:cs="Times New Roman"/>
          <w:b w:val="0"/>
          <w:bCs w:val="0"/>
          <w:sz w:val="26"/>
          <w:szCs w:val="26"/>
          <w:vertAlign w:val="superscript"/>
        </w:rPr>
        <w:t>ère</w:t>
      </w:r>
      <w:r w:rsidR="004C16A8" w:rsidRPr="003675A1">
        <w:rPr>
          <w:rStyle w:val="lev"/>
          <w:rFonts w:ascii="Times New Roman" w:hAnsi="Times New Roman" w:cs="Times New Roman"/>
          <w:b w:val="0"/>
          <w:bCs w:val="0"/>
          <w:sz w:val="26"/>
          <w:szCs w:val="26"/>
        </w:rPr>
        <w:t xml:space="preserve"> DANG) </w:t>
      </w:r>
      <w:r w:rsidR="000E57AB" w:rsidRPr="003675A1">
        <w:rPr>
          <w:rStyle w:val="lev"/>
          <w:rFonts w:ascii="Times New Roman" w:hAnsi="Times New Roman" w:cs="Times New Roman"/>
          <w:b w:val="0"/>
          <w:bCs w:val="0"/>
          <w:sz w:val="26"/>
          <w:szCs w:val="26"/>
        </w:rPr>
        <w:t xml:space="preserve">et les frais de la ceinture </w:t>
      </w:r>
      <w:r w:rsidRPr="003675A1">
        <w:rPr>
          <w:rStyle w:val="lev"/>
          <w:rFonts w:ascii="Times New Roman" w:hAnsi="Times New Roman" w:cs="Times New Roman"/>
          <w:b w:val="0"/>
          <w:bCs w:val="0"/>
          <w:sz w:val="26"/>
          <w:szCs w:val="26"/>
        </w:rPr>
        <w:t xml:space="preserve">; </w:t>
      </w:r>
    </w:p>
    <w:p w14:paraId="6A08005E"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Justifier du temps de pratique minimum défini au sein du présent règlement (notamment par </w:t>
      </w:r>
      <w:r w:rsidR="000F2328" w:rsidRPr="003675A1">
        <w:rPr>
          <w:rStyle w:val="lev"/>
          <w:rFonts w:ascii="Times New Roman" w:hAnsi="Times New Roman" w:cs="Times New Roman"/>
          <w:b w:val="0"/>
          <w:bCs w:val="0"/>
          <w:sz w:val="26"/>
          <w:szCs w:val="26"/>
        </w:rPr>
        <w:t>la présentation</w:t>
      </w:r>
      <w:r w:rsidRPr="003675A1">
        <w:rPr>
          <w:rStyle w:val="lev"/>
          <w:rFonts w:ascii="Times New Roman" w:hAnsi="Times New Roman" w:cs="Times New Roman"/>
          <w:b w:val="0"/>
          <w:bCs w:val="0"/>
          <w:sz w:val="26"/>
          <w:szCs w:val="26"/>
        </w:rPr>
        <w:t xml:space="preserve"> de licence</w:t>
      </w:r>
      <w:r w:rsidR="000F2328" w:rsidRPr="003675A1">
        <w:rPr>
          <w:rStyle w:val="lev"/>
          <w:rFonts w:ascii="Times New Roman" w:hAnsi="Times New Roman" w:cs="Times New Roman"/>
          <w:b w:val="0"/>
          <w:bCs w:val="0"/>
          <w:sz w:val="26"/>
          <w:szCs w:val="26"/>
        </w:rPr>
        <w:t xml:space="preserve"> fédérale</w:t>
      </w:r>
      <w:r w:rsidRPr="003675A1">
        <w:rPr>
          <w:rStyle w:val="lev"/>
          <w:rFonts w:ascii="Times New Roman" w:hAnsi="Times New Roman" w:cs="Times New Roman"/>
          <w:b w:val="0"/>
          <w:bCs w:val="0"/>
          <w:sz w:val="26"/>
          <w:szCs w:val="26"/>
        </w:rPr>
        <w:t xml:space="preserve">). </w:t>
      </w:r>
    </w:p>
    <w:p w14:paraId="5002F442"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w:t>
      </w:r>
    </w:p>
    <w:p w14:paraId="1C616737" w14:textId="77777777" w:rsidR="003D2ABB" w:rsidRPr="003675A1" w:rsidRDefault="00793F42" w:rsidP="003D2ABB">
      <w:pPr>
        <w:spacing w:after="0" w:line="240" w:lineRule="auto"/>
        <w:jc w:val="both"/>
        <w:rPr>
          <w:rStyle w:val="lev"/>
          <w:rFonts w:ascii="Times New Roman" w:hAnsi="Times New Roman" w:cs="Times New Roman"/>
          <w:bCs w:val="0"/>
          <w:sz w:val="26"/>
          <w:szCs w:val="26"/>
        </w:rPr>
      </w:pPr>
      <w:r w:rsidRPr="003675A1">
        <w:rPr>
          <w:rStyle w:val="lev"/>
          <w:rFonts w:ascii="Times New Roman" w:hAnsi="Times New Roman" w:cs="Times New Roman"/>
          <w:bCs w:val="0"/>
          <w:sz w:val="26"/>
          <w:szCs w:val="26"/>
        </w:rPr>
        <w:t>B</w:t>
      </w:r>
      <w:r w:rsidR="003D2ABB" w:rsidRPr="003675A1">
        <w:rPr>
          <w:rStyle w:val="lev"/>
          <w:rFonts w:ascii="Times New Roman" w:hAnsi="Times New Roman" w:cs="Times New Roman"/>
          <w:bCs w:val="0"/>
          <w:sz w:val="26"/>
          <w:szCs w:val="26"/>
        </w:rPr>
        <w:t>- DOSSIER</w:t>
      </w:r>
      <w:r w:rsidR="001C1BAF" w:rsidRPr="003675A1">
        <w:rPr>
          <w:rStyle w:val="lev"/>
          <w:rFonts w:ascii="Times New Roman" w:hAnsi="Times New Roman" w:cs="Times New Roman"/>
          <w:bCs w:val="0"/>
          <w:sz w:val="26"/>
          <w:szCs w:val="26"/>
        </w:rPr>
        <w:t>S</w:t>
      </w:r>
      <w:r w:rsidR="003D2ABB" w:rsidRPr="003675A1">
        <w:rPr>
          <w:rStyle w:val="lev"/>
          <w:rFonts w:ascii="Times New Roman" w:hAnsi="Times New Roman" w:cs="Times New Roman"/>
          <w:bCs w:val="0"/>
          <w:sz w:val="26"/>
          <w:szCs w:val="26"/>
        </w:rPr>
        <w:t xml:space="preserve"> DE CANDIDATURE </w:t>
      </w:r>
    </w:p>
    <w:p w14:paraId="5FC15749" w14:textId="77777777" w:rsidR="003D2ABB" w:rsidRPr="003675A1" w:rsidRDefault="003D2ABB" w:rsidP="003D2ABB">
      <w:pPr>
        <w:spacing w:after="0" w:line="240" w:lineRule="auto"/>
        <w:jc w:val="both"/>
        <w:rPr>
          <w:rStyle w:val="lev"/>
          <w:rFonts w:ascii="Times New Roman" w:hAnsi="Times New Roman" w:cs="Times New Roman"/>
          <w:bCs w:val="0"/>
          <w:sz w:val="26"/>
          <w:szCs w:val="26"/>
        </w:rPr>
      </w:pPr>
      <w:r w:rsidRPr="003675A1">
        <w:rPr>
          <w:rStyle w:val="lev"/>
          <w:rFonts w:ascii="Times New Roman" w:hAnsi="Times New Roman" w:cs="Times New Roman"/>
          <w:bCs w:val="0"/>
          <w:sz w:val="26"/>
          <w:szCs w:val="26"/>
        </w:rPr>
        <w:t xml:space="preserve"> </w:t>
      </w:r>
    </w:p>
    <w:p w14:paraId="173E6F1A" w14:textId="77777777" w:rsidR="003D2ABB" w:rsidRPr="003675A1" w:rsidRDefault="003D2ABB" w:rsidP="0040581F">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Les candidats devront impérativement envoyer un dossier d'inscription</w:t>
      </w:r>
      <w:r w:rsidR="00C10AF4" w:rsidRPr="003675A1">
        <w:rPr>
          <w:rStyle w:val="lev"/>
          <w:rFonts w:ascii="Times New Roman" w:hAnsi="Times New Roman" w:cs="Times New Roman"/>
          <w:b w:val="0"/>
          <w:bCs w:val="0"/>
          <w:sz w:val="26"/>
          <w:szCs w:val="26"/>
        </w:rPr>
        <w:t>,</w:t>
      </w:r>
      <w:r w:rsidR="00793F42" w:rsidRPr="003675A1">
        <w:rPr>
          <w:rStyle w:val="lev"/>
          <w:rFonts w:ascii="Times New Roman" w:hAnsi="Times New Roman" w:cs="Times New Roman"/>
          <w:b w:val="0"/>
          <w:bCs w:val="0"/>
          <w:sz w:val="26"/>
          <w:szCs w:val="26"/>
        </w:rPr>
        <w:t xml:space="preserve"> au Secrétariat</w:t>
      </w:r>
      <w:r w:rsidR="00C10AF4" w:rsidRPr="003675A1">
        <w:rPr>
          <w:rStyle w:val="lev"/>
          <w:rFonts w:ascii="Times New Roman" w:hAnsi="Times New Roman" w:cs="Times New Roman"/>
          <w:b w:val="0"/>
          <w:bCs w:val="0"/>
          <w:sz w:val="26"/>
          <w:szCs w:val="26"/>
        </w:rPr>
        <w:t xml:space="preserve"> </w:t>
      </w:r>
      <w:r w:rsidR="00793F42" w:rsidRPr="003675A1">
        <w:rPr>
          <w:rStyle w:val="lev"/>
          <w:rFonts w:ascii="Times New Roman" w:hAnsi="Times New Roman" w:cs="Times New Roman"/>
          <w:b w:val="0"/>
          <w:bCs w:val="0"/>
          <w:sz w:val="26"/>
          <w:szCs w:val="26"/>
        </w:rPr>
        <w:t xml:space="preserve">de la </w:t>
      </w:r>
      <w:r w:rsidR="00F53A8C">
        <w:rPr>
          <w:rStyle w:val="lev"/>
          <w:rFonts w:ascii="Times New Roman" w:hAnsi="Times New Roman" w:cs="Times New Roman"/>
          <w:b w:val="0"/>
          <w:bCs w:val="0"/>
          <w:sz w:val="26"/>
          <w:szCs w:val="26"/>
        </w:rPr>
        <w:t>direction</w:t>
      </w:r>
      <w:r w:rsidR="00793F42" w:rsidRPr="003675A1">
        <w:rPr>
          <w:rStyle w:val="lev"/>
          <w:rFonts w:ascii="Times New Roman" w:hAnsi="Times New Roman" w:cs="Times New Roman"/>
          <w:b w:val="0"/>
          <w:bCs w:val="0"/>
          <w:sz w:val="26"/>
          <w:szCs w:val="26"/>
        </w:rPr>
        <w:t xml:space="preserve"> technique Nationale </w:t>
      </w:r>
      <w:r w:rsidR="00C10AF4" w:rsidRPr="003675A1">
        <w:rPr>
          <w:rStyle w:val="lev"/>
          <w:rFonts w:ascii="Times New Roman" w:hAnsi="Times New Roman" w:cs="Times New Roman"/>
          <w:b w:val="0"/>
          <w:bCs w:val="0"/>
          <w:sz w:val="26"/>
          <w:szCs w:val="26"/>
        </w:rPr>
        <w:t>quinze</w:t>
      </w:r>
      <w:r w:rsidRPr="003675A1">
        <w:rPr>
          <w:rStyle w:val="lev"/>
          <w:rFonts w:ascii="Times New Roman" w:hAnsi="Times New Roman" w:cs="Times New Roman"/>
          <w:b w:val="0"/>
          <w:bCs w:val="0"/>
          <w:sz w:val="26"/>
          <w:szCs w:val="26"/>
        </w:rPr>
        <w:t xml:space="preserve"> </w:t>
      </w:r>
      <w:r w:rsidR="00C10AF4" w:rsidRPr="003675A1">
        <w:rPr>
          <w:rStyle w:val="lev"/>
          <w:rFonts w:ascii="Times New Roman" w:hAnsi="Times New Roman" w:cs="Times New Roman"/>
          <w:b w:val="0"/>
          <w:bCs w:val="0"/>
          <w:sz w:val="26"/>
          <w:szCs w:val="26"/>
        </w:rPr>
        <w:t>(</w:t>
      </w:r>
      <w:r w:rsidR="004C16A8" w:rsidRPr="003675A1">
        <w:rPr>
          <w:rStyle w:val="lev"/>
          <w:rFonts w:ascii="Times New Roman" w:hAnsi="Times New Roman" w:cs="Times New Roman"/>
          <w:b w:val="0"/>
          <w:bCs w:val="0"/>
          <w:sz w:val="26"/>
          <w:szCs w:val="26"/>
        </w:rPr>
        <w:t>15</w:t>
      </w:r>
      <w:r w:rsidR="00C10AF4" w:rsidRPr="003675A1">
        <w:rPr>
          <w:rStyle w:val="lev"/>
          <w:rFonts w:ascii="Times New Roman" w:hAnsi="Times New Roman" w:cs="Times New Roman"/>
          <w:b w:val="0"/>
          <w:bCs w:val="0"/>
          <w:sz w:val="26"/>
          <w:szCs w:val="26"/>
        </w:rPr>
        <w:t>)</w:t>
      </w:r>
      <w:r w:rsidR="004C16A8" w:rsidRPr="003675A1">
        <w:rPr>
          <w:rStyle w:val="lev"/>
          <w:rFonts w:ascii="Times New Roman" w:hAnsi="Times New Roman" w:cs="Times New Roman"/>
          <w:b w:val="0"/>
          <w:bCs w:val="0"/>
          <w:sz w:val="26"/>
          <w:szCs w:val="26"/>
        </w:rPr>
        <w:t xml:space="preserve"> jours avant</w:t>
      </w:r>
      <w:r w:rsidR="00793F42" w:rsidRPr="003675A1">
        <w:rPr>
          <w:rStyle w:val="lev"/>
          <w:rFonts w:ascii="Times New Roman" w:hAnsi="Times New Roman" w:cs="Times New Roman"/>
          <w:b w:val="0"/>
          <w:bCs w:val="0"/>
          <w:sz w:val="26"/>
          <w:szCs w:val="26"/>
        </w:rPr>
        <w:t xml:space="preserve"> la date de l’</w:t>
      </w:r>
      <w:r w:rsidR="00C10AF4" w:rsidRPr="003675A1">
        <w:rPr>
          <w:rStyle w:val="lev"/>
          <w:rFonts w:ascii="Times New Roman" w:hAnsi="Times New Roman" w:cs="Times New Roman"/>
          <w:b w:val="0"/>
          <w:bCs w:val="0"/>
          <w:sz w:val="26"/>
          <w:szCs w:val="26"/>
        </w:rPr>
        <w:t>examen</w:t>
      </w:r>
      <w:r w:rsidR="0040581F" w:rsidRPr="003675A1">
        <w:rPr>
          <w:rStyle w:val="lev"/>
          <w:rFonts w:ascii="Times New Roman" w:hAnsi="Times New Roman" w:cs="Times New Roman"/>
          <w:b w:val="0"/>
          <w:bCs w:val="0"/>
          <w:sz w:val="26"/>
          <w:szCs w:val="26"/>
        </w:rPr>
        <w:t>.</w:t>
      </w:r>
    </w:p>
    <w:p w14:paraId="5138FB48"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En cas d’envoi tardif, le dossier est automatiquement inscrit à la session suivante, sous réserve que la session suivante soit de la même saison. </w:t>
      </w:r>
    </w:p>
    <w:p w14:paraId="120CD3E6"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w:t>
      </w:r>
    </w:p>
    <w:p w14:paraId="1129D0C3" w14:textId="77777777" w:rsidR="004C16A8"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Le dossier de candidature doit comprendre :</w:t>
      </w:r>
    </w:p>
    <w:p w14:paraId="0C3A70C8" w14:textId="77777777" w:rsidR="004C16A8"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 Un formulaire </w:t>
      </w:r>
      <w:r w:rsidR="00C10AF4" w:rsidRPr="003675A1">
        <w:rPr>
          <w:rStyle w:val="lev"/>
          <w:rFonts w:ascii="Times New Roman" w:hAnsi="Times New Roman" w:cs="Times New Roman"/>
          <w:b w:val="0"/>
          <w:bCs w:val="0"/>
          <w:sz w:val="26"/>
          <w:szCs w:val="26"/>
        </w:rPr>
        <w:t xml:space="preserve">de demande </w:t>
      </w:r>
      <w:r w:rsidRPr="003675A1">
        <w:rPr>
          <w:rStyle w:val="lev"/>
          <w:rFonts w:ascii="Times New Roman" w:hAnsi="Times New Roman" w:cs="Times New Roman"/>
          <w:b w:val="0"/>
          <w:bCs w:val="0"/>
          <w:sz w:val="26"/>
          <w:szCs w:val="26"/>
        </w:rPr>
        <w:t xml:space="preserve">d'inscription </w:t>
      </w:r>
      <w:r w:rsidR="00C10AF4" w:rsidRPr="003675A1">
        <w:rPr>
          <w:rStyle w:val="lev"/>
          <w:rFonts w:ascii="Times New Roman" w:hAnsi="Times New Roman" w:cs="Times New Roman"/>
          <w:b w:val="0"/>
          <w:bCs w:val="0"/>
          <w:sz w:val="26"/>
          <w:szCs w:val="26"/>
        </w:rPr>
        <w:t>délivré par la Commission Technique Nationale rempli</w:t>
      </w:r>
      <w:r w:rsidRPr="003675A1">
        <w:rPr>
          <w:rStyle w:val="lev"/>
          <w:rFonts w:ascii="Times New Roman" w:hAnsi="Times New Roman" w:cs="Times New Roman"/>
          <w:b w:val="0"/>
          <w:bCs w:val="0"/>
          <w:sz w:val="26"/>
          <w:szCs w:val="26"/>
        </w:rPr>
        <w:t xml:space="preserve"> lisiblement</w:t>
      </w:r>
      <w:r w:rsidR="00C10AF4" w:rsidRPr="003675A1">
        <w:rPr>
          <w:rStyle w:val="lev"/>
          <w:rFonts w:ascii="Times New Roman" w:hAnsi="Times New Roman" w:cs="Times New Roman"/>
          <w:b w:val="0"/>
          <w:bCs w:val="0"/>
          <w:sz w:val="26"/>
          <w:szCs w:val="26"/>
        </w:rPr>
        <w:t xml:space="preserve"> daté et signé du candidat</w:t>
      </w:r>
      <w:r w:rsidR="00F53A8C">
        <w:rPr>
          <w:rStyle w:val="lev"/>
          <w:rFonts w:ascii="Times New Roman" w:hAnsi="Times New Roman" w:cs="Times New Roman"/>
          <w:b w:val="0"/>
          <w:bCs w:val="0"/>
          <w:sz w:val="26"/>
          <w:szCs w:val="26"/>
        </w:rPr>
        <w:t>, comportant la note de conduite, les avis de la Direction technique de la Ligue ou du District</w:t>
      </w:r>
      <w:r w:rsidRPr="003675A1">
        <w:rPr>
          <w:rStyle w:val="lev"/>
          <w:rFonts w:ascii="Times New Roman" w:hAnsi="Times New Roman" w:cs="Times New Roman"/>
          <w:b w:val="0"/>
          <w:bCs w:val="0"/>
          <w:sz w:val="26"/>
          <w:szCs w:val="26"/>
        </w:rPr>
        <w:t xml:space="preserve">. </w:t>
      </w:r>
    </w:p>
    <w:p w14:paraId="39055504" w14:textId="77777777" w:rsidR="004C16A8"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lastRenderedPageBreak/>
        <w:t xml:space="preserve">- Les photocopies de la page d'identité et de la page d'authentification des grades </w:t>
      </w:r>
      <w:r w:rsidR="00C10AF4" w:rsidRPr="003675A1">
        <w:rPr>
          <w:rStyle w:val="lev"/>
          <w:rFonts w:ascii="Times New Roman" w:hAnsi="Times New Roman" w:cs="Times New Roman"/>
          <w:b w:val="0"/>
          <w:bCs w:val="0"/>
          <w:sz w:val="26"/>
          <w:szCs w:val="26"/>
        </w:rPr>
        <w:t>de la licence</w:t>
      </w:r>
      <w:r w:rsidRPr="003675A1">
        <w:rPr>
          <w:rStyle w:val="lev"/>
          <w:rFonts w:ascii="Times New Roman" w:hAnsi="Times New Roman" w:cs="Times New Roman"/>
          <w:b w:val="0"/>
          <w:bCs w:val="0"/>
          <w:sz w:val="26"/>
          <w:szCs w:val="26"/>
        </w:rPr>
        <w:t xml:space="preserve"> fédéral</w:t>
      </w:r>
      <w:r w:rsidR="00C10AF4" w:rsidRPr="003675A1">
        <w:rPr>
          <w:rStyle w:val="lev"/>
          <w:rFonts w:ascii="Times New Roman" w:hAnsi="Times New Roman" w:cs="Times New Roman"/>
          <w:b w:val="0"/>
          <w:bCs w:val="0"/>
          <w:sz w:val="26"/>
          <w:szCs w:val="26"/>
        </w:rPr>
        <w:t>e</w:t>
      </w:r>
      <w:r w:rsidRPr="003675A1">
        <w:rPr>
          <w:rStyle w:val="lev"/>
          <w:rFonts w:ascii="Times New Roman" w:hAnsi="Times New Roman" w:cs="Times New Roman"/>
          <w:b w:val="0"/>
          <w:bCs w:val="0"/>
          <w:sz w:val="26"/>
          <w:szCs w:val="26"/>
        </w:rPr>
        <w:t xml:space="preserve"> ; </w:t>
      </w:r>
    </w:p>
    <w:p w14:paraId="1C9B4250"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S'il y a lieu, une</w:t>
      </w:r>
      <w:r w:rsidR="00C10AF4" w:rsidRPr="003675A1">
        <w:rPr>
          <w:rStyle w:val="lev"/>
          <w:rFonts w:ascii="Times New Roman" w:hAnsi="Times New Roman" w:cs="Times New Roman"/>
          <w:b w:val="0"/>
          <w:bCs w:val="0"/>
          <w:sz w:val="26"/>
          <w:szCs w:val="26"/>
        </w:rPr>
        <w:t xml:space="preserve"> copie de l’</w:t>
      </w:r>
      <w:r w:rsidRPr="003675A1">
        <w:rPr>
          <w:rStyle w:val="lev"/>
          <w:rFonts w:ascii="Times New Roman" w:hAnsi="Times New Roman" w:cs="Times New Roman"/>
          <w:b w:val="0"/>
          <w:bCs w:val="0"/>
          <w:sz w:val="26"/>
          <w:szCs w:val="26"/>
        </w:rPr>
        <w:t xml:space="preserve">attestation </w:t>
      </w:r>
      <w:r w:rsidR="00C10AF4" w:rsidRPr="003675A1">
        <w:rPr>
          <w:rStyle w:val="lev"/>
          <w:rFonts w:ascii="Times New Roman" w:hAnsi="Times New Roman" w:cs="Times New Roman"/>
          <w:b w:val="0"/>
          <w:bCs w:val="0"/>
          <w:sz w:val="26"/>
          <w:szCs w:val="26"/>
        </w:rPr>
        <w:t>d’obtention du grade antérieur</w:t>
      </w:r>
      <w:r w:rsidRPr="003675A1">
        <w:rPr>
          <w:rStyle w:val="lev"/>
          <w:rFonts w:ascii="Times New Roman" w:hAnsi="Times New Roman" w:cs="Times New Roman"/>
          <w:b w:val="0"/>
          <w:bCs w:val="0"/>
          <w:sz w:val="26"/>
          <w:szCs w:val="26"/>
        </w:rPr>
        <w:t xml:space="preserve"> ; </w:t>
      </w:r>
    </w:p>
    <w:p w14:paraId="0B4BB1F6" w14:textId="77777777" w:rsidR="003D2ABB" w:rsidRPr="003675A1" w:rsidRDefault="00C10AF4"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une photocopie du reçu de paiement des frais de passage ;</w:t>
      </w:r>
    </w:p>
    <w:p w14:paraId="71F6D500"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p>
    <w:p w14:paraId="25564867" w14:textId="77777777" w:rsidR="003D2ABB" w:rsidRPr="003675A1" w:rsidRDefault="003D2ABB" w:rsidP="003D2ABB">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L’inscription n’est valable que pour un seul et unique examen. En conséquence, les can</w:t>
      </w:r>
      <w:r w:rsidR="00793F42" w:rsidRPr="003675A1">
        <w:rPr>
          <w:rStyle w:val="lev"/>
          <w:rFonts w:ascii="Times New Roman" w:hAnsi="Times New Roman" w:cs="Times New Roman"/>
          <w:b w:val="0"/>
          <w:bCs w:val="0"/>
          <w:sz w:val="26"/>
          <w:szCs w:val="26"/>
        </w:rPr>
        <w:t>didats ayant obtenu un</w:t>
      </w:r>
      <w:del w:id="6" w:author="pc" w:date="2021-01-28T13:40:00Z">
        <w:r w:rsidR="00793F42" w:rsidRPr="003675A1" w:rsidDel="001C625C">
          <w:rPr>
            <w:rStyle w:val="lev"/>
            <w:rFonts w:ascii="Times New Roman" w:hAnsi="Times New Roman" w:cs="Times New Roman"/>
            <w:b w:val="0"/>
            <w:bCs w:val="0"/>
            <w:sz w:val="26"/>
            <w:szCs w:val="26"/>
          </w:rPr>
          <w:delText>e</w:delText>
        </w:r>
      </w:del>
      <w:r w:rsidR="00793F42" w:rsidRPr="003675A1">
        <w:rPr>
          <w:rStyle w:val="lev"/>
          <w:rFonts w:ascii="Times New Roman" w:hAnsi="Times New Roman" w:cs="Times New Roman"/>
          <w:b w:val="0"/>
          <w:bCs w:val="0"/>
          <w:sz w:val="26"/>
          <w:szCs w:val="26"/>
        </w:rPr>
        <w:t xml:space="preserve"> </w:t>
      </w:r>
      <w:r w:rsidR="00A06FF6" w:rsidRPr="003675A1">
        <w:rPr>
          <w:rStyle w:val="lev"/>
          <w:rFonts w:ascii="Times New Roman" w:hAnsi="Times New Roman" w:cs="Times New Roman"/>
          <w:b w:val="0"/>
          <w:bCs w:val="0"/>
          <w:sz w:val="26"/>
          <w:szCs w:val="26"/>
        </w:rPr>
        <w:t>Dang</w:t>
      </w:r>
      <w:r w:rsidR="00793F42" w:rsidRPr="003675A1">
        <w:rPr>
          <w:rStyle w:val="lev"/>
          <w:rFonts w:ascii="Times New Roman" w:hAnsi="Times New Roman" w:cs="Times New Roman"/>
          <w:b w:val="0"/>
          <w:bCs w:val="0"/>
          <w:sz w:val="26"/>
          <w:szCs w:val="26"/>
        </w:rPr>
        <w:t xml:space="preserve"> </w:t>
      </w:r>
      <w:r w:rsidRPr="003675A1">
        <w:rPr>
          <w:rStyle w:val="lev"/>
          <w:rFonts w:ascii="Times New Roman" w:hAnsi="Times New Roman" w:cs="Times New Roman"/>
          <w:b w:val="0"/>
          <w:bCs w:val="0"/>
          <w:sz w:val="26"/>
          <w:szCs w:val="26"/>
        </w:rPr>
        <w:t xml:space="preserve">lors de l’examen devront constituer un nouveau dossier de </w:t>
      </w:r>
      <w:r w:rsidR="00793F42" w:rsidRPr="003675A1">
        <w:rPr>
          <w:rStyle w:val="lev"/>
          <w:rFonts w:ascii="Times New Roman" w:hAnsi="Times New Roman" w:cs="Times New Roman"/>
          <w:b w:val="0"/>
          <w:bCs w:val="0"/>
          <w:sz w:val="26"/>
          <w:szCs w:val="26"/>
        </w:rPr>
        <w:t>candidature en vue d’un autre examen</w:t>
      </w:r>
      <w:r w:rsidRPr="003675A1">
        <w:rPr>
          <w:rStyle w:val="lev"/>
          <w:rFonts w:ascii="Times New Roman" w:hAnsi="Times New Roman" w:cs="Times New Roman"/>
          <w:b w:val="0"/>
          <w:bCs w:val="0"/>
          <w:sz w:val="26"/>
          <w:szCs w:val="26"/>
        </w:rPr>
        <w:t xml:space="preserve">. </w:t>
      </w:r>
    </w:p>
    <w:p w14:paraId="7A24645E" w14:textId="77777777" w:rsidR="004B0428" w:rsidRPr="003675A1" w:rsidRDefault="004B0428" w:rsidP="004B0428">
      <w:pPr>
        <w:spacing w:after="0" w:line="240" w:lineRule="auto"/>
        <w:jc w:val="both"/>
        <w:rPr>
          <w:rStyle w:val="lev"/>
          <w:rFonts w:ascii="Times New Roman" w:hAnsi="Times New Roman" w:cs="Times New Roman"/>
          <w:b w:val="0"/>
          <w:bCs w:val="0"/>
          <w:sz w:val="26"/>
          <w:szCs w:val="26"/>
        </w:rPr>
      </w:pPr>
    </w:p>
    <w:p w14:paraId="612B58E4" w14:textId="77777777" w:rsidR="004B0428" w:rsidRPr="003675A1" w:rsidRDefault="00480F4B" w:rsidP="004B0428">
      <w:pPr>
        <w:spacing w:after="0" w:line="240" w:lineRule="auto"/>
        <w:jc w:val="both"/>
        <w:rPr>
          <w:rStyle w:val="lev"/>
          <w:rFonts w:ascii="Times New Roman" w:hAnsi="Times New Roman" w:cs="Times New Roman"/>
          <w:bCs w:val="0"/>
          <w:color w:val="FF0000"/>
          <w:sz w:val="26"/>
          <w:szCs w:val="26"/>
        </w:rPr>
      </w:pPr>
      <w:r w:rsidRPr="003675A1">
        <w:rPr>
          <w:rStyle w:val="lev"/>
          <w:rFonts w:ascii="Times New Roman" w:hAnsi="Times New Roman" w:cs="Times New Roman"/>
          <w:bCs w:val="0"/>
          <w:sz w:val="26"/>
          <w:szCs w:val="26"/>
        </w:rPr>
        <w:t>C</w:t>
      </w:r>
      <w:r w:rsidR="004B0428" w:rsidRPr="003675A1">
        <w:rPr>
          <w:rStyle w:val="lev"/>
          <w:rFonts w:ascii="Times New Roman" w:hAnsi="Times New Roman" w:cs="Times New Roman"/>
          <w:bCs w:val="0"/>
          <w:sz w:val="26"/>
          <w:szCs w:val="26"/>
        </w:rPr>
        <w:t>- CONDITIONS</w:t>
      </w:r>
      <w:r w:rsidR="003816F0" w:rsidRPr="003675A1">
        <w:rPr>
          <w:rStyle w:val="lev"/>
          <w:rFonts w:ascii="Times New Roman" w:hAnsi="Times New Roman" w:cs="Times New Roman"/>
          <w:bCs w:val="0"/>
          <w:sz w:val="26"/>
          <w:szCs w:val="26"/>
        </w:rPr>
        <w:t xml:space="preserve"> D’AGE POUR LES EXAMENS DE PASSAGE DE DANG </w:t>
      </w:r>
    </w:p>
    <w:p w14:paraId="56FE0EA6" w14:textId="77777777" w:rsidR="004B0428" w:rsidRPr="003675A1" w:rsidRDefault="004B0428" w:rsidP="004B0428">
      <w:pPr>
        <w:spacing w:after="0" w:line="240" w:lineRule="auto"/>
        <w:jc w:val="both"/>
        <w:rPr>
          <w:rStyle w:val="lev"/>
          <w:rFonts w:ascii="Times New Roman" w:hAnsi="Times New Roman" w:cs="Times New Roman"/>
          <w:b w:val="0"/>
          <w:bCs w:val="0"/>
          <w:color w:val="FF0000"/>
          <w:sz w:val="26"/>
          <w:szCs w:val="26"/>
        </w:rPr>
      </w:pPr>
      <w:r w:rsidRPr="003675A1">
        <w:rPr>
          <w:rStyle w:val="lev"/>
          <w:rFonts w:ascii="Times New Roman" w:hAnsi="Times New Roman" w:cs="Times New Roman"/>
          <w:b w:val="0"/>
          <w:bCs w:val="0"/>
          <w:color w:val="FF0000"/>
          <w:sz w:val="26"/>
          <w:szCs w:val="26"/>
        </w:rPr>
        <w:t xml:space="preserve"> </w:t>
      </w:r>
    </w:p>
    <w:p w14:paraId="6B84DEC1" w14:textId="77777777" w:rsidR="004B0428" w:rsidRPr="003675A1" w:rsidRDefault="004B0428" w:rsidP="004B0428">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Pour se présenter à l’examen du 1er Dan</w:t>
      </w:r>
      <w:r w:rsidR="003816F0" w:rsidRPr="003675A1">
        <w:rPr>
          <w:rStyle w:val="lev"/>
          <w:rFonts w:ascii="Times New Roman" w:hAnsi="Times New Roman" w:cs="Times New Roman"/>
          <w:b w:val="0"/>
          <w:bCs w:val="0"/>
          <w:sz w:val="26"/>
          <w:szCs w:val="26"/>
        </w:rPr>
        <w:t>g</w:t>
      </w:r>
      <w:r w:rsidRPr="003675A1">
        <w:rPr>
          <w:rStyle w:val="lev"/>
          <w:rFonts w:ascii="Times New Roman" w:hAnsi="Times New Roman" w:cs="Times New Roman"/>
          <w:b w:val="0"/>
          <w:bCs w:val="0"/>
          <w:sz w:val="26"/>
          <w:szCs w:val="26"/>
        </w:rPr>
        <w:t xml:space="preserve">, les candidats devront, être âgés </w:t>
      </w:r>
      <w:r w:rsidR="0037711B" w:rsidRPr="003675A1">
        <w:rPr>
          <w:rStyle w:val="lev"/>
          <w:rFonts w:ascii="Times New Roman" w:hAnsi="Times New Roman" w:cs="Times New Roman"/>
          <w:b w:val="0"/>
          <w:bCs w:val="0"/>
          <w:sz w:val="26"/>
          <w:szCs w:val="26"/>
        </w:rPr>
        <w:t>au minimum</w:t>
      </w:r>
      <w:r w:rsidRPr="003675A1">
        <w:rPr>
          <w:rStyle w:val="lev"/>
          <w:rFonts w:ascii="Times New Roman" w:hAnsi="Times New Roman" w:cs="Times New Roman"/>
          <w:b w:val="0"/>
          <w:bCs w:val="0"/>
          <w:sz w:val="26"/>
          <w:szCs w:val="26"/>
        </w:rPr>
        <w:t xml:space="preserve"> 1</w:t>
      </w:r>
      <w:r w:rsidR="003816F0" w:rsidRPr="003675A1">
        <w:rPr>
          <w:rStyle w:val="lev"/>
          <w:rFonts w:ascii="Times New Roman" w:hAnsi="Times New Roman" w:cs="Times New Roman"/>
          <w:b w:val="0"/>
          <w:bCs w:val="0"/>
          <w:sz w:val="26"/>
          <w:szCs w:val="26"/>
        </w:rPr>
        <w:t xml:space="preserve">7 ans et être ceinture bleue CAP III </w:t>
      </w:r>
      <w:r w:rsidRPr="003675A1">
        <w:rPr>
          <w:rStyle w:val="lev"/>
          <w:rFonts w:ascii="Times New Roman" w:hAnsi="Times New Roman" w:cs="Times New Roman"/>
          <w:b w:val="0"/>
          <w:bCs w:val="0"/>
          <w:sz w:val="26"/>
          <w:szCs w:val="26"/>
        </w:rPr>
        <w:t xml:space="preserve">; </w:t>
      </w:r>
    </w:p>
    <w:p w14:paraId="636273E5" w14:textId="77777777" w:rsidR="004B0428" w:rsidRPr="003675A1" w:rsidRDefault="004B0428" w:rsidP="004B0428">
      <w:pPr>
        <w:spacing w:after="0" w:line="240" w:lineRule="auto"/>
        <w:jc w:val="both"/>
        <w:rPr>
          <w:rStyle w:val="lev"/>
          <w:rFonts w:ascii="Times New Roman" w:hAnsi="Times New Roman" w:cs="Times New Roman"/>
          <w:b w:val="0"/>
          <w:bCs w:val="0"/>
          <w:sz w:val="26"/>
          <w:szCs w:val="26"/>
        </w:rPr>
      </w:pPr>
      <w:r w:rsidRPr="003675A1">
        <w:rPr>
          <w:rStyle w:val="lev"/>
          <w:rFonts w:ascii="Times New Roman" w:hAnsi="Times New Roman" w:cs="Times New Roman"/>
          <w:b w:val="0"/>
          <w:bCs w:val="0"/>
          <w:sz w:val="26"/>
          <w:szCs w:val="26"/>
        </w:rPr>
        <w:t xml:space="preserve">  </w:t>
      </w:r>
    </w:p>
    <w:p w14:paraId="5304F3AE" w14:textId="70DAB4BF" w:rsidR="004B0428" w:rsidRPr="00AC19A6" w:rsidRDefault="00AC19A6" w:rsidP="00AC19A6">
      <w:pPr>
        <w:spacing w:after="0" w:line="240" w:lineRule="auto"/>
        <w:jc w:val="both"/>
        <w:rPr>
          <w:rStyle w:val="lev"/>
          <w:rFonts w:ascii="Times New Roman" w:hAnsi="Times New Roman" w:cs="Times New Roman"/>
          <w:b w:val="0"/>
          <w:bCs w:val="0"/>
          <w:sz w:val="26"/>
          <w:szCs w:val="26"/>
        </w:rPr>
      </w:pPr>
      <w:r>
        <w:rPr>
          <w:rStyle w:val="lev"/>
          <w:rFonts w:ascii="Times New Roman" w:hAnsi="Times New Roman" w:cs="Times New Roman"/>
          <w:b w:val="0"/>
          <w:bCs w:val="0"/>
          <w:sz w:val="26"/>
          <w:szCs w:val="26"/>
        </w:rPr>
        <w:t>-Les candidats pour l’examen de la 4</w:t>
      </w:r>
      <w:r w:rsidRPr="00AC19A6">
        <w:rPr>
          <w:rStyle w:val="lev"/>
          <w:rFonts w:ascii="Times New Roman" w:hAnsi="Times New Roman" w:cs="Times New Roman"/>
          <w:b w:val="0"/>
          <w:bCs w:val="0"/>
          <w:sz w:val="26"/>
          <w:szCs w:val="26"/>
          <w:vertAlign w:val="superscript"/>
        </w:rPr>
        <w:t>ème</w:t>
      </w:r>
      <w:r>
        <w:rPr>
          <w:rStyle w:val="lev"/>
          <w:rFonts w:ascii="Times New Roman" w:hAnsi="Times New Roman" w:cs="Times New Roman"/>
          <w:b w:val="0"/>
          <w:bCs w:val="0"/>
          <w:sz w:val="26"/>
          <w:szCs w:val="26"/>
        </w:rPr>
        <w:t xml:space="preserve"> Dang sont proposés et présentés par la Direction Technique National et validé par le Conseil National des Maitres. </w:t>
      </w:r>
      <w:r w:rsidR="004B0428" w:rsidRPr="00AC19A6">
        <w:rPr>
          <w:rStyle w:val="lev"/>
          <w:rFonts w:ascii="Times New Roman" w:hAnsi="Times New Roman" w:cs="Times New Roman"/>
          <w:b w:val="0"/>
          <w:bCs w:val="0"/>
          <w:sz w:val="26"/>
          <w:szCs w:val="26"/>
        </w:rPr>
        <w:t xml:space="preserve"> </w:t>
      </w:r>
      <w:r w:rsidRPr="00AC19A6">
        <w:rPr>
          <w:rStyle w:val="lev"/>
          <w:rFonts w:ascii="Times New Roman" w:hAnsi="Times New Roman" w:cs="Times New Roman"/>
          <w:b w:val="0"/>
          <w:bCs w:val="0"/>
          <w:sz w:val="26"/>
          <w:szCs w:val="26"/>
        </w:rPr>
        <w:t>Les</w:t>
      </w:r>
      <w:r w:rsidR="004B0428" w:rsidRPr="00AC19A6">
        <w:rPr>
          <w:rStyle w:val="lev"/>
          <w:rFonts w:ascii="Times New Roman" w:hAnsi="Times New Roman" w:cs="Times New Roman"/>
          <w:b w:val="0"/>
          <w:bCs w:val="0"/>
          <w:sz w:val="26"/>
          <w:szCs w:val="26"/>
        </w:rPr>
        <w:t xml:space="preserve"> c</w:t>
      </w:r>
      <w:r w:rsidR="003816F0" w:rsidRPr="00AC19A6">
        <w:rPr>
          <w:rStyle w:val="lev"/>
          <w:rFonts w:ascii="Times New Roman" w:hAnsi="Times New Roman" w:cs="Times New Roman"/>
          <w:b w:val="0"/>
          <w:bCs w:val="0"/>
          <w:sz w:val="26"/>
          <w:szCs w:val="26"/>
        </w:rPr>
        <w:t xml:space="preserve">andidats devront être âgés </w:t>
      </w:r>
      <w:commentRangeStart w:id="7"/>
      <w:r w:rsidR="0037711B" w:rsidRPr="00AC19A6">
        <w:rPr>
          <w:rStyle w:val="lev"/>
          <w:rFonts w:ascii="Times New Roman" w:hAnsi="Times New Roman" w:cs="Times New Roman"/>
          <w:b w:val="0"/>
          <w:bCs w:val="0"/>
          <w:sz w:val="26"/>
          <w:szCs w:val="26"/>
        </w:rPr>
        <w:t>au minimum</w:t>
      </w:r>
      <w:ins w:id="8" w:author="pc" w:date="2021-01-28T13:45:00Z">
        <w:r w:rsidR="001C625C">
          <w:rPr>
            <w:rStyle w:val="lev"/>
            <w:rFonts w:ascii="Times New Roman" w:hAnsi="Times New Roman" w:cs="Times New Roman"/>
            <w:b w:val="0"/>
            <w:bCs w:val="0"/>
            <w:sz w:val="26"/>
            <w:szCs w:val="26"/>
          </w:rPr>
          <w:t xml:space="preserve"> 27 </w:t>
        </w:r>
      </w:ins>
      <w:del w:id="9" w:author="pc" w:date="2021-01-28T13:45:00Z">
        <w:r w:rsidR="0037711B" w:rsidRPr="00AC19A6" w:rsidDel="001C625C">
          <w:rPr>
            <w:rStyle w:val="lev"/>
            <w:rFonts w:ascii="Times New Roman" w:hAnsi="Times New Roman" w:cs="Times New Roman"/>
            <w:b w:val="0"/>
            <w:bCs w:val="0"/>
            <w:sz w:val="26"/>
            <w:szCs w:val="26"/>
          </w:rPr>
          <w:delText xml:space="preserve"> </w:delText>
        </w:r>
        <w:r w:rsidR="00227D2D" w:rsidRPr="00AC19A6" w:rsidDel="001C625C">
          <w:rPr>
            <w:rStyle w:val="lev"/>
            <w:rFonts w:ascii="Times New Roman" w:hAnsi="Times New Roman" w:cs="Times New Roman"/>
            <w:b w:val="0"/>
            <w:bCs w:val="0"/>
            <w:sz w:val="26"/>
            <w:szCs w:val="26"/>
          </w:rPr>
          <w:delText>30</w:delText>
        </w:r>
      </w:del>
      <w:r w:rsidR="004B0428" w:rsidRPr="00AC19A6">
        <w:rPr>
          <w:rStyle w:val="lev"/>
          <w:rFonts w:ascii="Times New Roman" w:hAnsi="Times New Roman" w:cs="Times New Roman"/>
          <w:b w:val="0"/>
          <w:bCs w:val="0"/>
          <w:sz w:val="26"/>
          <w:szCs w:val="26"/>
        </w:rPr>
        <w:t xml:space="preserve"> ans </w:t>
      </w:r>
      <w:commentRangeEnd w:id="7"/>
      <w:r w:rsidR="001C625C">
        <w:rPr>
          <w:rStyle w:val="Marquedecommentaire"/>
        </w:rPr>
        <w:commentReference w:id="7"/>
      </w:r>
      <w:r w:rsidR="004B0428" w:rsidRPr="00AC19A6">
        <w:rPr>
          <w:rStyle w:val="lev"/>
          <w:rFonts w:ascii="Times New Roman" w:hAnsi="Times New Roman" w:cs="Times New Roman"/>
          <w:b w:val="0"/>
          <w:bCs w:val="0"/>
          <w:sz w:val="26"/>
          <w:szCs w:val="26"/>
        </w:rPr>
        <w:t>au jour de l’examen</w:t>
      </w:r>
      <w:r w:rsidR="003816F0" w:rsidRPr="00AC19A6">
        <w:rPr>
          <w:rStyle w:val="lev"/>
          <w:rFonts w:ascii="Times New Roman" w:hAnsi="Times New Roman" w:cs="Times New Roman"/>
          <w:b w:val="0"/>
          <w:bCs w:val="0"/>
          <w:sz w:val="26"/>
          <w:szCs w:val="26"/>
        </w:rPr>
        <w:t xml:space="preserve"> et avoir fait l’école des maitres</w:t>
      </w:r>
      <w:r w:rsidR="004B0428" w:rsidRPr="00AC19A6">
        <w:rPr>
          <w:rStyle w:val="lev"/>
          <w:rFonts w:ascii="Times New Roman" w:hAnsi="Times New Roman" w:cs="Times New Roman"/>
          <w:b w:val="0"/>
          <w:bCs w:val="0"/>
          <w:sz w:val="26"/>
          <w:szCs w:val="26"/>
        </w:rPr>
        <w:t xml:space="preserve"> ; </w:t>
      </w:r>
    </w:p>
    <w:p w14:paraId="00052BBD" w14:textId="77777777" w:rsidR="004B0428" w:rsidRPr="00AC19A6" w:rsidRDefault="004B0428" w:rsidP="004B0428">
      <w:pPr>
        <w:spacing w:after="0" w:line="240" w:lineRule="auto"/>
        <w:jc w:val="both"/>
        <w:rPr>
          <w:rStyle w:val="lev"/>
          <w:rFonts w:ascii="Times New Roman" w:hAnsi="Times New Roman" w:cs="Times New Roman"/>
          <w:b w:val="0"/>
          <w:bCs w:val="0"/>
          <w:sz w:val="28"/>
          <w:szCs w:val="28"/>
        </w:rPr>
      </w:pPr>
    </w:p>
    <w:p w14:paraId="616B96BF" w14:textId="77777777" w:rsidR="004B0428" w:rsidRPr="00EE2AF1" w:rsidRDefault="00AC19A6" w:rsidP="004B0428">
      <w:pPr>
        <w:spacing w:after="0" w:line="240" w:lineRule="auto"/>
        <w:jc w:val="both"/>
        <w:rPr>
          <w:rStyle w:val="lev"/>
          <w:rFonts w:ascii="Times New Roman" w:hAnsi="Times New Roman" w:cs="Times New Roman"/>
          <w:bCs w:val="0"/>
          <w:sz w:val="26"/>
          <w:szCs w:val="26"/>
        </w:rPr>
      </w:pPr>
      <w:r>
        <w:rPr>
          <w:rFonts w:ascii="Times New Roman" w:hAnsi="Times New Roman" w:cs="Times New Roman"/>
          <w:b/>
          <w:noProof/>
          <w:sz w:val="26"/>
          <w:szCs w:val="26"/>
          <w:lang w:eastAsia="fr-FR"/>
        </w:rPr>
        <mc:AlternateContent>
          <mc:Choice Requires="wps">
            <w:drawing>
              <wp:anchor distT="0" distB="0" distL="114300" distR="114300" simplePos="0" relativeHeight="251663360" behindDoc="0" locked="0" layoutInCell="1" allowOverlap="1" wp14:anchorId="749A7214" wp14:editId="641753E3">
                <wp:simplePos x="0" y="0"/>
                <wp:positionH relativeFrom="column">
                  <wp:posOffset>-252095</wp:posOffset>
                </wp:positionH>
                <wp:positionV relativeFrom="paragraph">
                  <wp:posOffset>94615</wp:posOffset>
                </wp:positionV>
                <wp:extent cx="0" cy="1200150"/>
                <wp:effectExtent l="0" t="0" r="19050" b="19050"/>
                <wp:wrapNone/>
                <wp:docPr id="14" name="Connecteur droit 14"/>
                <wp:cNvGraphicFramePr/>
                <a:graphic xmlns:a="http://schemas.openxmlformats.org/drawingml/2006/main">
                  <a:graphicData uri="http://schemas.microsoft.com/office/word/2010/wordprocessingShape">
                    <wps:wsp>
                      <wps:cNvCnPr/>
                      <wps:spPr>
                        <a:xfrm>
                          <a:off x="0" y="0"/>
                          <a:ext cx="0" cy="12001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E422C3D" id="Connecteur droit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85pt,7.45pt" to="-19.85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" strokecolor="#ed7d31 [3205]" strokeweight="1.5pt">
                <v:stroke joinstyle="miter"/>
              </v:line>
            </w:pict>
          </mc:Fallback>
        </mc:AlternateContent>
      </w:r>
      <w:r w:rsidR="00480F4B" w:rsidRPr="00EE2AF1">
        <w:rPr>
          <w:rStyle w:val="lev"/>
          <w:rFonts w:ascii="Times New Roman" w:hAnsi="Times New Roman" w:cs="Times New Roman"/>
          <w:bCs w:val="0"/>
          <w:sz w:val="26"/>
          <w:szCs w:val="26"/>
        </w:rPr>
        <w:t>D</w:t>
      </w:r>
      <w:r w:rsidR="004B0428" w:rsidRPr="00EE2AF1">
        <w:rPr>
          <w:rStyle w:val="lev"/>
          <w:rFonts w:ascii="Times New Roman" w:hAnsi="Times New Roman" w:cs="Times New Roman"/>
          <w:bCs w:val="0"/>
          <w:sz w:val="26"/>
          <w:szCs w:val="26"/>
        </w:rPr>
        <w:t xml:space="preserve"> – TEMPS DE PRATIQUE ENTRE CHAQUE PASSAG</w:t>
      </w:r>
      <w:r w:rsidR="00EE2AF1">
        <w:rPr>
          <w:rStyle w:val="lev"/>
          <w:rFonts w:ascii="Times New Roman" w:hAnsi="Times New Roman" w:cs="Times New Roman"/>
          <w:bCs w:val="0"/>
          <w:sz w:val="26"/>
          <w:szCs w:val="26"/>
        </w:rPr>
        <w:t>E DE DANG</w:t>
      </w:r>
    </w:p>
    <w:p w14:paraId="77831A37" w14:textId="77777777" w:rsidR="004B0428" w:rsidRPr="004B0428" w:rsidRDefault="004B0428" w:rsidP="004B0428">
      <w:pPr>
        <w:spacing w:after="0" w:line="240" w:lineRule="auto"/>
        <w:jc w:val="both"/>
        <w:rPr>
          <w:rStyle w:val="lev"/>
          <w:rFonts w:ascii="Times New Roman" w:hAnsi="Times New Roman" w:cs="Times New Roman"/>
          <w:b w:val="0"/>
          <w:bCs w:val="0"/>
          <w:sz w:val="28"/>
          <w:szCs w:val="28"/>
        </w:rPr>
      </w:pPr>
      <w:r w:rsidRPr="004B0428">
        <w:rPr>
          <w:rStyle w:val="lev"/>
          <w:rFonts w:ascii="Times New Roman" w:hAnsi="Times New Roman" w:cs="Times New Roman"/>
          <w:b w:val="0"/>
          <w:bCs w:val="0"/>
          <w:sz w:val="28"/>
          <w:szCs w:val="28"/>
        </w:rPr>
        <w:t xml:space="preserve"> </w:t>
      </w:r>
    </w:p>
    <w:tbl>
      <w:tblPr>
        <w:tblStyle w:val="Grilledutableau"/>
        <w:tblW w:w="9209" w:type="dxa"/>
        <w:tblLook w:val="04A0" w:firstRow="1" w:lastRow="0" w:firstColumn="1" w:lastColumn="0" w:noHBand="0" w:noVBand="1"/>
      </w:tblPr>
      <w:tblGrid>
        <w:gridCol w:w="2972"/>
        <w:gridCol w:w="1985"/>
        <w:gridCol w:w="2126"/>
        <w:gridCol w:w="2126"/>
      </w:tblGrid>
      <w:tr w:rsidR="006114CE" w14:paraId="443C2891" w14:textId="77777777" w:rsidTr="00152B80">
        <w:tc>
          <w:tcPr>
            <w:tcW w:w="2972" w:type="dxa"/>
          </w:tcPr>
          <w:p w14:paraId="7B91AF35" w14:textId="77777777" w:rsidR="006114CE" w:rsidRPr="00EE2AF1" w:rsidRDefault="00EE2AF1" w:rsidP="00EE2AF1">
            <w:pPr>
              <w:rPr>
                <w:rStyle w:val="lev"/>
                <w:rFonts w:ascii="Times New Roman" w:hAnsi="Times New Roman" w:cs="Times New Roman"/>
                <w:bCs w:val="0"/>
                <w:sz w:val="28"/>
                <w:szCs w:val="28"/>
              </w:rPr>
            </w:pPr>
            <w:r w:rsidRPr="00EE2AF1">
              <w:rPr>
                <w:rStyle w:val="lev"/>
                <w:rFonts w:ascii="Times New Roman" w:hAnsi="Times New Roman" w:cs="Times New Roman"/>
                <w:bCs w:val="0"/>
                <w:sz w:val="28"/>
                <w:szCs w:val="28"/>
              </w:rPr>
              <w:t>GRADES</w:t>
            </w:r>
          </w:p>
        </w:tc>
        <w:tc>
          <w:tcPr>
            <w:tcW w:w="1985" w:type="dxa"/>
          </w:tcPr>
          <w:p w14:paraId="1EFB6E94" w14:textId="77777777" w:rsidR="006114CE" w:rsidRPr="00EE2AF1" w:rsidRDefault="006114CE" w:rsidP="00EE2AF1">
            <w:pPr>
              <w:jc w:val="center"/>
              <w:rPr>
                <w:rStyle w:val="lev"/>
                <w:rFonts w:ascii="Times New Roman" w:hAnsi="Times New Roman" w:cs="Times New Roman"/>
                <w:bCs w:val="0"/>
                <w:sz w:val="28"/>
                <w:szCs w:val="28"/>
              </w:rPr>
            </w:pPr>
            <w:r w:rsidRPr="00EE2AF1">
              <w:rPr>
                <w:rStyle w:val="lev"/>
                <w:rFonts w:ascii="Times New Roman" w:hAnsi="Times New Roman" w:cs="Times New Roman"/>
                <w:bCs w:val="0"/>
                <w:sz w:val="28"/>
                <w:szCs w:val="28"/>
              </w:rPr>
              <w:t>1</w:t>
            </w:r>
            <w:r w:rsidRPr="00EE2AF1">
              <w:rPr>
                <w:rStyle w:val="lev"/>
                <w:rFonts w:ascii="Times New Roman" w:hAnsi="Times New Roman" w:cs="Times New Roman"/>
                <w:bCs w:val="0"/>
                <w:sz w:val="28"/>
                <w:szCs w:val="28"/>
                <w:vertAlign w:val="superscript"/>
              </w:rPr>
              <w:t>ère</w:t>
            </w:r>
            <w:r w:rsidRPr="00EE2AF1">
              <w:rPr>
                <w:rStyle w:val="lev"/>
                <w:rFonts w:ascii="Times New Roman" w:hAnsi="Times New Roman" w:cs="Times New Roman"/>
                <w:bCs w:val="0"/>
                <w:sz w:val="28"/>
                <w:szCs w:val="28"/>
              </w:rPr>
              <w:t xml:space="preserve"> DANG</w:t>
            </w:r>
          </w:p>
        </w:tc>
        <w:tc>
          <w:tcPr>
            <w:tcW w:w="2126" w:type="dxa"/>
          </w:tcPr>
          <w:p w14:paraId="2ECDF404" w14:textId="77777777" w:rsidR="006114CE" w:rsidRPr="00AC19A6" w:rsidRDefault="00EE2AF1" w:rsidP="00EE2AF1">
            <w:pPr>
              <w:jc w:val="center"/>
              <w:rPr>
                <w:rStyle w:val="lev"/>
                <w:rFonts w:ascii="Times New Roman" w:hAnsi="Times New Roman" w:cs="Times New Roman"/>
                <w:bCs w:val="0"/>
                <w:strike/>
                <w:color w:val="FF0000"/>
                <w:sz w:val="28"/>
                <w:szCs w:val="28"/>
              </w:rPr>
            </w:pPr>
            <w:r w:rsidRPr="00AC19A6">
              <w:rPr>
                <w:rStyle w:val="lev"/>
                <w:rFonts w:ascii="Times New Roman" w:hAnsi="Times New Roman" w:cs="Times New Roman"/>
                <w:bCs w:val="0"/>
                <w:strike/>
                <w:color w:val="FF0000"/>
                <w:sz w:val="28"/>
                <w:szCs w:val="28"/>
              </w:rPr>
              <w:t>2</w:t>
            </w:r>
            <w:r w:rsidRPr="00AC19A6">
              <w:rPr>
                <w:rStyle w:val="lev"/>
                <w:rFonts w:ascii="Times New Roman" w:hAnsi="Times New Roman" w:cs="Times New Roman"/>
                <w:bCs w:val="0"/>
                <w:strike/>
                <w:color w:val="FF0000"/>
                <w:sz w:val="28"/>
                <w:szCs w:val="28"/>
                <w:vertAlign w:val="superscript"/>
              </w:rPr>
              <w:t>ème</w:t>
            </w:r>
            <w:r w:rsidRPr="00AC19A6">
              <w:rPr>
                <w:rStyle w:val="lev"/>
                <w:rFonts w:ascii="Times New Roman" w:hAnsi="Times New Roman" w:cs="Times New Roman"/>
                <w:bCs w:val="0"/>
                <w:strike/>
                <w:color w:val="FF0000"/>
                <w:sz w:val="28"/>
                <w:szCs w:val="28"/>
              </w:rPr>
              <w:t xml:space="preserve"> DANG</w:t>
            </w:r>
          </w:p>
        </w:tc>
        <w:tc>
          <w:tcPr>
            <w:tcW w:w="2126" w:type="dxa"/>
          </w:tcPr>
          <w:p w14:paraId="2E170589" w14:textId="77777777" w:rsidR="006114CE" w:rsidRPr="00AC19A6" w:rsidRDefault="00EE2AF1" w:rsidP="00EE2AF1">
            <w:pPr>
              <w:jc w:val="center"/>
              <w:rPr>
                <w:rStyle w:val="lev"/>
                <w:rFonts w:ascii="Times New Roman" w:hAnsi="Times New Roman" w:cs="Times New Roman"/>
                <w:bCs w:val="0"/>
                <w:strike/>
                <w:color w:val="FF0000"/>
                <w:sz w:val="28"/>
                <w:szCs w:val="28"/>
              </w:rPr>
            </w:pPr>
            <w:r w:rsidRPr="00AC19A6">
              <w:rPr>
                <w:rStyle w:val="lev"/>
                <w:rFonts w:ascii="Times New Roman" w:hAnsi="Times New Roman" w:cs="Times New Roman"/>
                <w:bCs w:val="0"/>
                <w:strike/>
                <w:color w:val="FF0000"/>
                <w:sz w:val="28"/>
                <w:szCs w:val="28"/>
              </w:rPr>
              <w:t>3</w:t>
            </w:r>
            <w:r w:rsidRPr="00AC19A6">
              <w:rPr>
                <w:rStyle w:val="lev"/>
                <w:rFonts w:ascii="Times New Roman" w:hAnsi="Times New Roman" w:cs="Times New Roman"/>
                <w:bCs w:val="0"/>
                <w:strike/>
                <w:color w:val="FF0000"/>
                <w:sz w:val="28"/>
                <w:szCs w:val="28"/>
                <w:vertAlign w:val="superscript"/>
              </w:rPr>
              <w:t>ème</w:t>
            </w:r>
            <w:r w:rsidRPr="00AC19A6">
              <w:rPr>
                <w:rStyle w:val="lev"/>
                <w:rFonts w:ascii="Times New Roman" w:hAnsi="Times New Roman" w:cs="Times New Roman"/>
                <w:bCs w:val="0"/>
                <w:strike/>
                <w:color w:val="FF0000"/>
                <w:sz w:val="28"/>
                <w:szCs w:val="28"/>
              </w:rPr>
              <w:t xml:space="preserve"> DANG</w:t>
            </w:r>
          </w:p>
        </w:tc>
      </w:tr>
      <w:tr w:rsidR="006114CE" w14:paraId="5AC819C7" w14:textId="77777777" w:rsidTr="00152B80">
        <w:tc>
          <w:tcPr>
            <w:tcW w:w="2972" w:type="dxa"/>
          </w:tcPr>
          <w:p w14:paraId="52ED2DAC" w14:textId="77777777" w:rsidR="006114CE" w:rsidRPr="00152B80" w:rsidRDefault="00CF3F52" w:rsidP="00CF3F52">
            <w:pPr>
              <w:rPr>
                <w:rStyle w:val="lev"/>
                <w:rFonts w:ascii="Times New Roman" w:hAnsi="Times New Roman" w:cs="Times New Roman"/>
                <w:bCs w:val="0"/>
                <w:sz w:val="26"/>
                <w:szCs w:val="26"/>
              </w:rPr>
            </w:pPr>
            <w:r>
              <w:rPr>
                <w:rStyle w:val="lev"/>
                <w:rFonts w:ascii="Times New Roman" w:hAnsi="Times New Roman" w:cs="Times New Roman"/>
                <w:bCs w:val="0"/>
                <w:sz w:val="26"/>
                <w:szCs w:val="26"/>
              </w:rPr>
              <w:t xml:space="preserve">DUREE </w:t>
            </w:r>
            <w:r w:rsidRPr="00152B80">
              <w:rPr>
                <w:rStyle w:val="lev"/>
                <w:rFonts w:ascii="Times New Roman" w:hAnsi="Times New Roman" w:cs="Times New Roman"/>
                <w:bCs w:val="0"/>
                <w:sz w:val="26"/>
                <w:szCs w:val="26"/>
              </w:rPr>
              <w:t xml:space="preserve">MINIMUM </w:t>
            </w:r>
            <w:r w:rsidR="00EE2AF1" w:rsidRPr="00152B80">
              <w:rPr>
                <w:rStyle w:val="lev"/>
                <w:rFonts w:ascii="Times New Roman" w:hAnsi="Times New Roman" w:cs="Times New Roman"/>
                <w:bCs w:val="0"/>
                <w:sz w:val="26"/>
                <w:szCs w:val="26"/>
              </w:rPr>
              <w:t xml:space="preserve">DE PRATIQUE </w:t>
            </w:r>
          </w:p>
        </w:tc>
        <w:tc>
          <w:tcPr>
            <w:tcW w:w="1985" w:type="dxa"/>
          </w:tcPr>
          <w:p w14:paraId="6FFE0802" w14:textId="77777777" w:rsidR="006114CE" w:rsidRPr="00152B80" w:rsidRDefault="00AC19A6" w:rsidP="00AC19A6">
            <w:pPr>
              <w:jc w:val="both"/>
              <w:rPr>
                <w:rStyle w:val="lev"/>
                <w:rFonts w:ascii="Times New Roman" w:hAnsi="Times New Roman" w:cs="Times New Roman"/>
                <w:b w:val="0"/>
                <w:bCs w:val="0"/>
                <w:sz w:val="20"/>
                <w:szCs w:val="20"/>
              </w:rPr>
            </w:pPr>
            <w:r>
              <w:rPr>
                <w:rStyle w:val="lev"/>
                <w:rFonts w:ascii="Times New Roman" w:hAnsi="Times New Roman" w:cs="Times New Roman"/>
                <w:bCs w:val="0"/>
                <w:sz w:val="20"/>
                <w:szCs w:val="20"/>
              </w:rPr>
              <w:t>3</w:t>
            </w:r>
            <w:r w:rsidR="00152B80" w:rsidRPr="00152B80">
              <w:rPr>
                <w:rStyle w:val="lev"/>
                <w:rFonts w:ascii="Times New Roman" w:hAnsi="Times New Roman" w:cs="Times New Roman"/>
                <w:bCs w:val="0"/>
                <w:sz w:val="20"/>
                <w:szCs w:val="20"/>
              </w:rPr>
              <w:t xml:space="preserve"> ans</w:t>
            </w:r>
            <w:r w:rsidR="00152B80" w:rsidRPr="00152B80">
              <w:rPr>
                <w:rStyle w:val="lev"/>
                <w:rFonts w:ascii="Times New Roman" w:hAnsi="Times New Roman" w:cs="Times New Roman"/>
                <w:b w:val="0"/>
                <w:bCs w:val="0"/>
                <w:sz w:val="20"/>
                <w:szCs w:val="20"/>
              </w:rPr>
              <w:t xml:space="preserve"> =</w:t>
            </w:r>
            <w:r w:rsidR="00152B80">
              <w:rPr>
                <w:rStyle w:val="lev"/>
                <w:rFonts w:ascii="Times New Roman" w:hAnsi="Times New Roman" w:cs="Times New Roman"/>
                <w:b w:val="0"/>
                <w:bCs w:val="0"/>
                <w:sz w:val="20"/>
                <w:szCs w:val="20"/>
              </w:rPr>
              <w:t xml:space="preserve"> </w:t>
            </w:r>
            <w:r>
              <w:rPr>
                <w:rStyle w:val="lev"/>
                <w:rFonts w:ascii="Times New Roman" w:hAnsi="Times New Roman" w:cs="Times New Roman"/>
                <w:bCs w:val="0"/>
                <w:sz w:val="20"/>
                <w:szCs w:val="20"/>
              </w:rPr>
              <w:t>3</w:t>
            </w:r>
            <w:r w:rsidR="00152B80" w:rsidRPr="00152B80">
              <w:rPr>
                <w:rStyle w:val="lev"/>
                <w:rFonts w:ascii="Times New Roman" w:hAnsi="Times New Roman" w:cs="Times New Roman"/>
                <w:bCs w:val="0"/>
                <w:sz w:val="20"/>
                <w:szCs w:val="20"/>
              </w:rPr>
              <w:t xml:space="preserve"> saisons</w:t>
            </w:r>
            <w:r w:rsidR="00152B80" w:rsidRPr="00152B80">
              <w:rPr>
                <w:rStyle w:val="lev"/>
                <w:rFonts w:ascii="Times New Roman" w:hAnsi="Times New Roman" w:cs="Times New Roman"/>
                <w:b w:val="0"/>
                <w:bCs w:val="0"/>
                <w:sz w:val="20"/>
                <w:szCs w:val="20"/>
              </w:rPr>
              <w:t xml:space="preserve"> au minimum</w:t>
            </w:r>
            <w:r w:rsidR="00152B80">
              <w:rPr>
                <w:rStyle w:val="lev"/>
                <w:rFonts w:ascii="Times New Roman" w:hAnsi="Times New Roman" w:cs="Times New Roman"/>
                <w:b w:val="0"/>
                <w:bCs w:val="0"/>
                <w:sz w:val="20"/>
                <w:szCs w:val="20"/>
              </w:rPr>
              <w:t xml:space="preserve"> de pratique avec la ceinture bleue CAP III</w:t>
            </w:r>
            <w:r w:rsidR="00152B80" w:rsidRPr="00152B80">
              <w:rPr>
                <w:rStyle w:val="lev"/>
                <w:rFonts w:ascii="Times New Roman" w:hAnsi="Times New Roman" w:cs="Times New Roman"/>
                <w:b w:val="0"/>
                <w:bCs w:val="0"/>
                <w:sz w:val="20"/>
                <w:szCs w:val="20"/>
              </w:rPr>
              <w:t xml:space="preserve"> </w:t>
            </w:r>
          </w:p>
        </w:tc>
        <w:tc>
          <w:tcPr>
            <w:tcW w:w="2126" w:type="dxa"/>
          </w:tcPr>
          <w:p w14:paraId="7F861D79" w14:textId="77777777" w:rsidR="006114CE" w:rsidRPr="00AC19A6" w:rsidRDefault="00152B80" w:rsidP="00EE2AF1">
            <w:pPr>
              <w:jc w:val="center"/>
              <w:rPr>
                <w:rStyle w:val="lev"/>
                <w:rFonts w:ascii="Times New Roman" w:hAnsi="Times New Roman" w:cs="Times New Roman"/>
                <w:bCs w:val="0"/>
                <w:strike/>
                <w:color w:val="FF0000"/>
                <w:sz w:val="28"/>
                <w:szCs w:val="28"/>
              </w:rPr>
            </w:pPr>
            <w:r w:rsidRPr="00AC19A6">
              <w:rPr>
                <w:rStyle w:val="lev"/>
                <w:rFonts w:ascii="Times New Roman" w:hAnsi="Times New Roman" w:cs="Times New Roman"/>
                <w:bCs w:val="0"/>
                <w:strike/>
                <w:color w:val="FF0000"/>
                <w:sz w:val="20"/>
                <w:szCs w:val="20"/>
              </w:rPr>
              <w:t>2 ans</w:t>
            </w:r>
            <w:r w:rsidRPr="00AC19A6">
              <w:rPr>
                <w:rStyle w:val="lev"/>
                <w:rFonts w:ascii="Times New Roman" w:hAnsi="Times New Roman" w:cs="Times New Roman"/>
                <w:b w:val="0"/>
                <w:bCs w:val="0"/>
                <w:strike/>
                <w:color w:val="FF0000"/>
                <w:sz w:val="20"/>
                <w:szCs w:val="20"/>
              </w:rPr>
              <w:t xml:space="preserve"> = </w:t>
            </w:r>
            <w:r w:rsidRPr="00AC19A6">
              <w:rPr>
                <w:rStyle w:val="lev"/>
                <w:rFonts w:ascii="Times New Roman" w:hAnsi="Times New Roman" w:cs="Times New Roman"/>
                <w:bCs w:val="0"/>
                <w:strike/>
                <w:color w:val="FF0000"/>
                <w:sz w:val="20"/>
                <w:szCs w:val="20"/>
              </w:rPr>
              <w:t>2 saisons</w:t>
            </w:r>
            <w:r w:rsidRPr="00AC19A6">
              <w:rPr>
                <w:rStyle w:val="lev"/>
                <w:rFonts w:ascii="Times New Roman" w:hAnsi="Times New Roman" w:cs="Times New Roman"/>
                <w:b w:val="0"/>
                <w:bCs w:val="0"/>
                <w:strike/>
                <w:color w:val="FF0000"/>
                <w:sz w:val="20"/>
                <w:szCs w:val="20"/>
              </w:rPr>
              <w:t xml:space="preserve"> au minimum de pratique avec la ceinture noir 1</w:t>
            </w:r>
            <w:r w:rsidRPr="00AC19A6">
              <w:rPr>
                <w:rStyle w:val="lev"/>
                <w:rFonts w:ascii="Times New Roman" w:hAnsi="Times New Roman" w:cs="Times New Roman"/>
                <w:b w:val="0"/>
                <w:bCs w:val="0"/>
                <w:strike/>
                <w:color w:val="FF0000"/>
                <w:sz w:val="20"/>
                <w:szCs w:val="20"/>
                <w:vertAlign w:val="superscript"/>
              </w:rPr>
              <w:t>ère</w:t>
            </w:r>
            <w:r w:rsidRPr="00AC19A6">
              <w:rPr>
                <w:rStyle w:val="lev"/>
                <w:rFonts w:ascii="Times New Roman" w:hAnsi="Times New Roman" w:cs="Times New Roman"/>
                <w:b w:val="0"/>
                <w:bCs w:val="0"/>
                <w:strike/>
                <w:color w:val="FF0000"/>
                <w:sz w:val="20"/>
                <w:szCs w:val="20"/>
              </w:rPr>
              <w:t xml:space="preserve"> Dang</w:t>
            </w:r>
          </w:p>
        </w:tc>
        <w:tc>
          <w:tcPr>
            <w:tcW w:w="2126" w:type="dxa"/>
          </w:tcPr>
          <w:p w14:paraId="5725A8C3" w14:textId="77777777" w:rsidR="006114CE" w:rsidRPr="00AC19A6" w:rsidRDefault="00CF3F52" w:rsidP="00CF3F52">
            <w:pPr>
              <w:jc w:val="center"/>
              <w:rPr>
                <w:rStyle w:val="lev"/>
                <w:rFonts w:ascii="Times New Roman" w:hAnsi="Times New Roman" w:cs="Times New Roman"/>
                <w:bCs w:val="0"/>
                <w:strike/>
                <w:color w:val="FF0000"/>
                <w:sz w:val="28"/>
                <w:szCs w:val="28"/>
              </w:rPr>
            </w:pPr>
            <w:r w:rsidRPr="00AC19A6">
              <w:rPr>
                <w:rStyle w:val="lev"/>
                <w:rFonts w:ascii="Times New Roman" w:hAnsi="Times New Roman" w:cs="Times New Roman"/>
                <w:bCs w:val="0"/>
                <w:strike/>
                <w:color w:val="FF0000"/>
                <w:sz w:val="20"/>
                <w:szCs w:val="20"/>
              </w:rPr>
              <w:t>3</w:t>
            </w:r>
            <w:r w:rsidR="00152B80" w:rsidRPr="00AC19A6">
              <w:rPr>
                <w:rStyle w:val="lev"/>
                <w:rFonts w:ascii="Times New Roman" w:hAnsi="Times New Roman" w:cs="Times New Roman"/>
                <w:bCs w:val="0"/>
                <w:strike/>
                <w:color w:val="FF0000"/>
                <w:sz w:val="20"/>
                <w:szCs w:val="20"/>
              </w:rPr>
              <w:t xml:space="preserve"> ans</w:t>
            </w:r>
            <w:r w:rsidR="00152B80" w:rsidRPr="00AC19A6">
              <w:rPr>
                <w:rStyle w:val="lev"/>
                <w:rFonts w:ascii="Times New Roman" w:hAnsi="Times New Roman" w:cs="Times New Roman"/>
                <w:b w:val="0"/>
                <w:bCs w:val="0"/>
                <w:strike/>
                <w:color w:val="FF0000"/>
                <w:sz w:val="20"/>
                <w:szCs w:val="20"/>
              </w:rPr>
              <w:t xml:space="preserve"> = </w:t>
            </w:r>
            <w:r w:rsidRPr="00AC19A6">
              <w:rPr>
                <w:rStyle w:val="lev"/>
                <w:rFonts w:ascii="Times New Roman" w:hAnsi="Times New Roman" w:cs="Times New Roman"/>
                <w:bCs w:val="0"/>
                <w:strike/>
                <w:color w:val="FF0000"/>
                <w:sz w:val="20"/>
                <w:szCs w:val="20"/>
              </w:rPr>
              <w:t>3</w:t>
            </w:r>
            <w:r w:rsidR="00152B80" w:rsidRPr="00AC19A6">
              <w:rPr>
                <w:rStyle w:val="lev"/>
                <w:rFonts w:ascii="Times New Roman" w:hAnsi="Times New Roman" w:cs="Times New Roman"/>
                <w:bCs w:val="0"/>
                <w:strike/>
                <w:color w:val="FF0000"/>
                <w:sz w:val="20"/>
                <w:szCs w:val="20"/>
              </w:rPr>
              <w:t xml:space="preserve"> saisons</w:t>
            </w:r>
            <w:r w:rsidR="00152B80" w:rsidRPr="00AC19A6">
              <w:rPr>
                <w:rStyle w:val="lev"/>
                <w:rFonts w:ascii="Times New Roman" w:hAnsi="Times New Roman" w:cs="Times New Roman"/>
                <w:b w:val="0"/>
                <w:bCs w:val="0"/>
                <w:strike/>
                <w:color w:val="FF0000"/>
                <w:sz w:val="20"/>
                <w:szCs w:val="20"/>
              </w:rPr>
              <w:t xml:space="preserve"> au minimum de pratique avec la ceinture noir 2</w:t>
            </w:r>
            <w:r w:rsidR="00152B80" w:rsidRPr="00AC19A6">
              <w:rPr>
                <w:rStyle w:val="lev"/>
                <w:rFonts w:ascii="Times New Roman" w:hAnsi="Times New Roman" w:cs="Times New Roman"/>
                <w:b w:val="0"/>
                <w:bCs w:val="0"/>
                <w:strike/>
                <w:color w:val="FF0000"/>
                <w:sz w:val="20"/>
                <w:szCs w:val="20"/>
                <w:vertAlign w:val="superscript"/>
              </w:rPr>
              <w:t>ème</w:t>
            </w:r>
            <w:r w:rsidR="00152B80" w:rsidRPr="00AC19A6">
              <w:rPr>
                <w:rStyle w:val="lev"/>
                <w:rFonts w:ascii="Times New Roman" w:hAnsi="Times New Roman" w:cs="Times New Roman"/>
                <w:b w:val="0"/>
                <w:bCs w:val="0"/>
                <w:strike/>
                <w:color w:val="FF0000"/>
                <w:sz w:val="20"/>
                <w:szCs w:val="20"/>
              </w:rPr>
              <w:t xml:space="preserve"> Dang</w:t>
            </w:r>
          </w:p>
        </w:tc>
      </w:tr>
    </w:tbl>
    <w:p w14:paraId="4991D86F" w14:textId="77777777" w:rsidR="0037711B" w:rsidRDefault="0037711B" w:rsidP="004B0428">
      <w:pPr>
        <w:spacing w:after="0" w:line="240" w:lineRule="auto"/>
        <w:jc w:val="both"/>
        <w:rPr>
          <w:rStyle w:val="lev"/>
          <w:rFonts w:ascii="Times New Roman" w:hAnsi="Times New Roman" w:cs="Times New Roman"/>
          <w:b w:val="0"/>
          <w:bCs w:val="0"/>
          <w:sz w:val="28"/>
          <w:szCs w:val="28"/>
        </w:rPr>
      </w:pPr>
    </w:p>
    <w:p w14:paraId="7B28FECD" w14:textId="77777777" w:rsidR="004B0428" w:rsidRPr="002D031A" w:rsidRDefault="00B52BF4" w:rsidP="004B0428">
      <w:pPr>
        <w:spacing w:after="0" w:line="240" w:lineRule="auto"/>
        <w:jc w:val="both"/>
        <w:rPr>
          <w:rStyle w:val="lev"/>
          <w:rFonts w:ascii="Times New Roman" w:hAnsi="Times New Roman" w:cs="Times New Roman"/>
          <w:bCs w:val="0"/>
          <w:sz w:val="26"/>
          <w:szCs w:val="26"/>
        </w:rPr>
      </w:pPr>
      <w:r w:rsidRPr="002D031A">
        <w:rPr>
          <w:rStyle w:val="lev"/>
          <w:rFonts w:ascii="Times New Roman" w:hAnsi="Times New Roman" w:cs="Times New Roman"/>
          <w:bCs w:val="0"/>
          <w:sz w:val="26"/>
          <w:szCs w:val="26"/>
        </w:rPr>
        <w:t>E</w:t>
      </w:r>
      <w:r w:rsidR="004B0428" w:rsidRPr="002D031A">
        <w:rPr>
          <w:rStyle w:val="lev"/>
          <w:rFonts w:ascii="Times New Roman" w:hAnsi="Times New Roman" w:cs="Times New Roman"/>
          <w:bCs w:val="0"/>
          <w:sz w:val="26"/>
          <w:szCs w:val="26"/>
        </w:rPr>
        <w:t xml:space="preserve">- FREQUENCE DES </w:t>
      </w:r>
      <w:r w:rsidR="0037711B" w:rsidRPr="002D031A">
        <w:rPr>
          <w:rStyle w:val="lev"/>
          <w:rFonts w:ascii="Times New Roman" w:hAnsi="Times New Roman" w:cs="Times New Roman"/>
          <w:bCs w:val="0"/>
          <w:sz w:val="26"/>
          <w:szCs w:val="26"/>
        </w:rPr>
        <w:t xml:space="preserve">EXAMENS DE </w:t>
      </w:r>
      <w:r w:rsidR="004B0428" w:rsidRPr="002D031A">
        <w:rPr>
          <w:rStyle w:val="lev"/>
          <w:rFonts w:ascii="Times New Roman" w:hAnsi="Times New Roman" w:cs="Times New Roman"/>
          <w:bCs w:val="0"/>
          <w:sz w:val="26"/>
          <w:szCs w:val="26"/>
        </w:rPr>
        <w:t>PASSAG</w:t>
      </w:r>
      <w:r w:rsidR="0037711B" w:rsidRPr="002D031A">
        <w:rPr>
          <w:rStyle w:val="lev"/>
          <w:rFonts w:ascii="Times New Roman" w:hAnsi="Times New Roman" w:cs="Times New Roman"/>
          <w:bCs w:val="0"/>
          <w:sz w:val="26"/>
          <w:szCs w:val="26"/>
        </w:rPr>
        <w:t>E DE DANG</w:t>
      </w:r>
      <w:r w:rsidR="004B0428" w:rsidRPr="002D031A">
        <w:rPr>
          <w:rStyle w:val="lev"/>
          <w:rFonts w:ascii="Times New Roman" w:hAnsi="Times New Roman" w:cs="Times New Roman"/>
          <w:bCs w:val="0"/>
          <w:sz w:val="26"/>
          <w:szCs w:val="26"/>
        </w:rPr>
        <w:t xml:space="preserve"> </w:t>
      </w:r>
    </w:p>
    <w:p w14:paraId="6EC3EE90"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6DA40052"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Les examens pour l'obtention du premier</w:t>
      </w:r>
      <w:r w:rsidR="0037711B" w:rsidRPr="002D031A">
        <w:rPr>
          <w:rStyle w:val="lev"/>
          <w:rFonts w:ascii="Times New Roman" w:hAnsi="Times New Roman" w:cs="Times New Roman"/>
          <w:b w:val="0"/>
          <w:bCs w:val="0"/>
          <w:sz w:val="26"/>
          <w:szCs w:val="26"/>
        </w:rPr>
        <w:t>, deuxième et troisième</w:t>
      </w:r>
      <w:r w:rsidRPr="002D031A">
        <w:rPr>
          <w:rStyle w:val="lev"/>
          <w:rFonts w:ascii="Times New Roman" w:hAnsi="Times New Roman" w:cs="Times New Roman"/>
          <w:b w:val="0"/>
          <w:bCs w:val="0"/>
          <w:sz w:val="26"/>
          <w:szCs w:val="26"/>
        </w:rPr>
        <w:t xml:space="preserve"> Dan</w:t>
      </w:r>
      <w:r w:rsidR="0037711B" w:rsidRPr="002D031A">
        <w:rPr>
          <w:rStyle w:val="lev"/>
          <w:rFonts w:ascii="Times New Roman" w:hAnsi="Times New Roman" w:cs="Times New Roman"/>
          <w:b w:val="0"/>
          <w:bCs w:val="0"/>
          <w:sz w:val="26"/>
          <w:szCs w:val="26"/>
        </w:rPr>
        <w:t>g</w:t>
      </w:r>
      <w:r w:rsidRPr="002D031A">
        <w:rPr>
          <w:rStyle w:val="lev"/>
          <w:rFonts w:ascii="Times New Roman" w:hAnsi="Times New Roman" w:cs="Times New Roman"/>
          <w:b w:val="0"/>
          <w:bCs w:val="0"/>
          <w:sz w:val="26"/>
          <w:szCs w:val="26"/>
        </w:rPr>
        <w:t xml:space="preserve"> sont inscrits au calendrier</w:t>
      </w:r>
      <w:r w:rsidR="0037711B" w:rsidRPr="002D031A">
        <w:rPr>
          <w:rStyle w:val="lev"/>
          <w:rFonts w:ascii="Times New Roman" w:hAnsi="Times New Roman" w:cs="Times New Roman"/>
          <w:b w:val="0"/>
          <w:bCs w:val="0"/>
          <w:sz w:val="26"/>
          <w:szCs w:val="26"/>
        </w:rPr>
        <w:t xml:space="preserve"> des activités de la commission technique nationale et transmis à la fédération à chaque saison sportive</w:t>
      </w:r>
      <w:r w:rsidRPr="002D031A">
        <w:rPr>
          <w:rStyle w:val="lev"/>
          <w:rFonts w:ascii="Times New Roman" w:hAnsi="Times New Roman" w:cs="Times New Roman"/>
          <w:b w:val="0"/>
          <w:bCs w:val="0"/>
          <w:sz w:val="26"/>
          <w:szCs w:val="26"/>
        </w:rPr>
        <w:t xml:space="preserve">. Leur fréquence est </w:t>
      </w:r>
      <w:r w:rsidR="0037711B" w:rsidRPr="002D031A">
        <w:rPr>
          <w:rStyle w:val="lev"/>
          <w:rFonts w:ascii="Times New Roman" w:hAnsi="Times New Roman" w:cs="Times New Roman"/>
          <w:b w:val="0"/>
          <w:bCs w:val="0"/>
          <w:sz w:val="26"/>
          <w:szCs w:val="26"/>
        </w:rPr>
        <w:t>d’un (01) examen de passage de Dang</w:t>
      </w:r>
      <w:r w:rsidRPr="002D031A">
        <w:rPr>
          <w:rStyle w:val="lev"/>
          <w:rFonts w:ascii="Times New Roman" w:hAnsi="Times New Roman" w:cs="Times New Roman"/>
          <w:b w:val="0"/>
          <w:bCs w:val="0"/>
          <w:sz w:val="26"/>
          <w:szCs w:val="26"/>
        </w:rPr>
        <w:t xml:space="preserve"> par saison sportive.</w:t>
      </w:r>
      <w:r w:rsidR="00AC19A6">
        <w:rPr>
          <w:rStyle w:val="lev"/>
          <w:rFonts w:ascii="Times New Roman" w:hAnsi="Times New Roman" w:cs="Times New Roman"/>
          <w:b w:val="0"/>
          <w:bCs w:val="0"/>
          <w:sz w:val="26"/>
          <w:szCs w:val="26"/>
        </w:rPr>
        <w:t xml:space="preserve"> La commission peut proposer une session de rattrapage.</w:t>
      </w:r>
      <w:r w:rsidRPr="002D031A">
        <w:rPr>
          <w:rStyle w:val="lev"/>
          <w:rFonts w:ascii="Times New Roman" w:hAnsi="Times New Roman" w:cs="Times New Roman"/>
          <w:b w:val="0"/>
          <w:bCs w:val="0"/>
          <w:sz w:val="26"/>
          <w:szCs w:val="26"/>
        </w:rPr>
        <w:t xml:space="preserve"> </w:t>
      </w:r>
    </w:p>
    <w:p w14:paraId="47AD4D4A"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5E7AE154" w14:textId="77777777" w:rsidR="004B0428" w:rsidRPr="002D031A" w:rsidRDefault="00760441" w:rsidP="004B0428">
      <w:pPr>
        <w:spacing w:after="0" w:line="240" w:lineRule="auto"/>
        <w:jc w:val="both"/>
        <w:rPr>
          <w:rStyle w:val="lev"/>
          <w:rFonts w:ascii="Times New Roman" w:hAnsi="Times New Roman" w:cs="Times New Roman"/>
          <w:bCs w:val="0"/>
          <w:sz w:val="26"/>
          <w:szCs w:val="26"/>
        </w:rPr>
      </w:pPr>
      <w:r w:rsidRPr="002D031A">
        <w:rPr>
          <w:rStyle w:val="lev"/>
          <w:rFonts w:ascii="Times New Roman" w:hAnsi="Times New Roman" w:cs="Times New Roman"/>
          <w:bCs w:val="0"/>
          <w:sz w:val="26"/>
          <w:szCs w:val="26"/>
        </w:rPr>
        <w:t>F</w:t>
      </w:r>
      <w:r w:rsidR="00CF3F52" w:rsidRPr="002D031A">
        <w:rPr>
          <w:rStyle w:val="lev"/>
          <w:rFonts w:ascii="Times New Roman" w:hAnsi="Times New Roman" w:cs="Times New Roman"/>
          <w:bCs w:val="0"/>
          <w:sz w:val="26"/>
          <w:szCs w:val="26"/>
        </w:rPr>
        <w:t>- VALIDATION DES EXAMENS DE DANG</w:t>
      </w:r>
      <w:r w:rsidR="004B0428" w:rsidRPr="002D031A">
        <w:rPr>
          <w:rStyle w:val="lev"/>
          <w:rFonts w:ascii="Times New Roman" w:hAnsi="Times New Roman" w:cs="Times New Roman"/>
          <w:bCs w:val="0"/>
          <w:sz w:val="26"/>
          <w:szCs w:val="26"/>
        </w:rPr>
        <w:t xml:space="preserve"> </w:t>
      </w:r>
    </w:p>
    <w:p w14:paraId="2B233E5D"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021C5061" w14:textId="77777777" w:rsidR="00CF3F52" w:rsidRPr="002D031A" w:rsidRDefault="00CF3F52"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Pour être valable</w:t>
      </w:r>
      <w:r w:rsidR="00227D2D">
        <w:rPr>
          <w:rStyle w:val="lev"/>
          <w:rFonts w:ascii="Times New Roman" w:hAnsi="Times New Roman" w:cs="Times New Roman"/>
          <w:b w:val="0"/>
          <w:bCs w:val="0"/>
          <w:sz w:val="26"/>
          <w:szCs w:val="26"/>
        </w:rPr>
        <w:t xml:space="preserve">, les résultats des examens de </w:t>
      </w:r>
      <w:r w:rsidR="00227D2D" w:rsidRPr="00227D2D">
        <w:rPr>
          <w:rStyle w:val="lev"/>
          <w:rFonts w:ascii="Times New Roman" w:hAnsi="Times New Roman" w:cs="Times New Roman"/>
          <w:b w:val="0"/>
          <w:bCs w:val="0"/>
          <w:color w:val="FF0000"/>
          <w:sz w:val="26"/>
          <w:szCs w:val="26"/>
        </w:rPr>
        <w:t>(grade supérieur)</w:t>
      </w:r>
      <w:r w:rsidRPr="00227D2D">
        <w:rPr>
          <w:rStyle w:val="lev"/>
          <w:rFonts w:ascii="Times New Roman" w:hAnsi="Times New Roman" w:cs="Times New Roman"/>
          <w:b w:val="0"/>
          <w:bCs w:val="0"/>
          <w:color w:val="FF0000"/>
          <w:sz w:val="26"/>
          <w:szCs w:val="26"/>
        </w:rPr>
        <w:t xml:space="preserve"> </w:t>
      </w:r>
      <w:r w:rsidRPr="002D031A">
        <w:rPr>
          <w:rStyle w:val="lev"/>
          <w:rFonts w:ascii="Times New Roman" w:hAnsi="Times New Roman" w:cs="Times New Roman"/>
          <w:b w:val="0"/>
          <w:bCs w:val="0"/>
          <w:sz w:val="26"/>
          <w:szCs w:val="26"/>
        </w:rPr>
        <w:t>Dang</w:t>
      </w:r>
      <w:r w:rsidR="004B0428" w:rsidRPr="002D031A">
        <w:rPr>
          <w:rStyle w:val="lev"/>
          <w:rFonts w:ascii="Times New Roman" w:hAnsi="Times New Roman" w:cs="Times New Roman"/>
          <w:b w:val="0"/>
          <w:bCs w:val="0"/>
          <w:sz w:val="26"/>
          <w:szCs w:val="26"/>
        </w:rPr>
        <w:t xml:space="preserve"> </w:t>
      </w:r>
      <w:r w:rsidR="00ED6140">
        <w:rPr>
          <w:rStyle w:val="lev"/>
          <w:rFonts w:ascii="Times New Roman" w:hAnsi="Times New Roman" w:cs="Times New Roman"/>
          <w:b w:val="0"/>
          <w:bCs w:val="0"/>
          <w:sz w:val="26"/>
          <w:szCs w:val="26"/>
        </w:rPr>
        <w:t>doit</w:t>
      </w:r>
      <w:r w:rsidR="004B0428" w:rsidRPr="002D031A">
        <w:rPr>
          <w:rStyle w:val="lev"/>
          <w:rFonts w:ascii="Times New Roman" w:hAnsi="Times New Roman" w:cs="Times New Roman"/>
          <w:b w:val="0"/>
          <w:bCs w:val="0"/>
          <w:sz w:val="26"/>
          <w:szCs w:val="26"/>
        </w:rPr>
        <w:t xml:space="preserve"> :  </w:t>
      </w:r>
    </w:p>
    <w:p w14:paraId="13443D82"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Être validés par </w:t>
      </w:r>
      <w:r w:rsidR="00BB1F62" w:rsidRPr="002D031A">
        <w:rPr>
          <w:rStyle w:val="lev"/>
          <w:rFonts w:ascii="Times New Roman" w:hAnsi="Times New Roman" w:cs="Times New Roman"/>
          <w:b w:val="0"/>
          <w:bCs w:val="0"/>
          <w:sz w:val="26"/>
          <w:szCs w:val="26"/>
        </w:rPr>
        <w:t xml:space="preserve">le Conseil National de Maitre. A cet effet les résultats de l’examen doivent </w:t>
      </w:r>
      <w:r w:rsidR="00FF2F77" w:rsidRPr="002D031A">
        <w:rPr>
          <w:rStyle w:val="lev"/>
          <w:rFonts w:ascii="Times New Roman" w:hAnsi="Times New Roman" w:cs="Times New Roman"/>
          <w:b w:val="0"/>
          <w:bCs w:val="0"/>
          <w:sz w:val="26"/>
          <w:szCs w:val="26"/>
        </w:rPr>
        <w:t>être</w:t>
      </w:r>
      <w:r w:rsidR="00BB1F62" w:rsidRPr="002D031A">
        <w:rPr>
          <w:rStyle w:val="lev"/>
          <w:rFonts w:ascii="Times New Roman" w:hAnsi="Times New Roman" w:cs="Times New Roman"/>
          <w:b w:val="0"/>
          <w:bCs w:val="0"/>
          <w:sz w:val="26"/>
          <w:szCs w:val="26"/>
        </w:rPr>
        <w:t xml:space="preserve"> transmis au Conseil des </w:t>
      </w:r>
      <w:r w:rsidR="00FF2F77" w:rsidRPr="002D031A">
        <w:rPr>
          <w:rStyle w:val="lev"/>
          <w:rFonts w:ascii="Times New Roman" w:hAnsi="Times New Roman" w:cs="Times New Roman"/>
          <w:b w:val="0"/>
          <w:bCs w:val="0"/>
          <w:sz w:val="26"/>
          <w:szCs w:val="26"/>
        </w:rPr>
        <w:t>maitres 15 jours au plus tard.</w:t>
      </w:r>
    </w:p>
    <w:p w14:paraId="3BF85469"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40CB02C2"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Être inscrits au fichier national </w:t>
      </w:r>
      <w:r w:rsidR="00CF3F52" w:rsidRPr="002D031A">
        <w:rPr>
          <w:rStyle w:val="lev"/>
          <w:rFonts w:ascii="Times New Roman" w:hAnsi="Times New Roman" w:cs="Times New Roman"/>
          <w:b w:val="0"/>
          <w:bCs w:val="0"/>
          <w:sz w:val="26"/>
          <w:szCs w:val="26"/>
        </w:rPr>
        <w:t>des grades tenus</w:t>
      </w:r>
      <w:r w:rsidRPr="002D031A">
        <w:rPr>
          <w:rStyle w:val="lev"/>
          <w:rFonts w:ascii="Times New Roman" w:hAnsi="Times New Roman" w:cs="Times New Roman"/>
          <w:b w:val="0"/>
          <w:bCs w:val="0"/>
          <w:sz w:val="26"/>
          <w:szCs w:val="26"/>
        </w:rPr>
        <w:t xml:space="preserve"> par la </w:t>
      </w:r>
      <w:r w:rsidR="002F1495" w:rsidRPr="002D031A">
        <w:rPr>
          <w:rStyle w:val="lev"/>
          <w:rFonts w:ascii="Times New Roman" w:hAnsi="Times New Roman" w:cs="Times New Roman"/>
          <w:b w:val="0"/>
          <w:bCs w:val="0"/>
          <w:sz w:val="26"/>
          <w:szCs w:val="26"/>
        </w:rPr>
        <w:t>Direction Technique Nationale ;</w:t>
      </w:r>
    </w:p>
    <w:p w14:paraId="4735924F"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6D3AC5A0" w14:textId="77777777" w:rsidR="002F1495"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La date officielle d’obtention du grade est celle qui est inscrite au fichier national et sur le diplôme</w:t>
      </w:r>
      <w:r w:rsidR="00227D2D">
        <w:rPr>
          <w:rStyle w:val="lev"/>
          <w:rFonts w:ascii="Times New Roman" w:hAnsi="Times New Roman" w:cs="Times New Roman"/>
          <w:b w:val="0"/>
          <w:bCs w:val="0"/>
          <w:sz w:val="26"/>
          <w:szCs w:val="26"/>
        </w:rPr>
        <w:t xml:space="preserve"> ou sur la licence</w:t>
      </w:r>
      <w:r w:rsidR="00ED6140">
        <w:rPr>
          <w:rStyle w:val="lev"/>
          <w:rFonts w:ascii="Times New Roman" w:hAnsi="Times New Roman" w:cs="Times New Roman"/>
          <w:b w:val="0"/>
          <w:bCs w:val="0"/>
          <w:sz w:val="26"/>
          <w:szCs w:val="26"/>
        </w:rPr>
        <w:t xml:space="preserve"> fédérale.</w:t>
      </w:r>
      <w:r w:rsidRPr="002D031A">
        <w:rPr>
          <w:rStyle w:val="lev"/>
          <w:rFonts w:ascii="Times New Roman" w:hAnsi="Times New Roman" w:cs="Times New Roman"/>
          <w:b w:val="0"/>
          <w:bCs w:val="0"/>
          <w:sz w:val="26"/>
          <w:szCs w:val="26"/>
        </w:rPr>
        <w:t xml:space="preserve"> </w:t>
      </w:r>
    </w:p>
    <w:p w14:paraId="02BC7EAB" w14:textId="77777777" w:rsidR="004B0428" w:rsidRPr="002D031A" w:rsidRDefault="004B0428" w:rsidP="004B0428">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En outre, </w:t>
      </w:r>
      <w:r w:rsidR="002F1495" w:rsidRPr="002D031A">
        <w:rPr>
          <w:rStyle w:val="lev"/>
          <w:rFonts w:ascii="Times New Roman" w:hAnsi="Times New Roman" w:cs="Times New Roman"/>
          <w:b w:val="0"/>
          <w:bCs w:val="0"/>
          <w:sz w:val="26"/>
          <w:szCs w:val="26"/>
        </w:rPr>
        <w:t>la licence fédérale</w:t>
      </w:r>
      <w:r w:rsidRPr="002D031A">
        <w:rPr>
          <w:rStyle w:val="lev"/>
          <w:rFonts w:ascii="Times New Roman" w:hAnsi="Times New Roman" w:cs="Times New Roman"/>
          <w:b w:val="0"/>
          <w:bCs w:val="0"/>
          <w:sz w:val="26"/>
          <w:szCs w:val="26"/>
        </w:rPr>
        <w:t xml:space="preserve"> doit être dûment rempli et signé</w:t>
      </w:r>
      <w:r w:rsidR="002F1495" w:rsidRPr="002D031A">
        <w:rPr>
          <w:rStyle w:val="lev"/>
          <w:rFonts w:ascii="Times New Roman" w:hAnsi="Times New Roman" w:cs="Times New Roman"/>
          <w:b w:val="0"/>
          <w:bCs w:val="0"/>
          <w:sz w:val="26"/>
          <w:szCs w:val="26"/>
        </w:rPr>
        <w:t xml:space="preserve"> par le président du jury </w:t>
      </w:r>
      <w:r w:rsidR="00ED6140">
        <w:rPr>
          <w:rStyle w:val="lev"/>
          <w:rFonts w:ascii="Times New Roman" w:hAnsi="Times New Roman" w:cs="Times New Roman"/>
          <w:b w:val="0"/>
          <w:bCs w:val="0"/>
          <w:sz w:val="26"/>
          <w:szCs w:val="26"/>
        </w:rPr>
        <w:t xml:space="preserve">après </w:t>
      </w:r>
      <w:r w:rsidR="002F1495" w:rsidRPr="002D031A">
        <w:rPr>
          <w:rStyle w:val="lev"/>
          <w:rFonts w:ascii="Times New Roman" w:hAnsi="Times New Roman" w:cs="Times New Roman"/>
          <w:b w:val="0"/>
          <w:bCs w:val="0"/>
          <w:sz w:val="26"/>
          <w:szCs w:val="26"/>
        </w:rPr>
        <w:t>l’examen.</w:t>
      </w:r>
      <w:r w:rsidRPr="002D031A">
        <w:rPr>
          <w:rStyle w:val="lev"/>
          <w:rFonts w:ascii="Times New Roman" w:hAnsi="Times New Roman" w:cs="Times New Roman"/>
          <w:b w:val="0"/>
          <w:bCs w:val="0"/>
          <w:sz w:val="26"/>
          <w:szCs w:val="26"/>
        </w:rPr>
        <w:t xml:space="preserve"> </w:t>
      </w:r>
    </w:p>
    <w:p w14:paraId="14541D32" w14:textId="1154F80E" w:rsidR="004529BD" w:rsidRDefault="004B0428" w:rsidP="004B0428">
      <w:pPr>
        <w:spacing w:after="0" w:line="240" w:lineRule="auto"/>
        <w:jc w:val="both"/>
        <w:rPr>
          <w:ins w:id="10" w:author="pc" w:date="2021-01-28T13:46:00Z"/>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03BCDD86" w14:textId="77777777" w:rsidR="001C625C" w:rsidRPr="002D031A" w:rsidRDefault="001C625C" w:rsidP="004B0428">
      <w:pPr>
        <w:spacing w:after="0" w:line="240" w:lineRule="auto"/>
        <w:jc w:val="both"/>
        <w:rPr>
          <w:rStyle w:val="lev"/>
          <w:rFonts w:ascii="Times New Roman" w:hAnsi="Times New Roman" w:cs="Times New Roman"/>
          <w:b w:val="0"/>
          <w:bCs w:val="0"/>
          <w:sz w:val="26"/>
          <w:szCs w:val="26"/>
        </w:rPr>
      </w:pPr>
    </w:p>
    <w:p w14:paraId="79F0CE0C" w14:textId="77777777" w:rsidR="00B9578D" w:rsidRPr="002D031A" w:rsidRDefault="00760441" w:rsidP="00B957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Cs w:val="0"/>
          <w:sz w:val="26"/>
          <w:szCs w:val="26"/>
        </w:rPr>
        <w:lastRenderedPageBreak/>
        <w:t>G</w:t>
      </w:r>
      <w:r w:rsidR="00B9578D" w:rsidRPr="002D031A">
        <w:rPr>
          <w:rStyle w:val="lev"/>
          <w:rFonts w:ascii="Times New Roman" w:hAnsi="Times New Roman" w:cs="Times New Roman"/>
          <w:bCs w:val="0"/>
          <w:sz w:val="26"/>
          <w:szCs w:val="26"/>
        </w:rPr>
        <w:t>–</w:t>
      </w:r>
      <w:r w:rsidR="00B9578D" w:rsidRPr="002D031A">
        <w:rPr>
          <w:rStyle w:val="lev"/>
          <w:rFonts w:ascii="Times New Roman" w:hAnsi="Times New Roman" w:cs="Times New Roman"/>
          <w:b w:val="0"/>
          <w:bCs w:val="0"/>
          <w:sz w:val="26"/>
          <w:szCs w:val="26"/>
        </w:rPr>
        <w:t xml:space="preserve"> </w:t>
      </w:r>
      <w:r w:rsidR="004529BD" w:rsidRPr="002D031A">
        <w:rPr>
          <w:rStyle w:val="lev"/>
          <w:rFonts w:ascii="Times New Roman" w:hAnsi="Times New Roman" w:cs="Times New Roman"/>
          <w:bCs w:val="0"/>
          <w:sz w:val="26"/>
          <w:szCs w:val="26"/>
        </w:rPr>
        <w:t>LES MEMBRES DU JURY POUR LES EXAMEN</w:t>
      </w:r>
      <w:r w:rsidR="00CF3F52" w:rsidRPr="002D031A">
        <w:rPr>
          <w:rStyle w:val="lev"/>
          <w:rFonts w:ascii="Times New Roman" w:hAnsi="Times New Roman" w:cs="Times New Roman"/>
          <w:bCs w:val="0"/>
          <w:sz w:val="26"/>
          <w:szCs w:val="26"/>
        </w:rPr>
        <w:t>S</w:t>
      </w:r>
      <w:r w:rsidR="004529BD" w:rsidRPr="002D031A">
        <w:rPr>
          <w:rStyle w:val="lev"/>
          <w:rFonts w:ascii="Times New Roman" w:hAnsi="Times New Roman" w:cs="Times New Roman"/>
          <w:bCs w:val="0"/>
          <w:sz w:val="26"/>
          <w:szCs w:val="26"/>
        </w:rPr>
        <w:t xml:space="preserve"> DE DANG</w:t>
      </w:r>
      <w:r w:rsidR="00B9578D" w:rsidRPr="002D031A">
        <w:rPr>
          <w:rStyle w:val="lev"/>
          <w:rFonts w:ascii="Times New Roman" w:hAnsi="Times New Roman" w:cs="Times New Roman"/>
          <w:b w:val="0"/>
          <w:bCs w:val="0"/>
          <w:sz w:val="26"/>
          <w:szCs w:val="26"/>
        </w:rPr>
        <w:t xml:space="preserve"> </w:t>
      </w:r>
    </w:p>
    <w:p w14:paraId="261D8CC2" w14:textId="77777777" w:rsidR="00B9578D" w:rsidRPr="002D031A" w:rsidRDefault="00B9578D" w:rsidP="00B957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p>
    <w:p w14:paraId="56ADC59E" w14:textId="77777777" w:rsidR="004529BD" w:rsidRPr="002D031A" w:rsidRDefault="00B9578D" w:rsidP="00B957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r w:rsidR="004529BD" w:rsidRPr="002D031A">
        <w:rPr>
          <w:rStyle w:val="lev"/>
          <w:rFonts w:ascii="Times New Roman" w:hAnsi="Times New Roman" w:cs="Times New Roman"/>
          <w:b w:val="0"/>
          <w:bCs w:val="0"/>
          <w:sz w:val="26"/>
          <w:szCs w:val="26"/>
        </w:rPr>
        <w:t>P</w:t>
      </w:r>
      <w:r w:rsidRPr="002D031A">
        <w:rPr>
          <w:rStyle w:val="lev"/>
          <w:rFonts w:ascii="Times New Roman" w:hAnsi="Times New Roman" w:cs="Times New Roman"/>
          <w:b w:val="0"/>
          <w:bCs w:val="0"/>
          <w:sz w:val="26"/>
          <w:szCs w:val="26"/>
        </w:rPr>
        <w:t xml:space="preserve">our </w:t>
      </w:r>
      <w:r w:rsidR="004529BD" w:rsidRPr="002D031A">
        <w:rPr>
          <w:rStyle w:val="lev"/>
          <w:rFonts w:ascii="Times New Roman" w:hAnsi="Times New Roman" w:cs="Times New Roman"/>
          <w:b w:val="0"/>
          <w:bCs w:val="0"/>
          <w:sz w:val="26"/>
          <w:szCs w:val="26"/>
        </w:rPr>
        <w:t>être membre de jury à l’examen du 1</w:t>
      </w:r>
      <w:r w:rsidR="004529BD" w:rsidRPr="002D031A">
        <w:rPr>
          <w:rStyle w:val="lev"/>
          <w:rFonts w:ascii="Times New Roman" w:hAnsi="Times New Roman" w:cs="Times New Roman"/>
          <w:b w:val="0"/>
          <w:bCs w:val="0"/>
          <w:sz w:val="26"/>
          <w:szCs w:val="26"/>
          <w:vertAlign w:val="superscript"/>
        </w:rPr>
        <w:t>ère</w:t>
      </w:r>
      <w:r w:rsidR="004529BD" w:rsidRPr="002D031A">
        <w:rPr>
          <w:rStyle w:val="lev"/>
          <w:rFonts w:ascii="Times New Roman" w:hAnsi="Times New Roman" w:cs="Times New Roman"/>
          <w:b w:val="0"/>
          <w:bCs w:val="0"/>
          <w:sz w:val="26"/>
          <w:szCs w:val="26"/>
        </w:rPr>
        <w:t xml:space="preserve"> </w:t>
      </w:r>
      <w:r w:rsidRPr="002D031A">
        <w:rPr>
          <w:rStyle w:val="lev"/>
          <w:rFonts w:ascii="Times New Roman" w:hAnsi="Times New Roman" w:cs="Times New Roman"/>
          <w:b w:val="0"/>
          <w:bCs w:val="0"/>
          <w:sz w:val="26"/>
          <w:szCs w:val="26"/>
        </w:rPr>
        <w:t>Dan</w:t>
      </w:r>
      <w:r w:rsidR="004529BD" w:rsidRPr="002D031A">
        <w:rPr>
          <w:rStyle w:val="lev"/>
          <w:rFonts w:ascii="Times New Roman" w:hAnsi="Times New Roman" w:cs="Times New Roman"/>
          <w:b w:val="0"/>
          <w:bCs w:val="0"/>
          <w:sz w:val="26"/>
          <w:szCs w:val="26"/>
        </w:rPr>
        <w:t>g, il faut être au minimum 3</w:t>
      </w:r>
      <w:r w:rsidR="004529BD" w:rsidRPr="002D031A">
        <w:rPr>
          <w:rStyle w:val="lev"/>
          <w:rFonts w:ascii="Times New Roman" w:hAnsi="Times New Roman" w:cs="Times New Roman"/>
          <w:b w:val="0"/>
          <w:bCs w:val="0"/>
          <w:sz w:val="26"/>
          <w:szCs w:val="26"/>
          <w:vertAlign w:val="superscript"/>
        </w:rPr>
        <w:t>ème</w:t>
      </w:r>
      <w:r w:rsidR="004529BD" w:rsidRPr="002D031A">
        <w:rPr>
          <w:rStyle w:val="lev"/>
          <w:rFonts w:ascii="Times New Roman" w:hAnsi="Times New Roman" w:cs="Times New Roman"/>
          <w:b w:val="0"/>
          <w:bCs w:val="0"/>
          <w:sz w:val="26"/>
          <w:szCs w:val="26"/>
        </w:rPr>
        <w:t xml:space="preserve"> </w:t>
      </w:r>
      <w:r w:rsidRPr="002D031A">
        <w:rPr>
          <w:rStyle w:val="lev"/>
          <w:rFonts w:ascii="Times New Roman" w:hAnsi="Times New Roman" w:cs="Times New Roman"/>
          <w:b w:val="0"/>
          <w:bCs w:val="0"/>
          <w:sz w:val="26"/>
          <w:szCs w:val="26"/>
        </w:rPr>
        <w:t>Dan</w:t>
      </w:r>
      <w:r w:rsidR="004529BD" w:rsidRPr="002D031A">
        <w:rPr>
          <w:rStyle w:val="lev"/>
          <w:rFonts w:ascii="Times New Roman" w:hAnsi="Times New Roman" w:cs="Times New Roman"/>
          <w:b w:val="0"/>
          <w:bCs w:val="0"/>
          <w:sz w:val="26"/>
          <w:szCs w:val="26"/>
        </w:rPr>
        <w:t>g</w:t>
      </w:r>
      <w:r w:rsidRPr="002D031A">
        <w:rPr>
          <w:rStyle w:val="lev"/>
          <w:rFonts w:ascii="Times New Roman" w:hAnsi="Times New Roman" w:cs="Times New Roman"/>
          <w:b w:val="0"/>
          <w:bCs w:val="0"/>
          <w:sz w:val="26"/>
          <w:szCs w:val="26"/>
        </w:rPr>
        <w:t xml:space="preserve">; </w:t>
      </w:r>
    </w:p>
    <w:p w14:paraId="638321C0" w14:textId="77777777" w:rsidR="004529BD" w:rsidRPr="002D031A" w:rsidRDefault="00B9578D" w:rsidP="00B957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r w:rsidR="004529BD" w:rsidRPr="002D031A">
        <w:rPr>
          <w:rStyle w:val="lev"/>
          <w:rFonts w:ascii="Times New Roman" w:hAnsi="Times New Roman" w:cs="Times New Roman"/>
          <w:b w:val="0"/>
          <w:bCs w:val="0"/>
          <w:sz w:val="26"/>
          <w:szCs w:val="26"/>
        </w:rPr>
        <w:t>Pour être membre de jury à l’examen du 2</w:t>
      </w:r>
      <w:r w:rsidR="004529BD" w:rsidRPr="002D031A">
        <w:rPr>
          <w:rStyle w:val="lev"/>
          <w:rFonts w:ascii="Times New Roman" w:hAnsi="Times New Roman" w:cs="Times New Roman"/>
          <w:b w:val="0"/>
          <w:bCs w:val="0"/>
          <w:sz w:val="26"/>
          <w:szCs w:val="26"/>
          <w:vertAlign w:val="superscript"/>
        </w:rPr>
        <w:t>ème</w:t>
      </w:r>
      <w:r w:rsidR="004529BD" w:rsidRPr="002D031A">
        <w:rPr>
          <w:rStyle w:val="lev"/>
          <w:rFonts w:ascii="Times New Roman" w:hAnsi="Times New Roman" w:cs="Times New Roman"/>
          <w:b w:val="0"/>
          <w:bCs w:val="0"/>
          <w:sz w:val="26"/>
          <w:szCs w:val="26"/>
        </w:rPr>
        <w:t xml:space="preserve"> Dang, il faut être au minimum 4</w:t>
      </w:r>
      <w:r w:rsidR="004529BD" w:rsidRPr="002D031A">
        <w:rPr>
          <w:rStyle w:val="lev"/>
          <w:rFonts w:ascii="Times New Roman" w:hAnsi="Times New Roman" w:cs="Times New Roman"/>
          <w:b w:val="0"/>
          <w:bCs w:val="0"/>
          <w:sz w:val="26"/>
          <w:szCs w:val="26"/>
          <w:vertAlign w:val="superscript"/>
        </w:rPr>
        <w:t>ème</w:t>
      </w:r>
      <w:r w:rsidR="004529BD" w:rsidRPr="002D031A">
        <w:rPr>
          <w:rStyle w:val="lev"/>
          <w:rFonts w:ascii="Times New Roman" w:hAnsi="Times New Roman" w:cs="Times New Roman"/>
          <w:b w:val="0"/>
          <w:bCs w:val="0"/>
          <w:sz w:val="26"/>
          <w:szCs w:val="26"/>
        </w:rPr>
        <w:t xml:space="preserve"> Dan</w:t>
      </w:r>
      <w:r w:rsidR="002D031A">
        <w:rPr>
          <w:rStyle w:val="lev"/>
          <w:rFonts w:ascii="Times New Roman" w:hAnsi="Times New Roman" w:cs="Times New Roman"/>
          <w:b w:val="0"/>
          <w:bCs w:val="0"/>
          <w:sz w:val="26"/>
          <w:szCs w:val="26"/>
        </w:rPr>
        <w:t>g</w:t>
      </w:r>
      <w:r w:rsidRPr="002D031A">
        <w:rPr>
          <w:rStyle w:val="lev"/>
          <w:rFonts w:ascii="Times New Roman" w:hAnsi="Times New Roman" w:cs="Times New Roman"/>
          <w:b w:val="0"/>
          <w:bCs w:val="0"/>
          <w:sz w:val="26"/>
          <w:szCs w:val="26"/>
        </w:rPr>
        <w:t>;</w:t>
      </w:r>
    </w:p>
    <w:p w14:paraId="38B2BD69" w14:textId="77777777" w:rsidR="004529BD" w:rsidRPr="002D031A" w:rsidRDefault="00B9578D" w:rsidP="004529B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 </w:t>
      </w:r>
      <w:r w:rsidR="004529BD" w:rsidRPr="002D031A">
        <w:rPr>
          <w:rStyle w:val="lev"/>
          <w:rFonts w:ascii="Times New Roman" w:hAnsi="Times New Roman" w:cs="Times New Roman"/>
          <w:b w:val="0"/>
          <w:bCs w:val="0"/>
          <w:sz w:val="26"/>
          <w:szCs w:val="26"/>
        </w:rPr>
        <w:t>Pour être membre de jury à l’examen du 3</w:t>
      </w:r>
      <w:r w:rsidR="004529BD" w:rsidRPr="002D031A">
        <w:rPr>
          <w:rStyle w:val="lev"/>
          <w:rFonts w:ascii="Times New Roman" w:hAnsi="Times New Roman" w:cs="Times New Roman"/>
          <w:b w:val="0"/>
          <w:bCs w:val="0"/>
          <w:sz w:val="26"/>
          <w:szCs w:val="26"/>
          <w:vertAlign w:val="superscript"/>
        </w:rPr>
        <w:t>ème</w:t>
      </w:r>
      <w:r w:rsidR="004529BD" w:rsidRPr="002D031A">
        <w:rPr>
          <w:rStyle w:val="lev"/>
          <w:rFonts w:ascii="Times New Roman" w:hAnsi="Times New Roman" w:cs="Times New Roman"/>
          <w:b w:val="0"/>
          <w:bCs w:val="0"/>
          <w:sz w:val="26"/>
          <w:szCs w:val="26"/>
        </w:rPr>
        <w:t xml:space="preserve"> Dang, il faut être au minimum 4</w:t>
      </w:r>
      <w:r w:rsidR="004529BD" w:rsidRPr="002D031A">
        <w:rPr>
          <w:rStyle w:val="lev"/>
          <w:rFonts w:ascii="Times New Roman" w:hAnsi="Times New Roman" w:cs="Times New Roman"/>
          <w:b w:val="0"/>
          <w:bCs w:val="0"/>
          <w:sz w:val="26"/>
          <w:szCs w:val="26"/>
          <w:vertAlign w:val="superscript"/>
        </w:rPr>
        <w:t>ème</w:t>
      </w:r>
      <w:r w:rsidR="004529BD" w:rsidRPr="002D031A">
        <w:rPr>
          <w:rStyle w:val="lev"/>
          <w:rFonts w:ascii="Times New Roman" w:hAnsi="Times New Roman" w:cs="Times New Roman"/>
          <w:b w:val="0"/>
          <w:bCs w:val="0"/>
          <w:sz w:val="26"/>
          <w:szCs w:val="26"/>
        </w:rPr>
        <w:t xml:space="preserve"> Dang et le Président 5</w:t>
      </w:r>
      <w:r w:rsidR="004529BD" w:rsidRPr="002D031A">
        <w:rPr>
          <w:rStyle w:val="lev"/>
          <w:rFonts w:ascii="Times New Roman" w:hAnsi="Times New Roman" w:cs="Times New Roman"/>
          <w:b w:val="0"/>
          <w:bCs w:val="0"/>
          <w:sz w:val="26"/>
          <w:szCs w:val="26"/>
          <w:vertAlign w:val="superscript"/>
        </w:rPr>
        <w:t>ème</w:t>
      </w:r>
      <w:r w:rsidR="004529BD" w:rsidRPr="002D031A">
        <w:rPr>
          <w:rStyle w:val="lev"/>
          <w:rFonts w:ascii="Times New Roman" w:hAnsi="Times New Roman" w:cs="Times New Roman"/>
          <w:b w:val="0"/>
          <w:bCs w:val="0"/>
          <w:sz w:val="26"/>
          <w:szCs w:val="26"/>
        </w:rPr>
        <w:t xml:space="preserve"> DANG ;</w:t>
      </w:r>
    </w:p>
    <w:p w14:paraId="3C1925E2" w14:textId="77777777" w:rsidR="00B9578D" w:rsidRPr="002D031A" w:rsidRDefault="00B9578D" w:rsidP="00B9578D">
      <w:pPr>
        <w:spacing w:after="0" w:line="240" w:lineRule="auto"/>
        <w:jc w:val="both"/>
        <w:rPr>
          <w:rStyle w:val="lev"/>
          <w:rFonts w:ascii="Times New Roman" w:hAnsi="Times New Roman" w:cs="Times New Roman"/>
          <w:b w:val="0"/>
          <w:bCs w:val="0"/>
          <w:sz w:val="26"/>
          <w:szCs w:val="26"/>
        </w:rPr>
      </w:pPr>
    </w:p>
    <w:p w14:paraId="2BCF268B" w14:textId="77777777" w:rsidR="00760441" w:rsidRPr="002D031A" w:rsidRDefault="00760441" w:rsidP="00B9578D">
      <w:pPr>
        <w:spacing w:after="0" w:line="240" w:lineRule="auto"/>
        <w:jc w:val="both"/>
        <w:rPr>
          <w:rStyle w:val="lev"/>
          <w:rFonts w:ascii="Times New Roman" w:hAnsi="Times New Roman" w:cs="Times New Roman"/>
          <w:b w:val="0"/>
          <w:bCs w:val="0"/>
          <w:sz w:val="26"/>
          <w:szCs w:val="26"/>
        </w:rPr>
      </w:pPr>
    </w:p>
    <w:p w14:paraId="45067B5C" w14:textId="77777777" w:rsidR="00793F42" w:rsidRPr="002D031A" w:rsidRDefault="00793F42" w:rsidP="00B9578D">
      <w:pPr>
        <w:spacing w:after="0" w:line="240" w:lineRule="auto"/>
        <w:jc w:val="both"/>
        <w:rPr>
          <w:rStyle w:val="lev"/>
          <w:rFonts w:ascii="Times New Roman" w:hAnsi="Times New Roman" w:cs="Times New Roman"/>
          <w:sz w:val="26"/>
          <w:szCs w:val="26"/>
        </w:rPr>
      </w:pPr>
      <w:r w:rsidRPr="002D031A">
        <w:rPr>
          <w:rStyle w:val="lev"/>
          <w:rFonts w:ascii="Times New Roman" w:hAnsi="Times New Roman" w:cs="Times New Roman"/>
          <w:sz w:val="26"/>
          <w:szCs w:val="26"/>
          <w:u w:val="single"/>
        </w:rPr>
        <w:t>CHAPITRE II</w:t>
      </w:r>
      <w:r w:rsidRPr="002D031A">
        <w:rPr>
          <w:rStyle w:val="lev"/>
          <w:rFonts w:ascii="Times New Roman" w:hAnsi="Times New Roman" w:cs="Times New Roman"/>
          <w:sz w:val="26"/>
          <w:szCs w:val="26"/>
        </w:rPr>
        <w:t xml:space="preserve"> : </w:t>
      </w:r>
      <w:r w:rsidR="007F5A03" w:rsidRPr="002D031A">
        <w:rPr>
          <w:rStyle w:val="lev"/>
          <w:rFonts w:ascii="Times New Roman" w:hAnsi="Times New Roman" w:cs="Times New Roman"/>
          <w:sz w:val="26"/>
          <w:szCs w:val="26"/>
        </w:rPr>
        <w:t xml:space="preserve">PROGRAMME DES EXAMENS DE DANG </w:t>
      </w:r>
    </w:p>
    <w:p w14:paraId="24B76299" w14:textId="77777777" w:rsidR="00793F42" w:rsidRPr="002D031A" w:rsidRDefault="00793F42" w:rsidP="007F5A03">
      <w:pPr>
        <w:spacing w:after="0" w:line="240" w:lineRule="auto"/>
        <w:jc w:val="both"/>
        <w:rPr>
          <w:rStyle w:val="lev"/>
          <w:rFonts w:ascii="Times New Roman" w:hAnsi="Times New Roman" w:cs="Times New Roman"/>
          <w:sz w:val="26"/>
          <w:szCs w:val="26"/>
        </w:rPr>
      </w:pPr>
      <w:r w:rsidRPr="002D031A">
        <w:rPr>
          <w:rStyle w:val="lev"/>
          <w:rFonts w:ascii="Times New Roman" w:hAnsi="Times New Roman" w:cs="Times New Roman"/>
          <w:sz w:val="26"/>
          <w:szCs w:val="26"/>
        </w:rPr>
        <w:t xml:space="preserve">                            </w:t>
      </w:r>
      <w:r w:rsidR="007F5A03" w:rsidRPr="002D031A">
        <w:rPr>
          <w:rStyle w:val="lev"/>
          <w:rFonts w:ascii="Times New Roman" w:hAnsi="Times New Roman" w:cs="Times New Roman"/>
          <w:sz w:val="26"/>
          <w:szCs w:val="26"/>
        </w:rPr>
        <w:t>DE VOVINAM VIET VO DAO</w:t>
      </w:r>
    </w:p>
    <w:p w14:paraId="2A4E49D2" w14:textId="77777777" w:rsidR="007F5A03" w:rsidRPr="002D031A" w:rsidRDefault="007F5A03" w:rsidP="007F5A03">
      <w:pPr>
        <w:spacing w:after="0" w:line="240" w:lineRule="auto"/>
        <w:jc w:val="both"/>
        <w:rPr>
          <w:rStyle w:val="lev"/>
          <w:rFonts w:ascii="Times New Roman" w:hAnsi="Times New Roman" w:cs="Times New Roman"/>
          <w:bCs w:val="0"/>
          <w:sz w:val="26"/>
          <w:szCs w:val="26"/>
        </w:rPr>
      </w:pPr>
      <w:r w:rsidRPr="002D031A">
        <w:rPr>
          <w:rStyle w:val="lev"/>
          <w:rFonts w:ascii="Times New Roman" w:hAnsi="Times New Roman" w:cs="Times New Roman"/>
          <w:sz w:val="26"/>
          <w:szCs w:val="26"/>
        </w:rPr>
        <w:t xml:space="preserve"> </w:t>
      </w:r>
    </w:p>
    <w:p w14:paraId="1872C6A6" w14:textId="77777777" w:rsidR="007F5A03" w:rsidRPr="002D031A" w:rsidRDefault="00793F42" w:rsidP="007F5A03">
      <w:pPr>
        <w:spacing w:after="0" w:line="240" w:lineRule="auto"/>
        <w:jc w:val="both"/>
        <w:rPr>
          <w:rStyle w:val="lev"/>
          <w:rFonts w:ascii="Times New Roman" w:hAnsi="Times New Roman" w:cs="Times New Roman"/>
          <w:sz w:val="26"/>
          <w:szCs w:val="26"/>
        </w:rPr>
      </w:pPr>
      <w:r w:rsidRPr="002D031A">
        <w:rPr>
          <w:rStyle w:val="lev"/>
          <w:rFonts w:ascii="Times New Roman" w:hAnsi="Times New Roman" w:cs="Times New Roman"/>
          <w:sz w:val="26"/>
          <w:szCs w:val="26"/>
        </w:rPr>
        <w:t>A</w:t>
      </w:r>
      <w:r w:rsidR="00411588" w:rsidRPr="002D031A">
        <w:rPr>
          <w:rStyle w:val="lev"/>
          <w:rFonts w:ascii="Times New Roman" w:hAnsi="Times New Roman" w:cs="Times New Roman"/>
          <w:sz w:val="26"/>
          <w:szCs w:val="26"/>
        </w:rPr>
        <w:t xml:space="preserve"> – REGLES GENERALES</w:t>
      </w:r>
    </w:p>
    <w:p w14:paraId="063B7B1E" w14:textId="77777777" w:rsidR="00411588" w:rsidRPr="002D031A" w:rsidRDefault="00411588" w:rsidP="007F5A03">
      <w:pPr>
        <w:spacing w:after="0" w:line="240" w:lineRule="auto"/>
        <w:jc w:val="both"/>
        <w:rPr>
          <w:rStyle w:val="lev"/>
          <w:rFonts w:ascii="Times New Roman" w:hAnsi="Times New Roman" w:cs="Times New Roman"/>
          <w:bCs w:val="0"/>
          <w:sz w:val="16"/>
          <w:szCs w:val="16"/>
        </w:rPr>
      </w:pPr>
    </w:p>
    <w:p w14:paraId="32EED2D7"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Les candidats aux examens de grade doivent impérativement se présenter en Vo phuc de couleur bleue</w:t>
      </w:r>
      <w:r w:rsidR="00411588" w:rsidRPr="002D031A">
        <w:rPr>
          <w:rStyle w:val="lev"/>
          <w:rFonts w:ascii="Times New Roman" w:hAnsi="Times New Roman" w:cs="Times New Roman"/>
          <w:b w:val="0"/>
          <w:sz w:val="26"/>
          <w:szCs w:val="26"/>
        </w:rPr>
        <w:t xml:space="preserve"> </w:t>
      </w:r>
      <w:r w:rsidR="00D9161F" w:rsidRPr="002D031A">
        <w:rPr>
          <w:rStyle w:val="lev"/>
          <w:rFonts w:ascii="Times New Roman" w:hAnsi="Times New Roman" w:cs="Times New Roman"/>
          <w:b w:val="0"/>
          <w:sz w:val="26"/>
          <w:szCs w:val="26"/>
        </w:rPr>
        <w:t xml:space="preserve">avec l’écusson du Vovinam Viet Vo Dao, </w:t>
      </w:r>
      <w:r w:rsidR="00411588" w:rsidRPr="002D031A">
        <w:rPr>
          <w:rStyle w:val="lev"/>
          <w:rFonts w:ascii="Times New Roman" w:hAnsi="Times New Roman" w:cs="Times New Roman"/>
          <w:b w:val="0"/>
          <w:sz w:val="26"/>
          <w:szCs w:val="26"/>
        </w:rPr>
        <w:t>ceinture bien nouée</w:t>
      </w:r>
      <w:r w:rsidRPr="002D031A">
        <w:rPr>
          <w:rStyle w:val="lev"/>
          <w:rFonts w:ascii="Times New Roman" w:hAnsi="Times New Roman" w:cs="Times New Roman"/>
          <w:b w:val="0"/>
          <w:sz w:val="26"/>
          <w:szCs w:val="26"/>
        </w:rPr>
        <w:t xml:space="preserve">. </w:t>
      </w:r>
    </w:p>
    <w:p w14:paraId="0F1B4AA4"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règlement et le contenu de l'examen sont identiques pour les hommes et les femmes. </w:t>
      </w:r>
    </w:p>
    <w:p w14:paraId="250B2276"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jury doit tenir compte de l'âge du candidat dans l’évaluation de la prestation technique. </w:t>
      </w:r>
    </w:p>
    <w:p w14:paraId="3735DB24"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nombre d'années requis entre chaque grade est indiqué dans le présent règlement. </w:t>
      </w:r>
    </w:p>
    <w:p w14:paraId="2824B87D" w14:textId="77777777" w:rsidR="007F5A03" w:rsidRPr="002D031A" w:rsidRDefault="007F5A03" w:rsidP="007F5A03">
      <w:pPr>
        <w:spacing w:after="0" w:line="240" w:lineRule="auto"/>
        <w:jc w:val="both"/>
        <w:rPr>
          <w:rStyle w:val="lev"/>
          <w:rFonts w:ascii="Times New Roman" w:hAnsi="Times New Roman" w:cs="Times New Roman"/>
          <w:b w:val="0"/>
          <w:bCs w:val="0"/>
          <w:sz w:val="16"/>
          <w:szCs w:val="16"/>
        </w:rPr>
      </w:pPr>
    </w:p>
    <w:p w14:paraId="23C66708"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w:t>
      </w:r>
      <w:r w:rsidR="00411588" w:rsidRPr="002D031A">
        <w:rPr>
          <w:rStyle w:val="lev"/>
          <w:rFonts w:ascii="Times New Roman" w:hAnsi="Times New Roman" w:cs="Times New Roman"/>
          <w:b w:val="0"/>
          <w:sz w:val="26"/>
          <w:szCs w:val="26"/>
        </w:rPr>
        <w:t>B</w:t>
      </w:r>
      <w:r w:rsidRPr="002D031A">
        <w:rPr>
          <w:rStyle w:val="lev"/>
          <w:rFonts w:ascii="Times New Roman" w:hAnsi="Times New Roman" w:cs="Times New Roman"/>
          <w:b w:val="0"/>
          <w:sz w:val="26"/>
          <w:szCs w:val="26"/>
        </w:rPr>
        <w:t xml:space="preserve">– </w:t>
      </w:r>
      <w:r w:rsidRPr="002D031A">
        <w:rPr>
          <w:rStyle w:val="lev"/>
          <w:rFonts w:ascii="Times New Roman" w:hAnsi="Times New Roman" w:cs="Times New Roman"/>
          <w:sz w:val="26"/>
          <w:szCs w:val="26"/>
        </w:rPr>
        <w:t>Règles communes du 1er au 3ème Dang</w:t>
      </w:r>
      <w:r w:rsidRPr="002D031A">
        <w:rPr>
          <w:rStyle w:val="lev"/>
          <w:rFonts w:ascii="Times New Roman" w:hAnsi="Times New Roman" w:cs="Times New Roman"/>
          <w:b w:val="0"/>
          <w:sz w:val="26"/>
          <w:szCs w:val="26"/>
        </w:rPr>
        <w:t xml:space="preserve"> </w:t>
      </w:r>
    </w:p>
    <w:p w14:paraId="0D6B6CA9" w14:textId="77777777" w:rsidR="00D9161F" w:rsidRPr="002D031A" w:rsidRDefault="00D9161F" w:rsidP="00D9161F">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De la 1</w:t>
      </w:r>
      <w:r w:rsidRPr="002D031A">
        <w:rPr>
          <w:rStyle w:val="lev"/>
          <w:rFonts w:ascii="Times New Roman" w:hAnsi="Times New Roman" w:cs="Times New Roman"/>
          <w:b w:val="0"/>
          <w:sz w:val="26"/>
          <w:szCs w:val="26"/>
          <w:vertAlign w:val="superscript"/>
        </w:rPr>
        <w:t>ère</w:t>
      </w:r>
      <w:r w:rsidRPr="002D031A">
        <w:rPr>
          <w:rStyle w:val="lev"/>
          <w:rFonts w:ascii="Times New Roman" w:hAnsi="Times New Roman" w:cs="Times New Roman"/>
          <w:b w:val="0"/>
          <w:sz w:val="26"/>
          <w:szCs w:val="26"/>
        </w:rPr>
        <w:t xml:space="preserve"> Dang jusqu’à la</w:t>
      </w:r>
      <w:r w:rsidR="007F5A03" w:rsidRPr="002D031A">
        <w:rPr>
          <w:rStyle w:val="lev"/>
          <w:rFonts w:ascii="Times New Roman" w:hAnsi="Times New Roman" w:cs="Times New Roman"/>
          <w:b w:val="0"/>
          <w:sz w:val="26"/>
          <w:szCs w:val="26"/>
        </w:rPr>
        <w:t xml:space="preserve"> 3ème Dang inclus, les examens de </w:t>
      </w:r>
      <w:r w:rsidRPr="002D031A">
        <w:rPr>
          <w:rStyle w:val="lev"/>
          <w:rFonts w:ascii="Times New Roman" w:hAnsi="Times New Roman" w:cs="Times New Roman"/>
          <w:b w:val="0"/>
          <w:sz w:val="26"/>
          <w:szCs w:val="26"/>
        </w:rPr>
        <w:t>passages sont organisés par la Commission Technique Nationale une fois par saison sportive avec une session de rattrapage si nécessaire.</w:t>
      </w:r>
    </w:p>
    <w:p w14:paraId="6D343F32" w14:textId="77777777" w:rsidR="006C4D92" w:rsidRDefault="007F5A03" w:rsidP="007F5A03">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Pour l’</w:t>
      </w:r>
      <w:r w:rsidR="006C4D92">
        <w:rPr>
          <w:rStyle w:val="lev"/>
          <w:rFonts w:ascii="Times New Roman" w:hAnsi="Times New Roman" w:cs="Times New Roman"/>
          <w:b w:val="0"/>
          <w:sz w:val="26"/>
          <w:szCs w:val="26"/>
        </w:rPr>
        <w:t xml:space="preserve">admission </w:t>
      </w:r>
      <w:r w:rsidRPr="002D031A">
        <w:rPr>
          <w:rStyle w:val="lev"/>
          <w:rFonts w:ascii="Times New Roman" w:hAnsi="Times New Roman" w:cs="Times New Roman"/>
          <w:b w:val="0"/>
          <w:sz w:val="26"/>
          <w:szCs w:val="26"/>
        </w:rPr>
        <w:t>l’examen</w:t>
      </w:r>
      <w:r w:rsidR="006C4D92">
        <w:rPr>
          <w:rStyle w:val="lev"/>
          <w:rFonts w:ascii="Times New Roman" w:hAnsi="Times New Roman" w:cs="Times New Roman"/>
          <w:b w:val="0"/>
          <w:sz w:val="26"/>
          <w:szCs w:val="26"/>
        </w:rPr>
        <w:t>,</w:t>
      </w:r>
      <w:r w:rsidRPr="002D031A">
        <w:rPr>
          <w:rStyle w:val="lev"/>
          <w:rFonts w:ascii="Times New Roman" w:hAnsi="Times New Roman" w:cs="Times New Roman"/>
          <w:b w:val="0"/>
          <w:sz w:val="26"/>
          <w:szCs w:val="26"/>
        </w:rPr>
        <w:t xml:space="preserve"> le candidat doit obtenir la moyenne générale</w:t>
      </w:r>
      <w:r w:rsidR="005472F4" w:rsidRPr="002D031A">
        <w:rPr>
          <w:rStyle w:val="lev"/>
          <w:rFonts w:ascii="Times New Roman" w:hAnsi="Times New Roman" w:cs="Times New Roman"/>
          <w:b w:val="0"/>
          <w:sz w:val="26"/>
          <w:szCs w:val="26"/>
        </w:rPr>
        <w:t xml:space="preserve"> exigée.</w:t>
      </w:r>
    </w:p>
    <w:p w14:paraId="08695D06" w14:textId="77777777" w:rsidR="007F5A03" w:rsidRPr="006C4D92" w:rsidRDefault="006C4D92" w:rsidP="007F5A03">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Les examens sont obligatoirement constitués de :</w:t>
      </w:r>
      <w:r w:rsidR="007F5A03" w:rsidRPr="002D031A">
        <w:rPr>
          <w:rStyle w:val="lev"/>
          <w:rFonts w:ascii="Times New Roman" w:hAnsi="Times New Roman" w:cs="Times New Roman"/>
          <w:b w:val="0"/>
          <w:sz w:val="26"/>
          <w:szCs w:val="26"/>
        </w:rPr>
        <w:t xml:space="preserve"> </w:t>
      </w:r>
    </w:p>
    <w:p w14:paraId="4D226C65" w14:textId="77777777" w:rsidR="007F5A03" w:rsidRPr="002D031A" w:rsidRDefault="007F5A03" w:rsidP="007F5A03">
      <w:pPr>
        <w:spacing w:after="0" w:line="240" w:lineRule="auto"/>
        <w:jc w:val="both"/>
        <w:rPr>
          <w:rStyle w:val="lev"/>
          <w:rFonts w:ascii="Times New Roman" w:hAnsi="Times New Roman" w:cs="Times New Roman"/>
          <w:b w:val="0"/>
          <w:bCs w:val="0"/>
          <w:sz w:val="16"/>
          <w:szCs w:val="16"/>
        </w:rPr>
      </w:pPr>
    </w:p>
    <w:p w14:paraId="3CA547E4" w14:textId="77777777" w:rsidR="007F5A03" w:rsidRPr="002D031A" w:rsidRDefault="00F04FF1"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sz w:val="26"/>
          <w:szCs w:val="26"/>
        </w:rPr>
        <w:t>1</w:t>
      </w:r>
      <w:r w:rsidR="007F5A03" w:rsidRPr="002D031A">
        <w:rPr>
          <w:rStyle w:val="lev"/>
          <w:rFonts w:ascii="Times New Roman" w:hAnsi="Times New Roman" w:cs="Times New Roman"/>
          <w:b w:val="0"/>
          <w:sz w:val="26"/>
          <w:szCs w:val="26"/>
        </w:rPr>
        <w:t xml:space="preserve">– </w:t>
      </w:r>
      <w:r w:rsidR="007F5A03" w:rsidRPr="002D031A">
        <w:rPr>
          <w:rStyle w:val="lev"/>
          <w:rFonts w:ascii="Times New Roman" w:hAnsi="Times New Roman" w:cs="Times New Roman"/>
          <w:sz w:val="26"/>
          <w:szCs w:val="26"/>
        </w:rPr>
        <w:t>EXAMEN POUR L’OBTENTION DU 1er DAN</w:t>
      </w:r>
      <w:r w:rsidR="007F5A03" w:rsidRPr="002D031A">
        <w:rPr>
          <w:rStyle w:val="lev"/>
          <w:rFonts w:ascii="Times New Roman" w:hAnsi="Times New Roman" w:cs="Times New Roman"/>
          <w:b w:val="0"/>
          <w:sz w:val="26"/>
          <w:szCs w:val="26"/>
        </w:rPr>
        <w:t xml:space="preserve"> </w:t>
      </w:r>
    </w:p>
    <w:p w14:paraId="2BC3D091" w14:textId="77777777" w:rsidR="007F5A03" w:rsidRPr="002D031A" w:rsidRDefault="007F5A03" w:rsidP="007F5A03">
      <w:pPr>
        <w:spacing w:after="0" w:line="240" w:lineRule="auto"/>
        <w:jc w:val="both"/>
        <w:rPr>
          <w:rStyle w:val="lev"/>
          <w:rFonts w:ascii="Times New Roman" w:hAnsi="Times New Roman" w:cs="Times New Roman"/>
          <w:b w:val="0"/>
          <w:bCs w:val="0"/>
          <w:sz w:val="16"/>
          <w:szCs w:val="16"/>
        </w:rPr>
      </w:pPr>
      <w:r w:rsidRPr="002D031A">
        <w:rPr>
          <w:rStyle w:val="lev"/>
          <w:rFonts w:ascii="Times New Roman" w:hAnsi="Times New Roman" w:cs="Times New Roman"/>
          <w:b w:val="0"/>
          <w:sz w:val="26"/>
          <w:szCs w:val="26"/>
        </w:rPr>
        <w:t xml:space="preserve"> </w:t>
      </w:r>
    </w:p>
    <w:p w14:paraId="1225233F"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L’examen </w:t>
      </w:r>
      <w:r w:rsidR="00943FD9" w:rsidRPr="002D031A">
        <w:rPr>
          <w:rStyle w:val="lev"/>
          <w:rFonts w:ascii="Times New Roman" w:hAnsi="Times New Roman" w:cs="Times New Roman"/>
          <w:b w:val="0"/>
          <w:sz w:val="26"/>
          <w:szCs w:val="26"/>
        </w:rPr>
        <w:t>pour l’obtention de la 1</w:t>
      </w:r>
      <w:r w:rsidR="00943FD9" w:rsidRPr="002D031A">
        <w:rPr>
          <w:rStyle w:val="lev"/>
          <w:rFonts w:ascii="Times New Roman" w:hAnsi="Times New Roman" w:cs="Times New Roman"/>
          <w:b w:val="0"/>
          <w:sz w:val="26"/>
          <w:szCs w:val="26"/>
          <w:vertAlign w:val="superscript"/>
        </w:rPr>
        <w:t>ère</w:t>
      </w:r>
      <w:r w:rsidR="00943FD9" w:rsidRPr="002D031A">
        <w:rPr>
          <w:rStyle w:val="lev"/>
          <w:rFonts w:ascii="Times New Roman" w:hAnsi="Times New Roman" w:cs="Times New Roman"/>
          <w:b w:val="0"/>
          <w:sz w:val="26"/>
          <w:szCs w:val="26"/>
        </w:rPr>
        <w:t xml:space="preserve"> </w:t>
      </w:r>
      <w:r w:rsidR="007B29DA" w:rsidRPr="002D031A">
        <w:rPr>
          <w:rStyle w:val="lev"/>
          <w:rFonts w:ascii="Times New Roman" w:hAnsi="Times New Roman" w:cs="Times New Roman"/>
          <w:b w:val="0"/>
          <w:sz w:val="26"/>
          <w:szCs w:val="26"/>
        </w:rPr>
        <w:t>Dang est composé de huit (8)</w:t>
      </w:r>
      <w:r w:rsidRPr="002D031A">
        <w:rPr>
          <w:rStyle w:val="lev"/>
          <w:rFonts w:ascii="Times New Roman" w:hAnsi="Times New Roman" w:cs="Times New Roman"/>
          <w:b w:val="0"/>
          <w:sz w:val="26"/>
          <w:szCs w:val="26"/>
        </w:rPr>
        <w:t xml:space="preserve"> épreuves notées chacune sur </w:t>
      </w:r>
      <w:r w:rsidR="005472F4" w:rsidRPr="002D031A">
        <w:rPr>
          <w:rStyle w:val="lev"/>
          <w:rFonts w:ascii="Times New Roman" w:hAnsi="Times New Roman" w:cs="Times New Roman"/>
          <w:b w:val="0"/>
          <w:sz w:val="26"/>
          <w:szCs w:val="26"/>
        </w:rPr>
        <w:t>1</w:t>
      </w:r>
      <w:r w:rsidRPr="002D031A">
        <w:rPr>
          <w:rStyle w:val="lev"/>
          <w:rFonts w:ascii="Times New Roman" w:hAnsi="Times New Roman" w:cs="Times New Roman"/>
          <w:b w:val="0"/>
          <w:sz w:val="26"/>
          <w:szCs w:val="26"/>
        </w:rPr>
        <w:t xml:space="preserve">0. </w:t>
      </w:r>
    </w:p>
    <w:p w14:paraId="35C5CFD3" w14:textId="77777777" w:rsidR="007F5A03" w:rsidRPr="002D031A" w:rsidRDefault="007F5A03" w:rsidP="002D031A">
      <w:pPr>
        <w:spacing w:after="0"/>
        <w:jc w:val="both"/>
        <w:rPr>
          <w:rStyle w:val="lev"/>
          <w:rFonts w:ascii="Times New Roman" w:hAnsi="Times New Roman" w:cs="Times New Roman"/>
          <w:b w:val="0"/>
          <w:sz w:val="26"/>
          <w:szCs w:val="26"/>
        </w:rPr>
      </w:pPr>
      <w:r w:rsidRPr="002D031A">
        <w:rPr>
          <w:rStyle w:val="lev"/>
          <w:rFonts w:ascii="Times New Roman" w:hAnsi="Times New Roman" w:cs="Times New Roman"/>
          <w:sz w:val="26"/>
          <w:szCs w:val="26"/>
          <w:u w:val="single"/>
        </w:rPr>
        <w:t>1er Dang :</w:t>
      </w:r>
      <w:r w:rsidRPr="002D031A">
        <w:rPr>
          <w:rStyle w:val="lev"/>
          <w:rFonts w:ascii="Times New Roman" w:hAnsi="Times New Roman" w:cs="Times New Roman"/>
          <w:b w:val="0"/>
          <w:sz w:val="26"/>
          <w:szCs w:val="26"/>
        </w:rPr>
        <w:t xml:space="preserve"> Song Dau (combats) ; Ky Thuat (Techniques) ; </w:t>
      </w:r>
      <w:r w:rsidR="00943FD9" w:rsidRPr="002D031A">
        <w:rPr>
          <w:rStyle w:val="lev"/>
          <w:rFonts w:ascii="Times New Roman" w:hAnsi="Times New Roman" w:cs="Times New Roman"/>
          <w:b w:val="0"/>
          <w:sz w:val="26"/>
          <w:szCs w:val="26"/>
        </w:rPr>
        <w:t>Quyȇn</w:t>
      </w:r>
      <w:r w:rsidR="004626F3" w:rsidRPr="002D031A">
        <w:rPr>
          <w:rStyle w:val="lev"/>
          <w:rFonts w:ascii="Times New Roman" w:hAnsi="Times New Roman" w:cs="Times New Roman"/>
          <w:b w:val="0"/>
          <w:sz w:val="26"/>
          <w:szCs w:val="26"/>
        </w:rPr>
        <w:t xml:space="preserve"> ; Song luyen2 ; S.L Dao ; </w:t>
      </w:r>
      <w:r w:rsidRPr="002D031A">
        <w:rPr>
          <w:rStyle w:val="lev"/>
          <w:rFonts w:ascii="Times New Roman" w:hAnsi="Times New Roman" w:cs="Times New Roman"/>
          <w:b w:val="0"/>
          <w:sz w:val="26"/>
          <w:szCs w:val="26"/>
        </w:rPr>
        <w:t xml:space="preserve">Don Chan (techniques de ciseaux) ; Ly Thuyet (Philosophie ou culture VVVD) et Tinh Than (conduite). </w:t>
      </w:r>
    </w:p>
    <w:p w14:paraId="00C2A461" w14:textId="77777777" w:rsidR="007B29DA" w:rsidRPr="007F5A03" w:rsidRDefault="007B29DA" w:rsidP="002D031A">
      <w:pPr>
        <w:spacing w:after="0" w:line="240" w:lineRule="auto"/>
        <w:jc w:val="both"/>
        <w:rPr>
          <w:rStyle w:val="lev"/>
          <w:rFonts w:ascii="Times New Roman" w:hAnsi="Times New Roman" w:cs="Times New Roman"/>
          <w:b w:val="0"/>
          <w:bCs w:val="0"/>
          <w:sz w:val="28"/>
          <w:szCs w:val="28"/>
        </w:rPr>
      </w:pPr>
    </w:p>
    <w:tbl>
      <w:tblPr>
        <w:tblStyle w:val="Grilledutableau"/>
        <w:tblW w:w="0" w:type="auto"/>
        <w:tblLook w:val="04A0" w:firstRow="1" w:lastRow="0" w:firstColumn="1" w:lastColumn="0" w:noHBand="0" w:noVBand="1"/>
      </w:tblPr>
      <w:tblGrid>
        <w:gridCol w:w="963"/>
        <w:gridCol w:w="1007"/>
        <w:gridCol w:w="784"/>
        <w:gridCol w:w="897"/>
        <w:gridCol w:w="897"/>
        <w:gridCol w:w="891"/>
        <w:gridCol w:w="894"/>
        <w:gridCol w:w="898"/>
        <w:gridCol w:w="894"/>
        <w:gridCol w:w="937"/>
      </w:tblGrid>
      <w:tr w:rsidR="007B29DA" w14:paraId="57642889" w14:textId="77777777" w:rsidTr="002760A7">
        <w:tc>
          <w:tcPr>
            <w:tcW w:w="964" w:type="dxa"/>
          </w:tcPr>
          <w:p w14:paraId="4628BEBB" w14:textId="77777777" w:rsidR="007B29DA" w:rsidRDefault="007B29DA" w:rsidP="002760A7">
            <w:pPr>
              <w:jc w:val="both"/>
              <w:rPr>
                <w:rStyle w:val="lev"/>
                <w:rFonts w:ascii="Times New Roman" w:hAnsi="Times New Roman" w:cs="Times New Roman"/>
                <w:b w:val="0"/>
                <w:sz w:val="28"/>
                <w:szCs w:val="28"/>
              </w:rPr>
            </w:pPr>
          </w:p>
        </w:tc>
        <w:tc>
          <w:tcPr>
            <w:tcW w:w="1016" w:type="dxa"/>
          </w:tcPr>
          <w:p w14:paraId="2429ED32"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Song Dau</w:t>
            </w:r>
          </w:p>
        </w:tc>
        <w:tc>
          <w:tcPr>
            <w:tcW w:w="785" w:type="dxa"/>
          </w:tcPr>
          <w:p w14:paraId="777D4D42"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Ky Thuat</w:t>
            </w:r>
          </w:p>
        </w:tc>
        <w:tc>
          <w:tcPr>
            <w:tcW w:w="899" w:type="dxa"/>
          </w:tcPr>
          <w:p w14:paraId="1D09E2BA" w14:textId="77777777" w:rsidR="007B29DA" w:rsidRPr="007B29DA" w:rsidRDefault="00943FD9" w:rsidP="002760A7">
            <w:pPr>
              <w:jc w:val="both"/>
              <w:rPr>
                <w:rStyle w:val="lev"/>
                <w:rFonts w:ascii="Times New Roman" w:hAnsi="Times New Roman" w:cs="Times New Roman"/>
                <w:b w:val="0"/>
              </w:rPr>
            </w:pPr>
            <w:r w:rsidRPr="007B29DA">
              <w:rPr>
                <w:rStyle w:val="lev"/>
                <w:rFonts w:ascii="Times New Roman" w:hAnsi="Times New Roman" w:cs="Times New Roman"/>
                <w:b w:val="0"/>
              </w:rPr>
              <w:t>Quyȇn</w:t>
            </w:r>
          </w:p>
        </w:tc>
        <w:tc>
          <w:tcPr>
            <w:tcW w:w="899" w:type="dxa"/>
          </w:tcPr>
          <w:p w14:paraId="1F4BB5E4"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Song luyen2</w:t>
            </w:r>
          </w:p>
        </w:tc>
        <w:tc>
          <w:tcPr>
            <w:tcW w:w="899" w:type="dxa"/>
          </w:tcPr>
          <w:p w14:paraId="368DA7C6"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S.L</w:t>
            </w:r>
          </w:p>
          <w:p w14:paraId="736A1664"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Dao</w:t>
            </w:r>
          </w:p>
        </w:tc>
        <w:tc>
          <w:tcPr>
            <w:tcW w:w="899" w:type="dxa"/>
          </w:tcPr>
          <w:p w14:paraId="47E9F4C3"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Don Chan</w:t>
            </w:r>
          </w:p>
        </w:tc>
        <w:tc>
          <w:tcPr>
            <w:tcW w:w="899" w:type="dxa"/>
          </w:tcPr>
          <w:p w14:paraId="755FAF2F"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Ly Thuyet</w:t>
            </w:r>
          </w:p>
        </w:tc>
        <w:tc>
          <w:tcPr>
            <w:tcW w:w="900" w:type="dxa"/>
          </w:tcPr>
          <w:p w14:paraId="72D08FD0"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Tinh Than</w:t>
            </w:r>
          </w:p>
        </w:tc>
        <w:tc>
          <w:tcPr>
            <w:tcW w:w="902" w:type="dxa"/>
          </w:tcPr>
          <w:p w14:paraId="462A1493" w14:textId="77777777" w:rsidR="007B29DA" w:rsidRPr="007B29DA" w:rsidRDefault="007B29DA" w:rsidP="002760A7">
            <w:pPr>
              <w:jc w:val="both"/>
              <w:rPr>
                <w:rStyle w:val="lev"/>
                <w:rFonts w:ascii="Times New Roman" w:hAnsi="Times New Roman" w:cs="Times New Roman"/>
                <w:b w:val="0"/>
              </w:rPr>
            </w:pPr>
            <w:r w:rsidRPr="007B29DA">
              <w:rPr>
                <w:rStyle w:val="lev"/>
                <w:rFonts w:ascii="Times New Roman" w:hAnsi="Times New Roman" w:cs="Times New Roman"/>
                <w:b w:val="0"/>
              </w:rPr>
              <w:t>TOTAL</w:t>
            </w:r>
          </w:p>
        </w:tc>
      </w:tr>
      <w:tr w:rsidR="007B29DA" w14:paraId="26AE4C7B" w14:textId="77777777" w:rsidTr="002760A7">
        <w:tc>
          <w:tcPr>
            <w:tcW w:w="964" w:type="dxa"/>
          </w:tcPr>
          <w:p w14:paraId="38740781" w14:textId="77777777" w:rsidR="007B29DA" w:rsidRDefault="007B29DA" w:rsidP="002760A7">
            <w:pPr>
              <w:jc w:val="both"/>
              <w:rPr>
                <w:rStyle w:val="lev"/>
                <w:rFonts w:ascii="Times New Roman" w:hAnsi="Times New Roman" w:cs="Times New Roman"/>
                <w:b w:val="0"/>
                <w:sz w:val="28"/>
                <w:szCs w:val="28"/>
              </w:rPr>
            </w:pPr>
            <w:r>
              <w:rPr>
                <w:rStyle w:val="lev"/>
                <w:rFonts w:ascii="Times New Roman" w:hAnsi="Times New Roman" w:cs="Times New Roman"/>
                <w:b w:val="0"/>
                <w:sz w:val="28"/>
                <w:szCs w:val="28"/>
              </w:rPr>
              <w:t>Coef</w:t>
            </w:r>
          </w:p>
        </w:tc>
        <w:tc>
          <w:tcPr>
            <w:tcW w:w="1016" w:type="dxa"/>
          </w:tcPr>
          <w:p w14:paraId="5650C3BE"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4</w:t>
            </w:r>
          </w:p>
        </w:tc>
        <w:tc>
          <w:tcPr>
            <w:tcW w:w="785" w:type="dxa"/>
          </w:tcPr>
          <w:p w14:paraId="73722EBB"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w:t>
            </w:r>
          </w:p>
        </w:tc>
        <w:tc>
          <w:tcPr>
            <w:tcW w:w="899" w:type="dxa"/>
          </w:tcPr>
          <w:p w14:paraId="7E77AC8C"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99" w:type="dxa"/>
          </w:tcPr>
          <w:p w14:paraId="5023775C"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99" w:type="dxa"/>
          </w:tcPr>
          <w:p w14:paraId="7BA6F20A"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99" w:type="dxa"/>
          </w:tcPr>
          <w:p w14:paraId="4EA05FDE"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w:t>
            </w:r>
          </w:p>
        </w:tc>
        <w:tc>
          <w:tcPr>
            <w:tcW w:w="899" w:type="dxa"/>
          </w:tcPr>
          <w:p w14:paraId="798AB9C3"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w:t>
            </w:r>
          </w:p>
        </w:tc>
        <w:tc>
          <w:tcPr>
            <w:tcW w:w="900" w:type="dxa"/>
          </w:tcPr>
          <w:p w14:paraId="5A05602E"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5</w:t>
            </w:r>
          </w:p>
        </w:tc>
        <w:tc>
          <w:tcPr>
            <w:tcW w:w="902" w:type="dxa"/>
          </w:tcPr>
          <w:p w14:paraId="1B47A5BF"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24</w:t>
            </w:r>
          </w:p>
        </w:tc>
      </w:tr>
      <w:tr w:rsidR="007B29DA" w14:paraId="694ABD0E" w14:textId="77777777" w:rsidTr="002760A7">
        <w:tc>
          <w:tcPr>
            <w:tcW w:w="964" w:type="dxa"/>
          </w:tcPr>
          <w:p w14:paraId="07B8D817" w14:textId="77777777" w:rsidR="007B29DA" w:rsidRDefault="007B29DA" w:rsidP="002760A7">
            <w:pPr>
              <w:jc w:val="both"/>
              <w:rPr>
                <w:rStyle w:val="lev"/>
                <w:rFonts w:ascii="Times New Roman" w:hAnsi="Times New Roman" w:cs="Times New Roman"/>
                <w:b w:val="0"/>
                <w:sz w:val="28"/>
                <w:szCs w:val="28"/>
              </w:rPr>
            </w:pPr>
            <w:r>
              <w:rPr>
                <w:rStyle w:val="lev"/>
                <w:rFonts w:ascii="Times New Roman" w:hAnsi="Times New Roman" w:cs="Times New Roman"/>
                <w:b w:val="0"/>
                <w:sz w:val="28"/>
                <w:szCs w:val="28"/>
              </w:rPr>
              <w:t>NOTE</w:t>
            </w:r>
          </w:p>
        </w:tc>
        <w:tc>
          <w:tcPr>
            <w:tcW w:w="1016" w:type="dxa"/>
          </w:tcPr>
          <w:p w14:paraId="59468FD2"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40</w:t>
            </w:r>
          </w:p>
        </w:tc>
        <w:tc>
          <w:tcPr>
            <w:tcW w:w="785" w:type="dxa"/>
          </w:tcPr>
          <w:p w14:paraId="03083E3D"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30</w:t>
            </w:r>
          </w:p>
        </w:tc>
        <w:tc>
          <w:tcPr>
            <w:tcW w:w="899" w:type="dxa"/>
          </w:tcPr>
          <w:p w14:paraId="6E48608E"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99" w:type="dxa"/>
          </w:tcPr>
          <w:p w14:paraId="69AD22D8"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99" w:type="dxa"/>
          </w:tcPr>
          <w:p w14:paraId="321EA198"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99" w:type="dxa"/>
          </w:tcPr>
          <w:p w14:paraId="5C2A17FD"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30</w:t>
            </w:r>
          </w:p>
        </w:tc>
        <w:tc>
          <w:tcPr>
            <w:tcW w:w="899" w:type="dxa"/>
          </w:tcPr>
          <w:p w14:paraId="55E72198"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30</w:t>
            </w:r>
          </w:p>
        </w:tc>
        <w:tc>
          <w:tcPr>
            <w:tcW w:w="900" w:type="dxa"/>
          </w:tcPr>
          <w:p w14:paraId="1F00B883"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50</w:t>
            </w:r>
          </w:p>
        </w:tc>
        <w:tc>
          <w:tcPr>
            <w:tcW w:w="902" w:type="dxa"/>
          </w:tcPr>
          <w:p w14:paraId="79B32977" w14:textId="77777777" w:rsidR="007B29DA" w:rsidRPr="007B29DA" w:rsidRDefault="007B29DA"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240</w:t>
            </w:r>
          </w:p>
        </w:tc>
      </w:tr>
    </w:tbl>
    <w:p w14:paraId="7343A19E" w14:textId="77777777" w:rsidR="007F5A03" w:rsidRPr="007F5A03" w:rsidRDefault="007F5A03" w:rsidP="007F5A03">
      <w:pPr>
        <w:spacing w:after="0" w:line="240" w:lineRule="auto"/>
        <w:jc w:val="both"/>
        <w:rPr>
          <w:rStyle w:val="lev"/>
          <w:rFonts w:ascii="Times New Roman" w:hAnsi="Times New Roman" w:cs="Times New Roman"/>
          <w:b w:val="0"/>
          <w:bCs w:val="0"/>
          <w:sz w:val="28"/>
          <w:szCs w:val="28"/>
        </w:rPr>
      </w:pPr>
    </w:p>
    <w:p w14:paraId="049C1AF2" w14:textId="77777777" w:rsidR="00BD07C2"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candidat est examiné par 1 jury composé de 3 juges. </w:t>
      </w:r>
    </w:p>
    <w:p w14:paraId="73C262CB" w14:textId="77777777" w:rsidR="00F04FF1" w:rsidRPr="002D031A" w:rsidRDefault="00F04FF1" w:rsidP="007F5A03">
      <w:pPr>
        <w:spacing w:after="0" w:line="240" w:lineRule="auto"/>
        <w:jc w:val="both"/>
        <w:rPr>
          <w:rStyle w:val="lev"/>
          <w:rFonts w:ascii="Times New Roman" w:hAnsi="Times New Roman" w:cs="Times New Roman"/>
          <w:b w:val="0"/>
          <w:bCs w:val="0"/>
          <w:sz w:val="26"/>
          <w:szCs w:val="26"/>
        </w:rPr>
      </w:pPr>
    </w:p>
    <w:p w14:paraId="0354FE62" w14:textId="77777777" w:rsidR="007F5A03" w:rsidRPr="007D54F7" w:rsidRDefault="00BD07C2" w:rsidP="007F5A03">
      <w:pPr>
        <w:spacing w:after="0" w:line="240" w:lineRule="auto"/>
        <w:jc w:val="both"/>
        <w:rPr>
          <w:rStyle w:val="lev"/>
          <w:rFonts w:ascii="Times New Roman" w:hAnsi="Times New Roman" w:cs="Times New Roman"/>
          <w:bCs w:val="0"/>
          <w:sz w:val="26"/>
          <w:szCs w:val="26"/>
          <w:u w:val="single"/>
        </w:rPr>
      </w:pPr>
      <w:r w:rsidRPr="007D54F7">
        <w:rPr>
          <w:rStyle w:val="lev"/>
          <w:rFonts w:ascii="Times New Roman" w:hAnsi="Times New Roman" w:cs="Times New Roman"/>
          <w:sz w:val="26"/>
          <w:szCs w:val="26"/>
          <w:u w:val="single"/>
        </w:rPr>
        <w:t>a</w:t>
      </w:r>
      <w:r w:rsidR="007F5A03" w:rsidRPr="007D54F7">
        <w:rPr>
          <w:rStyle w:val="lev"/>
          <w:rFonts w:ascii="Times New Roman" w:hAnsi="Times New Roman" w:cs="Times New Roman"/>
          <w:sz w:val="26"/>
          <w:szCs w:val="26"/>
          <w:u w:val="single"/>
        </w:rPr>
        <w:t xml:space="preserve">. Module 1 </w:t>
      </w:r>
    </w:p>
    <w:p w14:paraId="6EAFBA29" w14:textId="77777777" w:rsidR="007F5A03" w:rsidRPr="002D031A" w:rsidRDefault="007D2903" w:rsidP="007F5A03">
      <w:pPr>
        <w:spacing w:after="0" w:line="240" w:lineRule="auto"/>
        <w:jc w:val="both"/>
        <w:rPr>
          <w:rStyle w:val="lev"/>
          <w:rFonts w:ascii="Times New Roman" w:hAnsi="Times New Roman" w:cs="Times New Roman"/>
          <w:bCs w:val="0"/>
          <w:color w:val="2F5496" w:themeColor="accent5" w:themeShade="BF"/>
          <w:sz w:val="26"/>
          <w:szCs w:val="26"/>
        </w:rPr>
      </w:pPr>
      <w:r w:rsidRPr="002D031A">
        <w:rPr>
          <w:rStyle w:val="lev"/>
          <w:rFonts w:ascii="Times New Roman" w:hAnsi="Times New Roman" w:cs="Times New Roman"/>
          <w:color w:val="2F5496" w:themeColor="accent5" w:themeShade="BF"/>
          <w:sz w:val="26"/>
          <w:szCs w:val="26"/>
        </w:rPr>
        <w:t>1-</w:t>
      </w:r>
      <w:r w:rsidR="007F5A03" w:rsidRPr="002D031A">
        <w:rPr>
          <w:rStyle w:val="lev"/>
          <w:rFonts w:ascii="Times New Roman" w:hAnsi="Times New Roman" w:cs="Times New Roman"/>
          <w:color w:val="2F5496" w:themeColor="accent5" w:themeShade="BF"/>
          <w:sz w:val="26"/>
          <w:szCs w:val="26"/>
        </w:rPr>
        <w:t xml:space="preserve"> Ky Thuat (Techniques)</w:t>
      </w:r>
    </w:p>
    <w:p w14:paraId="66859874" w14:textId="77777777" w:rsidR="001C1BAF"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On ne peut évaluer que deux candidats à la fois à l’épreuve du Ky Thuat. </w:t>
      </w:r>
    </w:p>
    <w:p w14:paraId="2E3677BA"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Ky Thuat est composé de 4 épreuves sous une seule même note :  </w:t>
      </w:r>
    </w:p>
    <w:p w14:paraId="7A9BEF63" w14:textId="77777777" w:rsidR="001C1BAF" w:rsidRPr="002D031A" w:rsidRDefault="002F1495" w:rsidP="001C1BAF">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w:t>
      </w:r>
      <w:r w:rsidR="001C1BAF" w:rsidRPr="002D031A">
        <w:rPr>
          <w:rStyle w:val="lev"/>
          <w:rFonts w:ascii="Times New Roman" w:hAnsi="Times New Roman" w:cs="Times New Roman"/>
          <w:b w:val="0"/>
          <w:sz w:val="26"/>
          <w:szCs w:val="26"/>
        </w:rPr>
        <w:t>-</w:t>
      </w:r>
      <w:r w:rsidR="007F5A03" w:rsidRPr="002D031A">
        <w:rPr>
          <w:rStyle w:val="lev"/>
          <w:rFonts w:ascii="Times New Roman" w:hAnsi="Times New Roman" w:cs="Times New Roman"/>
          <w:b w:val="0"/>
          <w:sz w:val="26"/>
          <w:szCs w:val="26"/>
        </w:rPr>
        <w:t>Des techniques de base simples exécutées e</w:t>
      </w:r>
      <w:r w:rsidR="007D2903" w:rsidRPr="002D031A">
        <w:rPr>
          <w:rStyle w:val="lev"/>
          <w:rFonts w:ascii="Times New Roman" w:hAnsi="Times New Roman" w:cs="Times New Roman"/>
          <w:b w:val="0"/>
          <w:sz w:val="26"/>
          <w:szCs w:val="26"/>
        </w:rPr>
        <w:t xml:space="preserve">n aller et retour sur trois pas </w:t>
      </w:r>
      <w:r w:rsidR="007F5A03" w:rsidRPr="002D031A">
        <w:rPr>
          <w:rStyle w:val="lev"/>
          <w:rFonts w:ascii="Times New Roman" w:hAnsi="Times New Roman" w:cs="Times New Roman"/>
          <w:b w:val="0"/>
          <w:sz w:val="26"/>
          <w:szCs w:val="26"/>
        </w:rPr>
        <w:t xml:space="preserve">en </w:t>
      </w:r>
      <w:r w:rsidRPr="002D031A">
        <w:rPr>
          <w:rStyle w:val="lev"/>
          <w:rFonts w:ascii="Times New Roman" w:hAnsi="Times New Roman" w:cs="Times New Roman"/>
          <w:b w:val="0"/>
          <w:sz w:val="26"/>
          <w:szCs w:val="26"/>
        </w:rPr>
        <w:t xml:space="preserve"> </w:t>
      </w:r>
      <w:r w:rsidR="007D2903" w:rsidRPr="002D031A">
        <w:rPr>
          <w:rStyle w:val="lev"/>
          <w:rFonts w:ascii="Times New Roman" w:hAnsi="Times New Roman" w:cs="Times New Roman"/>
          <w:b w:val="0"/>
          <w:sz w:val="26"/>
          <w:szCs w:val="26"/>
        </w:rPr>
        <w:t xml:space="preserve"> </w:t>
      </w:r>
      <w:r w:rsidR="007F5A03" w:rsidRPr="002D031A">
        <w:rPr>
          <w:rStyle w:val="lev"/>
          <w:rFonts w:ascii="Times New Roman" w:hAnsi="Times New Roman" w:cs="Times New Roman"/>
          <w:b w:val="0"/>
          <w:sz w:val="26"/>
          <w:szCs w:val="26"/>
        </w:rPr>
        <w:t xml:space="preserve">avançant ou en reculant ; </w:t>
      </w:r>
    </w:p>
    <w:p w14:paraId="4B3B9A7B" w14:textId="77777777" w:rsidR="002F1495" w:rsidRPr="002D031A" w:rsidRDefault="002F1495" w:rsidP="002F1495">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lastRenderedPageBreak/>
        <w:t xml:space="preserve"> </w:t>
      </w:r>
      <w:r w:rsidR="001C1BAF" w:rsidRPr="002D031A">
        <w:rPr>
          <w:rStyle w:val="lev"/>
          <w:rFonts w:ascii="Times New Roman" w:hAnsi="Times New Roman" w:cs="Times New Roman"/>
          <w:b w:val="0"/>
          <w:bCs w:val="0"/>
          <w:sz w:val="26"/>
          <w:szCs w:val="26"/>
        </w:rPr>
        <w:t>-</w:t>
      </w:r>
      <w:r w:rsidR="007F5A03" w:rsidRPr="002D031A">
        <w:rPr>
          <w:rStyle w:val="lev"/>
          <w:rFonts w:ascii="Times New Roman" w:hAnsi="Times New Roman" w:cs="Times New Roman"/>
          <w:b w:val="0"/>
          <w:sz w:val="26"/>
          <w:szCs w:val="26"/>
        </w:rPr>
        <w:t>Des techniques de combat (Chiem Luoc : N°11 à N°20) exécutées sur place en position de combat (Dinh Tan), dans une seule direction ou de façon multi directionnelle, avec ou sans sursaut ;</w:t>
      </w:r>
    </w:p>
    <w:p w14:paraId="48A241B7" w14:textId="77777777" w:rsidR="002F1495" w:rsidRPr="002D031A" w:rsidRDefault="002F1495" w:rsidP="002F1495">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w:t>
      </w:r>
      <w:r w:rsidR="001C1BAF" w:rsidRPr="002D031A">
        <w:rPr>
          <w:rStyle w:val="lev"/>
          <w:rFonts w:ascii="Times New Roman" w:hAnsi="Times New Roman" w:cs="Times New Roman"/>
          <w:b w:val="0"/>
          <w:sz w:val="26"/>
          <w:szCs w:val="26"/>
        </w:rPr>
        <w:t>-</w:t>
      </w:r>
      <w:r w:rsidR="007F5A03" w:rsidRPr="002D031A">
        <w:rPr>
          <w:rStyle w:val="lev"/>
          <w:rFonts w:ascii="Times New Roman" w:hAnsi="Times New Roman" w:cs="Times New Roman"/>
          <w:b w:val="0"/>
          <w:sz w:val="26"/>
          <w:szCs w:val="26"/>
        </w:rPr>
        <w:t>Des techniques de Dao (Techniques de défense contre couteau) ;</w:t>
      </w:r>
    </w:p>
    <w:p w14:paraId="13BFEBF0" w14:textId="77777777" w:rsidR="0031224E" w:rsidRPr="002D031A" w:rsidRDefault="002F1495" w:rsidP="002F1495">
      <w:pPr>
        <w:spacing w:after="0" w:line="240" w:lineRule="auto"/>
        <w:ind w:left="-141"/>
        <w:jc w:val="both"/>
        <w:rPr>
          <w:rFonts w:ascii="Times New Roman" w:hAnsi="Times New Roman" w:cs="Times New Roman"/>
          <w:sz w:val="26"/>
          <w:szCs w:val="26"/>
        </w:rPr>
      </w:pPr>
      <w:r w:rsidRPr="002D031A">
        <w:rPr>
          <w:rStyle w:val="lev"/>
          <w:rFonts w:ascii="Times New Roman" w:hAnsi="Times New Roman" w:cs="Times New Roman"/>
          <w:b w:val="0"/>
          <w:sz w:val="26"/>
          <w:szCs w:val="26"/>
        </w:rPr>
        <w:t xml:space="preserve"> </w:t>
      </w:r>
      <w:r w:rsidR="001C1BAF" w:rsidRPr="002D031A">
        <w:rPr>
          <w:rStyle w:val="lev"/>
          <w:rFonts w:ascii="Times New Roman" w:hAnsi="Times New Roman" w:cs="Times New Roman"/>
          <w:b w:val="0"/>
          <w:sz w:val="26"/>
          <w:szCs w:val="26"/>
        </w:rPr>
        <w:t>-</w:t>
      </w:r>
      <w:r w:rsidR="007F5A03" w:rsidRPr="002D031A">
        <w:rPr>
          <w:rStyle w:val="lev"/>
          <w:rFonts w:ascii="Times New Roman" w:hAnsi="Times New Roman" w:cs="Times New Roman"/>
          <w:b w:val="0"/>
          <w:sz w:val="26"/>
          <w:szCs w:val="26"/>
        </w:rPr>
        <w:t>Des techniques de Phan don (3</w:t>
      </w:r>
      <w:r w:rsidR="007F5A03" w:rsidRPr="002D031A">
        <w:rPr>
          <w:rStyle w:val="lev"/>
          <w:rFonts w:ascii="Times New Roman" w:hAnsi="Times New Roman" w:cs="Times New Roman"/>
          <w:b w:val="0"/>
          <w:sz w:val="26"/>
          <w:szCs w:val="26"/>
          <w:vertAlign w:val="superscript"/>
        </w:rPr>
        <w:t>ème</w:t>
      </w:r>
      <w:r w:rsidR="007F5A03" w:rsidRPr="002D031A">
        <w:rPr>
          <w:rStyle w:val="lev"/>
          <w:rFonts w:ascii="Times New Roman" w:hAnsi="Times New Roman" w:cs="Times New Roman"/>
          <w:b w:val="0"/>
          <w:sz w:val="26"/>
          <w:szCs w:val="26"/>
        </w:rPr>
        <w:t>, 4</w:t>
      </w:r>
      <w:r w:rsidR="007F5A03" w:rsidRPr="002D031A">
        <w:rPr>
          <w:rStyle w:val="lev"/>
          <w:rFonts w:ascii="Times New Roman" w:hAnsi="Times New Roman" w:cs="Times New Roman"/>
          <w:b w:val="0"/>
          <w:sz w:val="26"/>
          <w:szCs w:val="26"/>
          <w:vertAlign w:val="superscript"/>
        </w:rPr>
        <w:t>ème</w:t>
      </w:r>
      <w:r w:rsidR="007F5A03" w:rsidRPr="002D031A">
        <w:rPr>
          <w:rStyle w:val="lev"/>
          <w:rFonts w:ascii="Times New Roman" w:hAnsi="Times New Roman" w:cs="Times New Roman"/>
          <w:b w:val="0"/>
          <w:sz w:val="26"/>
          <w:szCs w:val="26"/>
        </w:rPr>
        <w:t xml:space="preserve"> et 5</w:t>
      </w:r>
      <w:r w:rsidR="007F5A03" w:rsidRPr="002D031A">
        <w:rPr>
          <w:rStyle w:val="lev"/>
          <w:rFonts w:ascii="Times New Roman" w:hAnsi="Times New Roman" w:cs="Times New Roman"/>
          <w:b w:val="0"/>
          <w:sz w:val="26"/>
          <w:szCs w:val="26"/>
          <w:vertAlign w:val="superscript"/>
        </w:rPr>
        <w:t>ème</w:t>
      </w:r>
      <w:r w:rsidR="007F5A03" w:rsidRPr="002D031A">
        <w:rPr>
          <w:rStyle w:val="lev"/>
          <w:rFonts w:ascii="Times New Roman" w:hAnsi="Times New Roman" w:cs="Times New Roman"/>
          <w:b w:val="0"/>
          <w:sz w:val="26"/>
          <w:szCs w:val="26"/>
        </w:rPr>
        <w:t xml:space="preserve"> niveau), Un exercice de maîtrise de la technique exécuté deux par deux.</w:t>
      </w:r>
    </w:p>
    <w:p w14:paraId="44CB2397" w14:textId="77777777" w:rsidR="007D2903" w:rsidRPr="002D031A" w:rsidRDefault="007D2903" w:rsidP="007F5A03">
      <w:pPr>
        <w:spacing w:after="0" w:line="240" w:lineRule="auto"/>
        <w:jc w:val="both"/>
        <w:rPr>
          <w:rStyle w:val="lev"/>
          <w:rFonts w:ascii="Times New Roman" w:hAnsi="Times New Roman" w:cs="Times New Roman"/>
          <w:sz w:val="26"/>
          <w:szCs w:val="26"/>
        </w:rPr>
      </w:pPr>
    </w:p>
    <w:p w14:paraId="402123AF" w14:textId="77777777" w:rsidR="007F5A03" w:rsidRPr="007D54F7" w:rsidRDefault="00BD07C2" w:rsidP="007F5A03">
      <w:pPr>
        <w:spacing w:after="0" w:line="240" w:lineRule="auto"/>
        <w:jc w:val="both"/>
        <w:rPr>
          <w:rStyle w:val="lev"/>
          <w:rFonts w:ascii="Times New Roman" w:hAnsi="Times New Roman" w:cs="Times New Roman"/>
          <w:bCs w:val="0"/>
          <w:sz w:val="26"/>
          <w:szCs w:val="26"/>
          <w:u w:val="single"/>
        </w:rPr>
      </w:pPr>
      <w:r w:rsidRPr="007D54F7">
        <w:rPr>
          <w:rStyle w:val="lev"/>
          <w:rFonts w:ascii="Times New Roman" w:hAnsi="Times New Roman" w:cs="Times New Roman"/>
          <w:sz w:val="26"/>
          <w:szCs w:val="26"/>
          <w:u w:val="single"/>
        </w:rPr>
        <w:t>b</w:t>
      </w:r>
      <w:r w:rsidR="007F5A03" w:rsidRPr="007D54F7">
        <w:rPr>
          <w:rStyle w:val="lev"/>
          <w:rFonts w:ascii="Times New Roman" w:hAnsi="Times New Roman" w:cs="Times New Roman"/>
          <w:sz w:val="26"/>
          <w:szCs w:val="26"/>
          <w:u w:val="single"/>
        </w:rPr>
        <w:t xml:space="preserve">. Module 2  </w:t>
      </w:r>
    </w:p>
    <w:p w14:paraId="5262C385" w14:textId="77777777" w:rsidR="007F5A03" w:rsidRPr="002D031A" w:rsidRDefault="007F5A03" w:rsidP="007F5A03">
      <w:pPr>
        <w:spacing w:after="0" w:line="240" w:lineRule="auto"/>
        <w:jc w:val="both"/>
        <w:rPr>
          <w:rStyle w:val="lev"/>
          <w:rFonts w:ascii="Times New Roman" w:hAnsi="Times New Roman" w:cs="Times New Roman"/>
          <w:bCs w:val="0"/>
          <w:color w:val="2F5496" w:themeColor="accent5" w:themeShade="BF"/>
          <w:sz w:val="26"/>
          <w:szCs w:val="26"/>
          <w:u w:val="single"/>
        </w:rPr>
      </w:pPr>
      <w:r w:rsidRPr="002D031A">
        <w:rPr>
          <w:rStyle w:val="lev"/>
          <w:rFonts w:ascii="Times New Roman" w:hAnsi="Times New Roman" w:cs="Times New Roman"/>
          <w:color w:val="2F5496" w:themeColor="accent5" w:themeShade="BF"/>
          <w:sz w:val="26"/>
          <w:szCs w:val="26"/>
          <w:u w:val="single"/>
        </w:rPr>
        <w:t xml:space="preserve">1-Quyen </w:t>
      </w:r>
    </w:p>
    <w:p w14:paraId="31F3A214" w14:textId="77777777" w:rsidR="007F5A03" w:rsidRPr="002D031A" w:rsidRDefault="007F5A03" w:rsidP="00BD07C2">
      <w:pPr>
        <w:spacing w:after="0" w:line="240" w:lineRule="auto"/>
        <w:ind w:firstLine="708"/>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Pour l’épreuve </w:t>
      </w:r>
      <w:r w:rsidR="003675A1"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le candidat doit réaliser un </w:t>
      </w:r>
      <w:r w:rsidR="003675A1"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imposé (Long Ho </w:t>
      </w:r>
      <w:r w:rsidR="003675A1"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Le candidat ensuite réaliser un </w:t>
      </w:r>
      <w:r w:rsidR="003675A1"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au choix. Ce </w:t>
      </w:r>
      <w:r w:rsidR="003675A1"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est tiré au sort parmi la liste des </w:t>
      </w:r>
      <w:r w:rsidR="003675A1"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de 1</w:t>
      </w:r>
      <w:r w:rsidRPr="002D031A">
        <w:rPr>
          <w:rStyle w:val="lev"/>
          <w:rFonts w:ascii="Times New Roman" w:hAnsi="Times New Roman" w:cs="Times New Roman"/>
          <w:b w:val="0"/>
          <w:sz w:val="26"/>
          <w:szCs w:val="26"/>
          <w:vertAlign w:val="superscript"/>
        </w:rPr>
        <w:t>er</w:t>
      </w:r>
      <w:r w:rsidRPr="002D031A">
        <w:rPr>
          <w:rStyle w:val="lev"/>
          <w:rFonts w:ascii="Times New Roman" w:hAnsi="Times New Roman" w:cs="Times New Roman"/>
          <w:b w:val="0"/>
          <w:sz w:val="26"/>
          <w:szCs w:val="26"/>
        </w:rPr>
        <w:t xml:space="preserve"> ou 2</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Cap </w:t>
      </w:r>
    </w:p>
    <w:p w14:paraId="6A9DAE28"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w:t>
      </w:r>
    </w:p>
    <w:p w14:paraId="3E2F2D04" w14:textId="77777777" w:rsidR="007F5A03" w:rsidRPr="002D031A" w:rsidRDefault="007F5A03" w:rsidP="007F5A03">
      <w:pPr>
        <w:spacing w:after="0" w:line="240" w:lineRule="auto"/>
        <w:jc w:val="both"/>
        <w:rPr>
          <w:rStyle w:val="lev"/>
          <w:rFonts w:ascii="Times New Roman" w:hAnsi="Times New Roman" w:cs="Times New Roman"/>
          <w:bCs w:val="0"/>
          <w:color w:val="2F5496" w:themeColor="accent5" w:themeShade="BF"/>
          <w:sz w:val="26"/>
          <w:szCs w:val="26"/>
          <w:u w:val="single"/>
        </w:rPr>
      </w:pPr>
      <w:r w:rsidRPr="002D031A">
        <w:rPr>
          <w:rStyle w:val="lev"/>
          <w:rFonts w:ascii="Times New Roman" w:hAnsi="Times New Roman" w:cs="Times New Roman"/>
          <w:color w:val="2F5496" w:themeColor="accent5" w:themeShade="BF"/>
          <w:sz w:val="26"/>
          <w:szCs w:val="26"/>
          <w:u w:val="single"/>
        </w:rPr>
        <w:t xml:space="preserve">2- Song Luyen  </w:t>
      </w:r>
    </w:p>
    <w:p w14:paraId="32DECF4A"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candidat doit réaliser deux (02) Song </w:t>
      </w:r>
      <w:r w:rsidR="003675A1" w:rsidRPr="002D031A">
        <w:rPr>
          <w:rStyle w:val="lev"/>
          <w:rFonts w:ascii="Times New Roman" w:hAnsi="Times New Roman" w:cs="Times New Roman"/>
          <w:b w:val="0"/>
          <w:sz w:val="26"/>
          <w:szCs w:val="26"/>
        </w:rPr>
        <w:t>Luyȇn</w:t>
      </w:r>
      <w:r w:rsidRPr="002D031A">
        <w:rPr>
          <w:rStyle w:val="lev"/>
          <w:rFonts w:ascii="Times New Roman" w:hAnsi="Times New Roman" w:cs="Times New Roman"/>
          <w:b w:val="0"/>
          <w:sz w:val="26"/>
          <w:szCs w:val="26"/>
        </w:rPr>
        <w:t xml:space="preserve"> imposés. </w:t>
      </w:r>
    </w:p>
    <w:p w14:paraId="28C325BF"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-Song </w:t>
      </w:r>
      <w:r w:rsidR="003675A1" w:rsidRPr="002D031A">
        <w:rPr>
          <w:rStyle w:val="lev"/>
          <w:rFonts w:ascii="Times New Roman" w:hAnsi="Times New Roman" w:cs="Times New Roman"/>
          <w:b w:val="0"/>
          <w:sz w:val="26"/>
          <w:szCs w:val="26"/>
        </w:rPr>
        <w:t>Luyȇn</w:t>
      </w:r>
      <w:r w:rsidRPr="002D031A">
        <w:rPr>
          <w:rStyle w:val="lev"/>
          <w:rFonts w:ascii="Times New Roman" w:hAnsi="Times New Roman" w:cs="Times New Roman"/>
          <w:b w:val="0"/>
          <w:sz w:val="26"/>
          <w:szCs w:val="26"/>
        </w:rPr>
        <w:t xml:space="preserve"> Dao ;</w:t>
      </w:r>
    </w:p>
    <w:p w14:paraId="618BDE63"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-Song </w:t>
      </w:r>
      <w:r w:rsidR="003675A1" w:rsidRPr="002D031A">
        <w:rPr>
          <w:rStyle w:val="lev"/>
          <w:rFonts w:ascii="Times New Roman" w:hAnsi="Times New Roman" w:cs="Times New Roman"/>
          <w:b w:val="0"/>
          <w:sz w:val="26"/>
          <w:szCs w:val="26"/>
        </w:rPr>
        <w:t>Luyȇn</w:t>
      </w:r>
      <w:r w:rsidRPr="002D031A">
        <w:rPr>
          <w:rStyle w:val="lev"/>
          <w:rFonts w:ascii="Times New Roman" w:hAnsi="Times New Roman" w:cs="Times New Roman"/>
          <w:b w:val="0"/>
          <w:sz w:val="26"/>
          <w:szCs w:val="26"/>
        </w:rPr>
        <w:t xml:space="preserve"> Hai </w:t>
      </w:r>
    </w:p>
    <w:p w14:paraId="4DDF592D"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candidat sera interrogé avec un partenaire (partenaire habituel ou choix parmi les candidats) </w:t>
      </w:r>
    </w:p>
    <w:p w14:paraId="0C6CEBB1"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w:t>
      </w:r>
    </w:p>
    <w:p w14:paraId="499A9EB2" w14:textId="77777777" w:rsidR="007F5A03" w:rsidRPr="007D54F7" w:rsidRDefault="007F5A03" w:rsidP="007F5A03">
      <w:pPr>
        <w:spacing w:after="0" w:line="240" w:lineRule="auto"/>
        <w:jc w:val="both"/>
        <w:rPr>
          <w:rStyle w:val="lev"/>
          <w:rFonts w:ascii="Times New Roman" w:hAnsi="Times New Roman" w:cs="Times New Roman"/>
          <w:bCs w:val="0"/>
          <w:sz w:val="26"/>
          <w:szCs w:val="26"/>
          <w:u w:val="single"/>
        </w:rPr>
      </w:pPr>
      <w:r w:rsidRPr="007D54F7">
        <w:rPr>
          <w:rStyle w:val="lev"/>
          <w:rFonts w:ascii="Times New Roman" w:hAnsi="Times New Roman" w:cs="Times New Roman"/>
          <w:sz w:val="26"/>
          <w:szCs w:val="26"/>
          <w:u w:val="single"/>
        </w:rPr>
        <w:t xml:space="preserve">C. Module 3 </w:t>
      </w:r>
    </w:p>
    <w:p w14:paraId="4BC6F1BF" w14:textId="77777777" w:rsidR="007F5A03" w:rsidRPr="002D031A" w:rsidRDefault="00BD07C2" w:rsidP="007F5A03">
      <w:pPr>
        <w:spacing w:after="0" w:line="240" w:lineRule="auto"/>
        <w:jc w:val="both"/>
        <w:rPr>
          <w:rStyle w:val="lev"/>
          <w:rFonts w:ascii="Times New Roman" w:hAnsi="Times New Roman" w:cs="Times New Roman"/>
          <w:bCs w:val="0"/>
          <w:sz w:val="26"/>
          <w:szCs w:val="26"/>
          <w:u w:val="single"/>
        </w:rPr>
      </w:pPr>
      <w:r w:rsidRPr="002D031A">
        <w:rPr>
          <w:rStyle w:val="lev"/>
          <w:rFonts w:ascii="Times New Roman" w:hAnsi="Times New Roman" w:cs="Times New Roman"/>
          <w:color w:val="2F5496" w:themeColor="accent5" w:themeShade="BF"/>
          <w:sz w:val="26"/>
          <w:szCs w:val="26"/>
          <w:u w:val="single"/>
        </w:rPr>
        <w:t>1-</w:t>
      </w:r>
      <w:r w:rsidR="007F5A03" w:rsidRPr="002D031A">
        <w:rPr>
          <w:rStyle w:val="lev"/>
          <w:rFonts w:ascii="Times New Roman" w:hAnsi="Times New Roman" w:cs="Times New Roman"/>
          <w:color w:val="2F5496" w:themeColor="accent5" w:themeShade="BF"/>
          <w:sz w:val="26"/>
          <w:szCs w:val="26"/>
          <w:u w:val="single"/>
        </w:rPr>
        <w:t>Don Chan ou Khoa Go</w:t>
      </w:r>
    </w:p>
    <w:p w14:paraId="2A35197C"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Le candidat sera interrogé selon le choix du jury sur :</w:t>
      </w:r>
    </w:p>
    <w:p w14:paraId="521F6F81"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 les Don chan (ciseaux). 3 techniques au choix du jury seront demandées parmi les numéro 5 à 11. </w:t>
      </w:r>
    </w:p>
    <w:p w14:paraId="1B059051" w14:textId="77777777" w:rsidR="007F5A03" w:rsidRPr="002D031A" w:rsidRDefault="007F5A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les Khoa Go (self-défense). 3 techniques au choix du jury seront demandées. </w:t>
      </w:r>
    </w:p>
    <w:p w14:paraId="3F7E2ED8" w14:textId="77777777" w:rsidR="007F5A03" w:rsidRPr="002D031A" w:rsidRDefault="007F5A03" w:rsidP="007F5A03">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 xml:space="preserve">Pour les Don chan (ciseaux) ou Khoa Go (self-défense), Le candidat sera interrogé avec un partenaire (partenaire habituel ou choix parmi les candidats). </w:t>
      </w:r>
    </w:p>
    <w:p w14:paraId="66D7EFE1" w14:textId="77777777" w:rsidR="007D2903" w:rsidRPr="002D031A" w:rsidRDefault="007D2903" w:rsidP="007F5A03">
      <w:pPr>
        <w:spacing w:after="0" w:line="240" w:lineRule="auto"/>
        <w:jc w:val="both"/>
        <w:rPr>
          <w:rStyle w:val="lev"/>
          <w:rFonts w:ascii="Times New Roman" w:hAnsi="Times New Roman" w:cs="Times New Roman"/>
          <w:b w:val="0"/>
          <w:bCs w:val="0"/>
          <w:sz w:val="26"/>
          <w:szCs w:val="26"/>
        </w:rPr>
      </w:pPr>
    </w:p>
    <w:p w14:paraId="051A7BA9" w14:textId="77777777" w:rsidR="007F5A03" w:rsidRPr="00FC03F2" w:rsidRDefault="007D2903" w:rsidP="007D2903">
      <w:pPr>
        <w:spacing w:after="0" w:line="240" w:lineRule="auto"/>
        <w:jc w:val="both"/>
        <w:rPr>
          <w:rStyle w:val="lev"/>
          <w:rFonts w:ascii="Times New Roman" w:hAnsi="Times New Roman" w:cs="Times New Roman"/>
          <w:bCs w:val="0"/>
          <w:color w:val="2F5496" w:themeColor="accent5" w:themeShade="BF"/>
          <w:sz w:val="26"/>
          <w:szCs w:val="26"/>
          <w:u w:val="single"/>
        </w:rPr>
      </w:pPr>
      <w:r w:rsidRPr="00FC03F2">
        <w:rPr>
          <w:rStyle w:val="lev"/>
          <w:rFonts w:ascii="Times New Roman" w:hAnsi="Times New Roman" w:cs="Times New Roman"/>
          <w:color w:val="2F5496" w:themeColor="accent5" w:themeShade="BF"/>
          <w:sz w:val="26"/>
          <w:szCs w:val="26"/>
          <w:u w:val="single"/>
        </w:rPr>
        <w:t>2-Song Dau</w:t>
      </w:r>
    </w:p>
    <w:p w14:paraId="6406AB9A" w14:textId="77777777" w:rsidR="002D031A" w:rsidRPr="002D031A" w:rsidRDefault="007D2903" w:rsidP="007F5A03">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w:t>
      </w:r>
      <w:r w:rsidR="007F5A03" w:rsidRPr="002D031A">
        <w:rPr>
          <w:rStyle w:val="lev"/>
          <w:rFonts w:ascii="Times New Roman" w:hAnsi="Times New Roman" w:cs="Times New Roman"/>
          <w:b w:val="0"/>
          <w:sz w:val="26"/>
          <w:szCs w:val="26"/>
        </w:rPr>
        <w:t xml:space="preserve">Song Dau (combat technique) afin d'examiner les qualités techniques de deux candidats. </w:t>
      </w:r>
    </w:p>
    <w:p w14:paraId="6EF22F66" w14:textId="77777777" w:rsidR="002F1495" w:rsidRPr="002D031A" w:rsidRDefault="002F1495" w:rsidP="007F5A03">
      <w:pPr>
        <w:spacing w:after="0" w:line="240" w:lineRule="auto"/>
        <w:jc w:val="both"/>
        <w:rPr>
          <w:rStyle w:val="lev"/>
          <w:rFonts w:ascii="Times New Roman" w:hAnsi="Times New Roman" w:cs="Times New Roman"/>
          <w:b w:val="0"/>
          <w:bCs w:val="0"/>
          <w:sz w:val="26"/>
          <w:szCs w:val="26"/>
        </w:rPr>
      </w:pPr>
    </w:p>
    <w:p w14:paraId="5C1150F1" w14:textId="77777777" w:rsidR="00E579AA" w:rsidRPr="007D54F7" w:rsidRDefault="00E579AA" w:rsidP="00E579AA">
      <w:pPr>
        <w:pStyle w:val="Titre2"/>
        <w:ind w:left="13"/>
        <w:rPr>
          <w:rFonts w:ascii="Times New Roman" w:hAnsi="Times New Roman" w:cs="Times New Roman"/>
          <w:b/>
          <w:color w:val="auto"/>
          <w:szCs w:val="26"/>
        </w:rPr>
      </w:pPr>
      <w:r w:rsidRPr="007D54F7">
        <w:rPr>
          <w:rFonts w:ascii="Times New Roman" w:hAnsi="Times New Roman" w:cs="Times New Roman"/>
          <w:b/>
          <w:color w:val="auto"/>
          <w:szCs w:val="26"/>
        </w:rPr>
        <w:t>2 – EXAMEN POUR L’OBTENTION DU 2</w:t>
      </w:r>
      <w:r w:rsidRPr="007D54F7">
        <w:rPr>
          <w:rFonts w:ascii="Times New Roman" w:hAnsi="Times New Roman" w:cs="Times New Roman"/>
          <w:b/>
          <w:color w:val="auto"/>
          <w:szCs w:val="26"/>
          <w:vertAlign w:val="superscript"/>
        </w:rPr>
        <w:t>ème</w:t>
      </w:r>
      <w:r w:rsidRPr="007D54F7">
        <w:rPr>
          <w:rFonts w:ascii="Times New Roman" w:hAnsi="Times New Roman" w:cs="Times New Roman"/>
          <w:b/>
          <w:color w:val="auto"/>
          <w:szCs w:val="26"/>
        </w:rPr>
        <w:t xml:space="preserve"> DAN</w:t>
      </w:r>
      <w:r w:rsidR="002760A7" w:rsidRPr="007D54F7">
        <w:rPr>
          <w:rFonts w:ascii="Times New Roman" w:hAnsi="Times New Roman" w:cs="Times New Roman"/>
          <w:b/>
          <w:color w:val="auto"/>
          <w:szCs w:val="26"/>
        </w:rPr>
        <w:t>G</w:t>
      </w:r>
      <w:r w:rsidRPr="007D54F7">
        <w:rPr>
          <w:rFonts w:ascii="Times New Roman" w:hAnsi="Times New Roman" w:cs="Times New Roman"/>
          <w:b/>
          <w:color w:val="auto"/>
          <w:szCs w:val="26"/>
        </w:rPr>
        <w:t xml:space="preserve"> </w:t>
      </w:r>
    </w:p>
    <w:p w14:paraId="1F5B152E" w14:textId="77777777" w:rsidR="002760A7" w:rsidRPr="002D031A" w:rsidRDefault="00E579AA" w:rsidP="002760A7">
      <w:pPr>
        <w:spacing w:after="0" w:line="240" w:lineRule="auto"/>
        <w:jc w:val="both"/>
        <w:rPr>
          <w:rStyle w:val="lev"/>
          <w:rFonts w:ascii="Times New Roman" w:hAnsi="Times New Roman" w:cs="Times New Roman"/>
          <w:b w:val="0"/>
          <w:bCs w:val="0"/>
          <w:sz w:val="26"/>
          <w:szCs w:val="26"/>
        </w:rPr>
      </w:pPr>
      <w:r w:rsidRPr="002D031A">
        <w:rPr>
          <w:rFonts w:ascii="Times New Roman" w:hAnsi="Times New Roman" w:cs="Times New Roman"/>
          <w:sz w:val="26"/>
          <w:szCs w:val="26"/>
        </w:rPr>
        <w:t xml:space="preserve"> </w:t>
      </w:r>
      <w:r w:rsidR="002760A7" w:rsidRPr="002D031A">
        <w:rPr>
          <w:rStyle w:val="lev"/>
          <w:rFonts w:ascii="Times New Roman" w:hAnsi="Times New Roman" w:cs="Times New Roman"/>
          <w:b w:val="0"/>
          <w:sz w:val="26"/>
          <w:szCs w:val="26"/>
        </w:rPr>
        <w:t>L’examen pour l’obtention de la 2</w:t>
      </w:r>
      <w:r w:rsidR="002760A7" w:rsidRPr="002D031A">
        <w:rPr>
          <w:rStyle w:val="lev"/>
          <w:rFonts w:ascii="Times New Roman" w:hAnsi="Times New Roman" w:cs="Times New Roman"/>
          <w:b w:val="0"/>
          <w:sz w:val="26"/>
          <w:szCs w:val="26"/>
          <w:vertAlign w:val="superscript"/>
        </w:rPr>
        <w:t>ème</w:t>
      </w:r>
      <w:r w:rsidR="002760A7" w:rsidRPr="002D031A">
        <w:rPr>
          <w:rStyle w:val="lev"/>
          <w:rFonts w:ascii="Times New Roman" w:hAnsi="Times New Roman" w:cs="Times New Roman"/>
          <w:b w:val="0"/>
          <w:sz w:val="26"/>
          <w:szCs w:val="26"/>
        </w:rPr>
        <w:t xml:space="preserve"> Dang est composé de sept (7) épreuves notées chacune sur 10. </w:t>
      </w:r>
    </w:p>
    <w:p w14:paraId="04484135" w14:textId="77777777" w:rsidR="002760A7" w:rsidRPr="002D031A" w:rsidRDefault="002760A7" w:rsidP="002760A7">
      <w:pPr>
        <w:jc w:val="both"/>
        <w:rPr>
          <w:rStyle w:val="lev"/>
          <w:rFonts w:ascii="Times New Roman" w:hAnsi="Times New Roman" w:cs="Times New Roman"/>
          <w:b w:val="0"/>
          <w:sz w:val="26"/>
          <w:szCs w:val="26"/>
        </w:rPr>
      </w:pPr>
      <w:r w:rsidRPr="002D031A">
        <w:rPr>
          <w:rStyle w:val="lev"/>
          <w:rFonts w:ascii="Times New Roman" w:hAnsi="Times New Roman" w:cs="Times New Roman"/>
          <w:sz w:val="26"/>
          <w:szCs w:val="26"/>
          <w:u w:val="single"/>
        </w:rPr>
        <w:t>2</w:t>
      </w:r>
      <w:r w:rsidRPr="002D031A">
        <w:rPr>
          <w:rStyle w:val="lev"/>
          <w:rFonts w:ascii="Times New Roman" w:hAnsi="Times New Roman" w:cs="Times New Roman"/>
          <w:sz w:val="26"/>
          <w:szCs w:val="26"/>
          <w:u w:val="single"/>
          <w:vertAlign w:val="superscript"/>
        </w:rPr>
        <w:t>ème</w:t>
      </w:r>
      <w:r w:rsidRPr="002D031A">
        <w:rPr>
          <w:rStyle w:val="lev"/>
          <w:rFonts w:ascii="Times New Roman" w:hAnsi="Times New Roman" w:cs="Times New Roman"/>
          <w:sz w:val="26"/>
          <w:szCs w:val="26"/>
          <w:u w:val="single"/>
        </w:rPr>
        <w:t xml:space="preserve"> Dang :</w:t>
      </w:r>
      <w:r w:rsidRPr="002D031A">
        <w:rPr>
          <w:rStyle w:val="lev"/>
          <w:rFonts w:ascii="Times New Roman" w:hAnsi="Times New Roman" w:cs="Times New Roman"/>
          <w:b w:val="0"/>
          <w:sz w:val="26"/>
          <w:szCs w:val="26"/>
        </w:rPr>
        <w:t xml:space="preserve"> Song Dau (combats) ; Ky Thuat (Techniques) ; </w:t>
      </w:r>
      <w:r w:rsidR="007D54F7"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 </w:t>
      </w:r>
      <w:r w:rsidR="007D54F7" w:rsidRPr="002D031A">
        <w:rPr>
          <w:rStyle w:val="lev"/>
          <w:rFonts w:ascii="Times New Roman" w:hAnsi="Times New Roman" w:cs="Times New Roman"/>
          <w:b w:val="0"/>
          <w:sz w:val="26"/>
          <w:szCs w:val="26"/>
        </w:rPr>
        <w:t>Quyȇn</w:t>
      </w:r>
      <w:r w:rsidRPr="002D031A">
        <w:rPr>
          <w:rStyle w:val="lev"/>
          <w:rFonts w:ascii="Times New Roman" w:hAnsi="Times New Roman" w:cs="Times New Roman"/>
          <w:b w:val="0"/>
          <w:sz w:val="26"/>
          <w:szCs w:val="26"/>
        </w:rPr>
        <w:t xml:space="preserve"> Kiȇm; S.L Dao ; Don Chan (techniques de ciseaux) ; et Tinh Than (conduite). </w:t>
      </w:r>
    </w:p>
    <w:p w14:paraId="62FA4A45" w14:textId="77777777" w:rsidR="002760A7" w:rsidRPr="007F5A03" w:rsidRDefault="002760A7" w:rsidP="002760A7">
      <w:pPr>
        <w:spacing w:after="0" w:line="240" w:lineRule="auto"/>
        <w:jc w:val="both"/>
        <w:rPr>
          <w:rStyle w:val="lev"/>
          <w:rFonts w:ascii="Times New Roman" w:hAnsi="Times New Roman" w:cs="Times New Roman"/>
          <w:b w:val="0"/>
          <w:bCs w:val="0"/>
          <w:sz w:val="28"/>
          <w:szCs w:val="28"/>
        </w:rPr>
      </w:pPr>
    </w:p>
    <w:tbl>
      <w:tblPr>
        <w:tblStyle w:val="Grilledutableau"/>
        <w:tblW w:w="0" w:type="auto"/>
        <w:tblLook w:val="04A0" w:firstRow="1" w:lastRow="0" w:firstColumn="1" w:lastColumn="0" w:noHBand="0" w:noVBand="1"/>
      </w:tblPr>
      <w:tblGrid>
        <w:gridCol w:w="963"/>
        <w:gridCol w:w="1008"/>
        <w:gridCol w:w="784"/>
        <w:gridCol w:w="897"/>
        <w:gridCol w:w="897"/>
        <w:gridCol w:w="890"/>
        <w:gridCol w:w="894"/>
        <w:gridCol w:w="894"/>
        <w:gridCol w:w="937"/>
      </w:tblGrid>
      <w:tr w:rsidR="002760A7" w14:paraId="3B62A470" w14:textId="77777777" w:rsidTr="002760A7">
        <w:tc>
          <w:tcPr>
            <w:tcW w:w="963" w:type="dxa"/>
          </w:tcPr>
          <w:p w14:paraId="370025DD" w14:textId="77777777" w:rsidR="002760A7" w:rsidRDefault="002760A7" w:rsidP="002760A7">
            <w:pPr>
              <w:jc w:val="both"/>
              <w:rPr>
                <w:rStyle w:val="lev"/>
                <w:rFonts w:ascii="Times New Roman" w:hAnsi="Times New Roman" w:cs="Times New Roman"/>
                <w:b w:val="0"/>
                <w:sz w:val="28"/>
                <w:szCs w:val="28"/>
              </w:rPr>
            </w:pPr>
          </w:p>
        </w:tc>
        <w:tc>
          <w:tcPr>
            <w:tcW w:w="1008" w:type="dxa"/>
          </w:tcPr>
          <w:p w14:paraId="1BB95F3C" w14:textId="77777777" w:rsidR="002760A7" w:rsidRPr="007B29DA" w:rsidRDefault="002760A7" w:rsidP="002760A7">
            <w:pPr>
              <w:jc w:val="both"/>
              <w:rPr>
                <w:rStyle w:val="lev"/>
                <w:rFonts w:ascii="Times New Roman" w:hAnsi="Times New Roman" w:cs="Times New Roman"/>
                <w:b w:val="0"/>
              </w:rPr>
            </w:pPr>
            <w:r w:rsidRPr="007B29DA">
              <w:rPr>
                <w:rStyle w:val="lev"/>
                <w:rFonts w:ascii="Times New Roman" w:hAnsi="Times New Roman" w:cs="Times New Roman"/>
                <w:b w:val="0"/>
              </w:rPr>
              <w:t>Song Dau</w:t>
            </w:r>
          </w:p>
        </w:tc>
        <w:tc>
          <w:tcPr>
            <w:tcW w:w="784" w:type="dxa"/>
          </w:tcPr>
          <w:p w14:paraId="3187535E" w14:textId="77777777" w:rsidR="002760A7" w:rsidRPr="007B29DA" w:rsidRDefault="002760A7" w:rsidP="002760A7">
            <w:pPr>
              <w:jc w:val="both"/>
              <w:rPr>
                <w:rStyle w:val="lev"/>
                <w:rFonts w:ascii="Times New Roman" w:hAnsi="Times New Roman" w:cs="Times New Roman"/>
                <w:b w:val="0"/>
              </w:rPr>
            </w:pPr>
            <w:r w:rsidRPr="007B29DA">
              <w:rPr>
                <w:rStyle w:val="lev"/>
                <w:rFonts w:ascii="Times New Roman" w:hAnsi="Times New Roman" w:cs="Times New Roman"/>
                <w:b w:val="0"/>
              </w:rPr>
              <w:t>Ky Thuat</w:t>
            </w:r>
          </w:p>
        </w:tc>
        <w:tc>
          <w:tcPr>
            <w:tcW w:w="897" w:type="dxa"/>
          </w:tcPr>
          <w:p w14:paraId="2F961D6F" w14:textId="77777777" w:rsidR="002760A7" w:rsidRPr="007B29DA" w:rsidRDefault="007D54F7" w:rsidP="002760A7">
            <w:pPr>
              <w:jc w:val="both"/>
              <w:rPr>
                <w:rStyle w:val="lev"/>
                <w:rFonts w:ascii="Times New Roman" w:hAnsi="Times New Roman" w:cs="Times New Roman"/>
                <w:b w:val="0"/>
              </w:rPr>
            </w:pPr>
            <w:r w:rsidRPr="007B29DA">
              <w:rPr>
                <w:rStyle w:val="lev"/>
                <w:rFonts w:ascii="Times New Roman" w:hAnsi="Times New Roman" w:cs="Times New Roman"/>
                <w:b w:val="0"/>
              </w:rPr>
              <w:t>Quyȇn</w:t>
            </w:r>
          </w:p>
        </w:tc>
        <w:tc>
          <w:tcPr>
            <w:tcW w:w="897" w:type="dxa"/>
          </w:tcPr>
          <w:p w14:paraId="2CF3EE76" w14:textId="77777777" w:rsidR="002760A7" w:rsidRPr="007B29DA" w:rsidRDefault="007D54F7" w:rsidP="002760A7">
            <w:pPr>
              <w:jc w:val="both"/>
              <w:rPr>
                <w:rStyle w:val="lev"/>
                <w:rFonts w:ascii="Times New Roman" w:hAnsi="Times New Roman" w:cs="Times New Roman"/>
                <w:b w:val="0"/>
              </w:rPr>
            </w:pPr>
            <w:r>
              <w:rPr>
                <w:rStyle w:val="lev"/>
                <w:rFonts w:ascii="Times New Roman" w:hAnsi="Times New Roman" w:cs="Times New Roman"/>
                <w:b w:val="0"/>
              </w:rPr>
              <w:t>Quyȇn</w:t>
            </w:r>
            <w:r w:rsidR="002760A7">
              <w:rPr>
                <w:rStyle w:val="lev"/>
                <w:rFonts w:ascii="Times New Roman" w:hAnsi="Times New Roman" w:cs="Times New Roman"/>
                <w:b w:val="0"/>
              </w:rPr>
              <w:t xml:space="preserve"> Kiȇm</w:t>
            </w:r>
          </w:p>
        </w:tc>
        <w:tc>
          <w:tcPr>
            <w:tcW w:w="890" w:type="dxa"/>
          </w:tcPr>
          <w:p w14:paraId="250FF51E" w14:textId="77777777" w:rsidR="002760A7" w:rsidRPr="007B29DA" w:rsidRDefault="002760A7" w:rsidP="002760A7">
            <w:pPr>
              <w:jc w:val="both"/>
              <w:rPr>
                <w:rStyle w:val="lev"/>
                <w:rFonts w:ascii="Times New Roman" w:hAnsi="Times New Roman" w:cs="Times New Roman"/>
                <w:b w:val="0"/>
              </w:rPr>
            </w:pPr>
            <w:r w:rsidRPr="007B29DA">
              <w:rPr>
                <w:rStyle w:val="lev"/>
                <w:rFonts w:ascii="Times New Roman" w:hAnsi="Times New Roman" w:cs="Times New Roman"/>
                <w:b w:val="0"/>
              </w:rPr>
              <w:t>S.L</w:t>
            </w:r>
          </w:p>
          <w:p w14:paraId="703B47FA" w14:textId="77777777" w:rsidR="002760A7" w:rsidRPr="007B29DA" w:rsidRDefault="002760A7" w:rsidP="002760A7">
            <w:pPr>
              <w:jc w:val="both"/>
              <w:rPr>
                <w:rStyle w:val="lev"/>
                <w:rFonts w:ascii="Times New Roman" w:hAnsi="Times New Roman" w:cs="Times New Roman"/>
                <w:b w:val="0"/>
              </w:rPr>
            </w:pPr>
            <w:r>
              <w:rPr>
                <w:rStyle w:val="lev"/>
                <w:rFonts w:ascii="Times New Roman" w:hAnsi="Times New Roman" w:cs="Times New Roman"/>
                <w:b w:val="0"/>
              </w:rPr>
              <w:t>Vat 2</w:t>
            </w:r>
          </w:p>
        </w:tc>
        <w:tc>
          <w:tcPr>
            <w:tcW w:w="894" w:type="dxa"/>
          </w:tcPr>
          <w:p w14:paraId="2D4537FC" w14:textId="77777777" w:rsidR="002760A7" w:rsidRPr="007B29DA" w:rsidRDefault="002760A7" w:rsidP="002760A7">
            <w:pPr>
              <w:jc w:val="both"/>
              <w:rPr>
                <w:rStyle w:val="lev"/>
                <w:rFonts w:ascii="Times New Roman" w:hAnsi="Times New Roman" w:cs="Times New Roman"/>
                <w:b w:val="0"/>
              </w:rPr>
            </w:pPr>
            <w:r w:rsidRPr="007B29DA">
              <w:rPr>
                <w:rStyle w:val="lev"/>
                <w:rFonts w:ascii="Times New Roman" w:hAnsi="Times New Roman" w:cs="Times New Roman"/>
                <w:b w:val="0"/>
              </w:rPr>
              <w:t>Don Chan</w:t>
            </w:r>
          </w:p>
        </w:tc>
        <w:tc>
          <w:tcPr>
            <w:tcW w:w="894" w:type="dxa"/>
          </w:tcPr>
          <w:p w14:paraId="53818341" w14:textId="77777777" w:rsidR="002760A7" w:rsidRPr="007B29DA" w:rsidRDefault="002760A7" w:rsidP="002760A7">
            <w:pPr>
              <w:jc w:val="both"/>
              <w:rPr>
                <w:rStyle w:val="lev"/>
                <w:rFonts w:ascii="Times New Roman" w:hAnsi="Times New Roman" w:cs="Times New Roman"/>
                <w:b w:val="0"/>
              </w:rPr>
            </w:pPr>
            <w:r w:rsidRPr="007B29DA">
              <w:rPr>
                <w:rStyle w:val="lev"/>
                <w:rFonts w:ascii="Times New Roman" w:hAnsi="Times New Roman" w:cs="Times New Roman"/>
                <w:b w:val="0"/>
              </w:rPr>
              <w:t>Tinh Than</w:t>
            </w:r>
          </w:p>
        </w:tc>
        <w:tc>
          <w:tcPr>
            <w:tcW w:w="937" w:type="dxa"/>
          </w:tcPr>
          <w:p w14:paraId="2A95441C" w14:textId="77777777" w:rsidR="002760A7" w:rsidRPr="007B29DA" w:rsidRDefault="002760A7" w:rsidP="002760A7">
            <w:pPr>
              <w:jc w:val="both"/>
              <w:rPr>
                <w:rStyle w:val="lev"/>
                <w:rFonts w:ascii="Times New Roman" w:hAnsi="Times New Roman" w:cs="Times New Roman"/>
                <w:b w:val="0"/>
              </w:rPr>
            </w:pPr>
            <w:r w:rsidRPr="007B29DA">
              <w:rPr>
                <w:rStyle w:val="lev"/>
                <w:rFonts w:ascii="Times New Roman" w:hAnsi="Times New Roman" w:cs="Times New Roman"/>
                <w:b w:val="0"/>
              </w:rPr>
              <w:t>TOTAL</w:t>
            </w:r>
          </w:p>
        </w:tc>
      </w:tr>
      <w:tr w:rsidR="002760A7" w14:paraId="415EF2CF" w14:textId="77777777" w:rsidTr="002760A7">
        <w:tc>
          <w:tcPr>
            <w:tcW w:w="963" w:type="dxa"/>
          </w:tcPr>
          <w:p w14:paraId="524B345A" w14:textId="77777777" w:rsidR="002760A7" w:rsidRDefault="002760A7" w:rsidP="002760A7">
            <w:pPr>
              <w:jc w:val="both"/>
              <w:rPr>
                <w:rStyle w:val="lev"/>
                <w:rFonts w:ascii="Times New Roman" w:hAnsi="Times New Roman" w:cs="Times New Roman"/>
                <w:b w:val="0"/>
                <w:sz w:val="28"/>
                <w:szCs w:val="28"/>
              </w:rPr>
            </w:pPr>
            <w:r>
              <w:rPr>
                <w:rStyle w:val="lev"/>
                <w:rFonts w:ascii="Times New Roman" w:hAnsi="Times New Roman" w:cs="Times New Roman"/>
                <w:b w:val="0"/>
                <w:sz w:val="28"/>
                <w:szCs w:val="28"/>
              </w:rPr>
              <w:t>Coef</w:t>
            </w:r>
          </w:p>
        </w:tc>
        <w:tc>
          <w:tcPr>
            <w:tcW w:w="1008" w:type="dxa"/>
          </w:tcPr>
          <w:p w14:paraId="2A244E78"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4</w:t>
            </w:r>
          </w:p>
        </w:tc>
        <w:tc>
          <w:tcPr>
            <w:tcW w:w="784" w:type="dxa"/>
          </w:tcPr>
          <w:p w14:paraId="4DE3090A"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w:t>
            </w:r>
          </w:p>
        </w:tc>
        <w:tc>
          <w:tcPr>
            <w:tcW w:w="897" w:type="dxa"/>
          </w:tcPr>
          <w:p w14:paraId="19DEAE5C"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97" w:type="dxa"/>
          </w:tcPr>
          <w:p w14:paraId="0ED3BE37"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90" w:type="dxa"/>
          </w:tcPr>
          <w:p w14:paraId="6C34FFB2"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94" w:type="dxa"/>
          </w:tcPr>
          <w:p w14:paraId="484246F3" w14:textId="77777777" w:rsidR="002760A7" w:rsidRPr="007B29DA" w:rsidRDefault="002760A7" w:rsidP="002760A7">
            <w:pPr>
              <w:jc w:val="center"/>
              <w:rPr>
                <w:rStyle w:val="lev"/>
                <w:rFonts w:ascii="Times New Roman" w:hAnsi="Times New Roman" w:cs="Times New Roman"/>
                <w:sz w:val="24"/>
                <w:szCs w:val="24"/>
              </w:rPr>
            </w:pPr>
            <w:r>
              <w:rPr>
                <w:rStyle w:val="lev"/>
                <w:rFonts w:ascii="Times New Roman" w:hAnsi="Times New Roman" w:cs="Times New Roman"/>
                <w:sz w:val="24"/>
                <w:szCs w:val="24"/>
              </w:rPr>
              <w:t>2</w:t>
            </w:r>
          </w:p>
        </w:tc>
        <w:tc>
          <w:tcPr>
            <w:tcW w:w="894" w:type="dxa"/>
          </w:tcPr>
          <w:p w14:paraId="31A8B8B6"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5</w:t>
            </w:r>
          </w:p>
        </w:tc>
        <w:tc>
          <w:tcPr>
            <w:tcW w:w="937" w:type="dxa"/>
          </w:tcPr>
          <w:p w14:paraId="30C2EF31"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r>
              <w:rPr>
                <w:rStyle w:val="lev"/>
                <w:rFonts w:ascii="Times New Roman" w:hAnsi="Times New Roman" w:cs="Times New Roman"/>
                <w:sz w:val="24"/>
                <w:szCs w:val="24"/>
              </w:rPr>
              <w:t>0</w:t>
            </w:r>
          </w:p>
        </w:tc>
      </w:tr>
      <w:tr w:rsidR="002760A7" w14:paraId="2FCB8BB8" w14:textId="77777777" w:rsidTr="002760A7">
        <w:tc>
          <w:tcPr>
            <w:tcW w:w="963" w:type="dxa"/>
          </w:tcPr>
          <w:p w14:paraId="7295B807" w14:textId="77777777" w:rsidR="002760A7" w:rsidRDefault="002760A7" w:rsidP="002760A7">
            <w:pPr>
              <w:jc w:val="both"/>
              <w:rPr>
                <w:rStyle w:val="lev"/>
                <w:rFonts w:ascii="Times New Roman" w:hAnsi="Times New Roman" w:cs="Times New Roman"/>
                <w:b w:val="0"/>
                <w:sz w:val="28"/>
                <w:szCs w:val="28"/>
              </w:rPr>
            </w:pPr>
            <w:r>
              <w:rPr>
                <w:rStyle w:val="lev"/>
                <w:rFonts w:ascii="Times New Roman" w:hAnsi="Times New Roman" w:cs="Times New Roman"/>
                <w:b w:val="0"/>
                <w:sz w:val="28"/>
                <w:szCs w:val="28"/>
              </w:rPr>
              <w:t>NOTE</w:t>
            </w:r>
          </w:p>
        </w:tc>
        <w:tc>
          <w:tcPr>
            <w:tcW w:w="1008" w:type="dxa"/>
          </w:tcPr>
          <w:p w14:paraId="74C1D3A9"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40</w:t>
            </w:r>
          </w:p>
        </w:tc>
        <w:tc>
          <w:tcPr>
            <w:tcW w:w="784" w:type="dxa"/>
          </w:tcPr>
          <w:p w14:paraId="4AE1E29F"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30</w:t>
            </w:r>
          </w:p>
        </w:tc>
        <w:tc>
          <w:tcPr>
            <w:tcW w:w="897" w:type="dxa"/>
          </w:tcPr>
          <w:p w14:paraId="56BFBAB6"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97" w:type="dxa"/>
          </w:tcPr>
          <w:p w14:paraId="146AC6DD"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90" w:type="dxa"/>
          </w:tcPr>
          <w:p w14:paraId="5F5BD198"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94" w:type="dxa"/>
          </w:tcPr>
          <w:p w14:paraId="60848EBB" w14:textId="77777777" w:rsidR="002760A7" w:rsidRPr="007B29DA" w:rsidRDefault="002760A7" w:rsidP="002760A7">
            <w:pPr>
              <w:jc w:val="center"/>
              <w:rPr>
                <w:rStyle w:val="lev"/>
                <w:rFonts w:ascii="Times New Roman" w:hAnsi="Times New Roman" w:cs="Times New Roman"/>
                <w:sz w:val="24"/>
                <w:szCs w:val="24"/>
              </w:rPr>
            </w:pPr>
            <w:r>
              <w:rPr>
                <w:rStyle w:val="lev"/>
                <w:rFonts w:ascii="Times New Roman" w:hAnsi="Times New Roman" w:cs="Times New Roman"/>
                <w:sz w:val="24"/>
                <w:szCs w:val="24"/>
              </w:rPr>
              <w:t>2</w:t>
            </w:r>
            <w:r w:rsidRPr="007B29DA">
              <w:rPr>
                <w:rStyle w:val="lev"/>
                <w:rFonts w:ascii="Times New Roman" w:hAnsi="Times New Roman" w:cs="Times New Roman"/>
                <w:sz w:val="24"/>
                <w:szCs w:val="24"/>
              </w:rPr>
              <w:t>0</w:t>
            </w:r>
          </w:p>
        </w:tc>
        <w:tc>
          <w:tcPr>
            <w:tcW w:w="894" w:type="dxa"/>
          </w:tcPr>
          <w:p w14:paraId="586485F5" w14:textId="77777777" w:rsidR="002760A7" w:rsidRPr="007B29DA" w:rsidRDefault="002760A7" w:rsidP="002760A7">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50</w:t>
            </w:r>
          </w:p>
        </w:tc>
        <w:tc>
          <w:tcPr>
            <w:tcW w:w="937" w:type="dxa"/>
          </w:tcPr>
          <w:p w14:paraId="2373E2AB" w14:textId="77777777" w:rsidR="002760A7" w:rsidRPr="007B29DA" w:rsidRDefault="002760A7" w:rsidP="002760A7">
            <w:pPr>
              <w:jc w:val="center"/>
              <w:rPr>
                <w:rStyle w:val="lev"/>
                <w:rFonts w:ascii="Times New Roman" w:hAnsi="Times New Roman" w:cs="Times New Roman"/>
                <w:sz w:val="24"/>
                <w:szCs w:val="24"/>
              </w:rPr>
            </w:pPr>
            <w:r>
              <w:rPr>
                <w:rStyle w:val="lev"/>
                <w:rFonts w:ascii="Times New Roman" w:hAnsi="Times New Roman" w:cs="Times New Roman"/>
                <w:sz w:val="24"/>
                <w:szCs w:val="24"/>
              </w:rPr>
              <w:t>20</w:t>
            </w:r>
            <w:r w:rsidRPr="007B29DA">
              <w:rPr>
                <w:rStyle w:val="lev"/>
                <w:rFonts w:ascii="Times New Roman" w:hAnsi="Times New Roman" w:cs="Times New Roman"/>
                <w:sz w:val="24"/>
                <w:szCs w:val="24"/>
              </w:rPr>
              <w:t>0</w:t>
            </w:r>
          </w:p>
        </w:tc>
      </w:tr>
    </w:tbl>
    <w:p w14:paraId="2EBBE444" w14:textId="77777777" w:rsidR="00E579AA" w:rsidRPr="00E579AA" w:rsidRDefault="00E579AA" w:rsidP="002760A7">
      <w:pPr>
        <w:spacing w:after="0"/>
        <w:rPr>
          <w:rFonts w:ascii="Times New Roman" w:hAnsi="Times New Roman" w:cs="Times New Roman"/>
          <w:sz w:val="28"/>
          <w:szCs w:val="28"/>
        </w:rPr>
      </w:pPr>
    </w:p>
    <w:p w14:paraId="7930D70C" w14:textId="77777777" w:rsidR="00E579AA" w:rsidRPr="002D031A" w:rsidRDefault="00E579AA" w:rsidP="002D031A">
      <w:pPr>
        <w:ind w:left="387"/>
        <w:rPr>
          <w:rFonts w:ascii="Times New Roman" w:hAnsi="Times New Roman" w:cs="Times New Roman"/>
          <w:sz w:val="26"/>
          <w:szCs w:val="26"/>
        </w:rPr>
      </w:pPr>
      <w:r w:rsidRPr="002D031A">
        <w:rPr>
          <w:rFonts w:ascii="Times New Roman" w:eastAsia="Arial" w:hAnsi="Times New Roman" w:cs="Times New Roman"/>
          <w:sz w:val="26"/>
          <w:szCs w:val="26"/>
        </w:rPr>
        <w:t xml:space="preserve">- </w:t>
      </w:r>
      <w:r w:rsidRPr="002D031A">
        <w:rPr>
          <w:rFonts w:ascii="Times New Roman" w:hAnsi="Times New Roman" w:cs="Times New Roman"/>
          <w:sz w:val="26"/>
          <w:szCs w:val="26"/>
        </w:rPr>
        <w:t xml:space="preserve">Le candidat est examiné </w:t>
      </w:r>
      <w:r w:rsidR="002D031A" w:rsidRPr="002D031A">
        <w:rPr>
          <w:rFonts w:ascii="Times New Roman" w:hAnsi="Times New Roman" w:cs="Times New Roman"/>
          <w:sz w:val="26"/>
          <w:szCs w:val="26"/>
        </w:rPr>
        <w:t xml:space="preserve">par 1 jury composé de 3 juges. </w:t>
      </w:r>
    </w:p>
    <w:p w14:paraId="61B6D919" w14:textId="77777777" w:rsidR="00E579AA" w:rsidRPr="007D54F7" w:rsidRDefault="007D54F7" w:rsidP="00E579AA">
      <w:pPr>
        <w:pStyle w:val="Titre3"/>
        <w:ind w:left="12"/>
        <w:rPr>
          <w:b/>
          <w:sz w:val="26"/>
          <w:szCs w:val="26"/>
        </w:rPr>
      </w:pPr>
      <w:r w:rsidRPr="007D54F7">
        <w:rPr>
          <w:b/>
          <w:sz w:val="26"/>
          <w:szCs w:val="26"/>
          <w:u w:val="none"/>
        </w:rPr>
        <w:lastRenderedPageBreak/>
        <w:t>a</w:t>
      </w:r>
      <w:r w:rsidR="00E579AA" w:rsidRPr="007D54F7">
        <w:rPr>
          <w:b/>
          <w:sz w:val="26"/>
          <w:szCs w:val="26"/>
          <w:u w:val="none"/>
        </w:rPr>
        <w:t>.</w:t>
      </w:r>
      <w:r w:rsidR="00E579AA" w:rsidRPr="007D54F7">
        <w:rPr>
          <w:rFonts w:ascii="Arial" w:eastAsia="Arial" w:hAnsi="Arial" w:cs="Arial"/>
          <w:b/>
          <w:sz w:val="26"/>
          <w:szCs w:val="26"/>
          <w:u w:val="none"/>
        </w:rPr>
        <w:t xml:space="preserve"> </w:t>
      </w:r>
      <w:r w:rsidR="002D031A" w:rsidRPr="007D54F7">
        <w:rPr>
          <w:b/>
          <w:sz w:val="26"/>
          <w:szCs w:val="26"/>
        </w:rPr>
        <w:t xml:space="preserve">Module 1 </w:t>
      </w:r>
      <w:r w:rsidR="00E579AA" w:rsidRPr="007D54F7">
        <w:rPr>
          <w:b/>
          <w:sz w:val="26"/>
          <w:szCs w:val="26"/>
          <w:u w:val="none"/>
        </w:rPr>
        <w:t xml:space="preserve"> </w:t>
      </w:r>
    </w:p>
    <w:p w14:paraId="3EB38A18" w14:textId="77777777" w:rsidR="001C5650" w:rsidRPr="002D031A" w:rsidRDefault="00E579AA" w:rsidP="001C5650">
      <w:pPr>
        <w:spacing w:after="0" w:line="240" w:lineRule="auto"/>
        <w:jc w:val="both"/>
        <w:rPr>
          <w:rStyle w:val="lev"/>
          <w:rFonts w:ascii="Times New Roman" w:hAnsi="Times New Roman" w:cs="Times New Roman"/>
          <w:b w:val="0"/>
          <w:bCs w:val="0"/>
          <w:sz w:val="26"/>
          <w:szCs w:val="26"/>
        </w:rPr>
      </w:pPr>
      <w:r w:rsidRPr="002D031A">
        <w:rPr>
          <w:sz w:val="26"/>
          <w:szCs w:val="26"/>
        </w:rPr>
        <w:t xml:space="preserve"> </w:t>
      </w:r>
      <w:r w:rsidR="001C5650" w:rsidRPr="002D031A">
        <w:rPr>
          <w:rStyle w:val="lev"/>
          <w:rFonts w:ascii="Times New Roman" w:hAnsi="Times New Roman" w:cs="Times New Roman"/>
          <w:b w:val="0"/>
          <w:sz w:val="26"/>
          <w:szCs w:val="26"/>
        </w:rPr>
        <w:t xml:space="preserve">On ne peut évaluer que deux candidats à la fois à l’épreuve du Ky Thuat. </w:t>
      </w:r>
    </w:p>
    <w:p w14:paraId="08C597C9" w14:textId="77777777" w:rsidR="001C5650" w:rsidRPr="002D031A" w:rsidRDefault="001C5650" w:rsidP="001C5650">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Ky Thuat est composé de 4 épreuves sous une seule même note :  </w:t>
      </w:r>
    </w:p>
    <w:p w14:paraId="1F5C9E10" w14:textId="77777777" w:rsidR="001C5650" w:rsidRPr="002D031A" w:rsidRDefault="001C5650" w:rsidP="001C5650">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-Des techniques de base simples exécutées en aller et retour sur trois pas en   avançant ou en reculant ; </w:t>
      </w:r>
    </w:p>
    <w:p w14:paraId="3F288D73" w14:textId="77777777" w:rsidR="001C5650" w:rsidRPr="002D031A" w:rsidRDefault="001C5650" w:rsidP="001C5650">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r w:rsidRPr="002D031A">
        <w:rPr>
          <w:rStyle w:val="lev"/>
          <w:rFonts w:ascii="Times New Roman" w:hAnsi="Times New Roman" w:cs="Times New Roman"/>
          <w:b w:val="0"/>
          <w:sz w:val="26"/>
          <w:szCs w:val="26"/>
        </w:rPr>
        <w:t>Des techniques de combat (Chiem Luoc : N°21 à N°25) exécutées sur place en position de combat (Dinh Tan), dans une seule direction ou de façon multi directionnelle, avec ou sans sursaut ;</w:t>
      </w:r>
    </w:p>
    <w:p w14:paraId="11C7531D" w14:textId="77777777" w:rsidR="001C5650" w:rsidRPr="002D031A" w:rsidRDefault="001C5650" w:rsidP="001C5650">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-Des techniques de phan Kiȇm (Techniques contre-attaques de sabre N°1 à N°7) ;</w:t>
      </w:r>
    </w:p>
    <w:p w14:paraId="26CC4D50" w14:textId="77777777" w:rsidR="001C5650" w:rsidRPr="002D031A" w:rsidRDefault="001C5650" w:rsidP="001C5650">
      <w:pPr>
        <w:spacing w:after="0" w:line="240" w:lineRule="auto"/>
        <w:ind w:left="-141"/>
        <w:jc w:val="both"/>
        <w:rPr>
          <w:rFonts w:ascii="Times New Roman" w:hAnsi="Times New Roman" w:cs="Times New Roman"/>
          <w:sz w:val="26"/>
          <w:szCs w:val="26"/>
        </w:rPr>
      </w:pPr>
      <w:r w:rsidRPr="002D031A">
        <w:rPr>
          <w:rStyle w:val="lev"/>
          <w:rFonts w:ascii="Times New Roman" w:hAnsi="Times New Roman" w:cs="Times New Roman"/>
          <w:b w:val="0"/>
          <w:sz w:val="26"/>
          <w:szCs w:val="26"/>
        </w:rPr>
        <w:t xml:space="preserve"> -Des techniques de Phan don (6</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et 7</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niveau), Un exercice de maîtrise de la technique exécuté deux par deux.</w:t>
      </w:r>
    </w:p>
    <w:p w14:paraId="06BEBE5F" w14:textId="77777777" w:rsidR="00E579AA" w:rsidRPr="002D031A" w:rsidRDefault="00E579AA" w:rsidP="00E579AA">
      <w:pPr>
        <w:spacing w:after="0"/>
        <w:ind w:left="17"/>
        <w:rPr>
          <w:sz w:val="26"/>
          <w:szCs w:val="26"/>
        </w:rPr>
      </w:pPr>
    </w:p>
    <w:p w14:paraId="5E9A00DA" w14:textId="77777777" w:rsidR="00475B8D" w:rsidRPr="007D54F7" w:rsidRDefault="00E579AA" w:rsidP="00475B8D">
      <w:pPr>
        <w:spacing w:after="0" w:line="240" w:lineRule="auto"/>
        <w:jc w:val="both"/>
        <w:rPr>
          <w:rStyle w:val="lev"/>
          <w:rFonts w:ascii="Times New Roman" w:hAnsi="Times New Roman" w:cs="Times New Roman"/>
          <w:bCs w:val="0"/>
          <w:sz w:val="26"/>
          <w:szCs w:val="26"/>
          <w:u w:val="single"/>
        </w:rPr>
      </w:pPr>
      <w:r w:rsidRPr="002D031A">
        <w:rPr>
          <w:sz w:val="26"/>
          <w:szCs w:val="26"/>
        </w:rPr>
        <w:t xml:space="preserve"> </w:t>
      </w:r>
      <w:r w:rsidR="00475B8D" w:rsidRPr="007D54F7">
        <w:rPr>
          <w:rStyle w:val="lev"/>
          <w:rFonts w:ascii="Times New Roman" w:hAnsi="Times New Roman" w:cs="Times New Roman"/>
          <w:sz w:val="26"/>
          <w:szCs w:val="26"/>
          <w:u w:val="single"/>
        </w:rPr>
        <w:t xml:space="preserve">b. Module 2  </w:t>
      </w:r>
    </w:p>
    <w:p w14:paraId="551F89D4" w14:textId="77777777" w:rsidR="00475B8D" w:rsidRPr="002D031A" w:rsidRDefault="00475B8D" w:rsidP="00475B8D">
      <w:pPr>
        <w:spacing w:after="0" w:line="240" w:lineRule="auto"/>
        <w:jc w:val="both"/>
        <w:rPr>
          <w:rStyle w:val="lev"/>
          <w:rFonts w:ascii="Times New Roman" w:hAnsi="Times New Roman" w:cs="Times New Roman"/>
          <w:bCs w:val="0"/>
          <w:color w:val="2F5496" w:themeColor="accent5" w:themeShade="BF"/>
          <w:sz w:val="26"/>
          <w:szCs w:val="26"/>
          <w:u w:val="single"/>
        </w:rPr>
      </w:pPr>
      <w:r w:rsidRPr="002D031A">
        <w:rPr>
          <w:rStyle w:val="lev"/>
          <w:rFonts w:ascii="Times New Roman" w:hAnsi="Times New Roman" w:cs="Times New Roman"/>
          <w:color w:val="2F5496" w:themeColor="accent5" w:themeShade="BF"/>
          <w:sz w:val="26"/>
          <w:szCs w:val="26"/>
          <w:u w:val="single"/>
        </w:rPr>
        <w:t xml:space="preserve">1-Quyen </w:t>
      </w:r>
    </w:p>
    <w:p w14:paraId="35F773AA" w14:textId="77777777" w:rsidR="00475B8D" w:rsidRPr="002D031A" w:rsidRDefault="00475B8D" w:rsidP="00475B8D">
      <w:pPr>
        <w:spacing w:after="0" w:line="240" w:lineRule="auto"/>
        <w:ind w:firstLine="708"/>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 xml:space="preserve">Pour l’épreuve Quyȇn, le candidat doit réaliser un Quyȇn imposé (Lȃo Mai Quyȇn).  </w:t>
      </w:r>
    </w:p>
    <w:p w14:paraId="711D1EF1" w14:textId="77777777" w:rsidR="00475B8D" w:rsidRPr="002D031A" w:rsidRDefault="00475B8D" w:rsidP="00475B8D">
      <w:pPr>
        <w:spacing w:after="0" w:line="240" w:lineRule="auto"/>
        <w:ind w:firstLine="708"/>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Le candidat ensuite réalise le Quyȇn de sabre (Tinh hoa Luong Nghi Kiem Phap).</w:t>
      </w:r>
    </w:p>
    <w:p w14:paraId="0538E9C2" w14:textId="77777777" w:rsidR="00E579AA" w:rsidRPr="002D031A" w:rsidRDefault="00E579AA" w:rsidP="00E579AA">
      <w:pPr>
        <w:spacing w:after="0"/>
        <w:ind w:left="17"/>
        <w:rPr>
          <w:sz w:val="26"/>
          <w:szCs w:val="26"/>
        </w:rPr>
      </w:pPr>
    </w:p>
    <w:p w14:paraId="736C61A9" w14:textId="77777777" w:rsidR="00475B8D" w:rsidRPr="002D031A" w:rsidRDefault="00475B8D" w:rsidP="00475B8D">
      <w:pPr>
        <w:spacing w:after="0" w:line="240" w:lineRule="auto"/>
        <w:jc w:val="both"/>
        <w:rPr>
          <w:rStyle w:val="lev"/>
          <w:rFonts w:ascii="Times New Roman" w:hAnsi="Times New Roman" w:cs="Times New Roman"/>
          <w:bCs w:val="0"/>
          <w:color w:val="2F5496" w:themeColor="accent5" w:themeShade="BF"/>
          <w:sz w:val="26"/>
          <w:szCs w:val="26"/>
          <w:u w:val="single"/>
        </w:rPr>
      </w:pPr>
      <w:r w:rsidRPr="002D031A">
        <w:rPr>
          <w:rStyle w:val="lev"/>
          <w:rFonts w:ascii="Times New Roman" w:hAnsi="Times New Roman" w:cs="Times New Roman"/>
          <w:color w:val="2F5496" w:themeColor="accent5" w:themeShade="BF"/>
          <w:sz w:val="26"/>
          <w:szCs w:val="26"/>
          <w:u w:val="single"/>
        </w:rPr>
        <w:t xml:space="preserve">2- Song Luyen  </w:t>
      </w:r>
    </w:p>
    <w:p w14:paraId="1FEB745A" w14:textId="77777777" w:rsidR="00475B8D" w:rsidRPr="002D031A" w:rsidRDefault="00475B8D" w:rsidP="00475B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candidat doit réaliser Song Luyȇn Vȃt 2 imposé. </w:t>
      </w:r>
    </w:p>
    <w:p w14:paraId="26DB6029" w14:textId="77777777" w:rsidR="00475B8D" w:rsidRPr="002D031A" w:rsidRDefault="00475B8D" w:rsidP="00475B8D">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Le candidat sera interrogé avec un partenaire (partenaire habituel ou choix parmi les candidats).</w:t>
      </w:r>
    </w:p>
    <w:p w14:paraId="4904D8F7" w14:textId="77777777" w:rsidR="00943FD9" w:rsidRPr="002D031A" w:rsidRDefault="00943FD9" w:rsidP="00475B8D">
      <w:pPr>
        <w:spacing w:after="0" w:line="240" w:lineRule="auto"/>
        <w:jc w:val="both"/>
        <w:rPr>
          <w:rStyle w:val="lev"/>
          <w:rFonts w:ascii="Times New Roman" w:hAnsi="Times New Roman" w:cs="Times New Roman"/>
          <w:b w:val="0"/>
          <w:sz w:val="26"/>
          <w:szCs w:val="26"/>
        </w:rPr>
      </w:pPr>
    </w:p>
    <w:p w14:paraId="5A044DED" w14:textId="77777777" w:rsidR="00475B8D" w:rsidRPr="007D54F7" w:rsidRDefault="00475B8D" w:rsidP="00475B8D">
      <w:pPr>
        <w:spacing w:after="0" w:line="240" w:lineRule="auto"/>
        <w:jc w:val="both"/>
        <w:rPr>
          <w:rStyle w:val="lev"/>
          <w:rFonts w:ascii="Times New Roman" w:hAnsi="Times New Roman" w:cs="Times New Roman"/>
          <w:bCs w:val="0"/>
          <w:sz w:val="26"/>
          <w:szCs w:val="26"/>
          <w:u w:val="single"/>
        </w:rPr>
      </w:pPr>
      <w:r w:rsidRPr="007D54F7">
        <w:rPr>
          <w:rStyle w:val="lev"/>
          <w:rFonts w:ascii="Times New Roman" w:hAnsi="Times New Roman" w:cs="Times New Roman"/>
          <w:sz w:val="26"/>
          <w:szCs w:val="26"/>
          <w:u w:val="single"/>
        </w:rPr>
        <w:t xml:space="preserve">C. Module 3 </w:t>
      </w:r>
    </w:p>
    <w:p w14:paraId="722E60E6" w14:textId="77777777" w:rsidR="00475B8D" w:rsidRPr="002D031A" w:rsidRDefault="00475B8D" w:rsidP="00475B8D">
      <w:pPr>
        <w:spacing w:after="0" w:line="240" w:lineRule="auto"/>
        <w:jc w:val="both"/>
        <w:rPr>
          <w:rStyle w:val="lev"/>
          <w:rFonts w:ascii="Times New Roman" w:hAnsi="Times New Roman" w:cs="Times New Roman"/>
          <w:bCs w:val="0"/>
          <w:sz w:val="26"/>
          <w:szCs w:val="26"/>
          <w:u w:val="single"/>
        </w:rPr>
      </w:pPr>
      <w:r w:rsidRPr="002D031A">
        <w:rPr>
          <w:rStyle w:val="lev"/>
          <w:rFonts w:ascii="Times New Roman" w:hAnsi="Times New Roman" w:cs="Times New Roman"/>
          <w:color w:val="2F5496" w:themeColor="accent5" w:themeShade="BF"/>
          <w:sz w:val="26"/>
          <w:szCs w:val="26"/>
          <w:u w:val="single"/>
        </w:rPr>
        <w:t>1-Don Chan ou Khoa Go</w:t>
      </w:r>
    </w:p>
    <w:p w14:paraId="784855A8" w14:textId="77777777" w:rsidR="00475B8D" w:rsidRPr="002D031A" w:rsidRDefault="00475B8D" w:rsidP="00475B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Le candidat sera interrogé selon le choix du jury sur :</w:t>
      </w:r>
    </w:p>
    <w:p w14:paraId="0A0B02D9" w14:textId="77777777" w:rsidR="00475B8D" w:rsidRPr="002D031A" w:rsidRDefault="00475B8D" w:rsidP="00475B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 les Don chan (ciseaux). 3 techniques au choix du jury seront demandées parmi les numéro </w:t>
      </w:r>
      <w:r w:rsidR="00294AA3" w:rsidRPr="002D031A">
        <w:rPr>
          <w:rStyle w:val="lev"/>
          <w:rFonts w:ascii="Times New Roman" w:hAnsi="Times New Roman" w:cs="Times New Roman"/>
          <w:b w:val="0"/>
          <w:sz w:val="26"/>
          <w:szCs w:val="26"/>
        </w:rPr>
        <w:t xml:space="preserve">12 </w:t>
      </w:r>
      <w:r w:rsidRPr="002D031A">
        <w:rPr>
          <w:rStyle w:val="lev"/>
          <w:rFonts w:ascii="Times New Roman" w:hAnsi="Times New Roman" w:cs="Times New Roman"/>
          <w:b w:val="0"/>
          <w:sz w:val="26"/>
          <w:szCs w:val="26"/>
        </w:rPr>
        <w:t>à 1</w:t>
      </w:r>
      <w:r w:rsidR="00294AA3" w:rsidRPr="002D031A">
        <w:rPr>
          <w:rStyle w:val="lev"/>
          <w:rFonts w:ascii="Times New Roman" w:hAnsi="Times New Roman" w:cs="Times New Roman"/>
          <w:b w:val="0"/>
          <w:sz w:val="26"/>
          <w:szCs w:val="26"/>
        </w:rPr>
        <w:t>6</w:t>
      </w:r>
      <w:r w:rsidRPr="002D031A">
        <w:rPr>
          <w:rStyle w:val="lev"/>
          <w:rFonts w:ascii="Times New Roman" w:hAnsi="Times New Roman" w:cs="Times New Roman"/>
          <w:b w:val="0"/>
          <w:sz w:val="26"/>
          <w:szCs w:val="26"/>
        </w:rPr>
        <w:t xml:space="preserve">. </w:t>
      </w:r>
    </w:p>
    <w:p w14:paraId="6378F933" w14:textId="77777777" w:rsidR="00475B8D" w:rsidRPr="002D031A" w:rsidRDefault="00475B8D" w:rsidP="00475B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les Khoa Go (self-défense). 3 techniques au choix du jury seront demandées. </w:t>
      </w:r>
    </w:p>
    <w:p w14:paraId="32FD0679" w14:textId="77777777" w:rsidR="00475B8D" w:rsidRPr="002D031A" w:rsidRDefault="00475B8D" w:rsidP="00475B8D">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 xml:space="preserve">Pour les Don chan (ciseaux) ou Khoa Go (self-défense), Le candidat sera interrogé avec un partenaire (partenaire habituel ou choix parmi les candidats). </w:t>
      </w:r>
    </w:p>
    <w:p w14:paraId="2FEE2DD8" w14:textId="77777777" w:rsidR="00475B8D" w:rsidRPr="002D031A" w:rsidRDefault="00475B8D" w:rsidP="00475B8D">
      <w:pPr>
        <w:spacing w:after="0" w:line="240" w:lineRule="auto"/>
        <w:jc w:val="both"/>
        <w:rPr>
          <w:rStyle w:val="lev"/>
          <w:rFonts w:ascii="Times New Roman" w:hAnsi="Times New Roman" w:cs="Times New Roman"/>
          <w:b w:val="0"/>
          <w:bCs w:val="0"/>
          <w:sz w:val="26"/>
          <w:szCs w:val="26"/>
        </w:rPr>
      </w:pPr>
    </w:p>
    <w:p w14:paraId="5F6181CC" w14:textId="77777777" w:rsidR="00475B8D" w:rsidRPr="00BF5FFD" w:rsidRDefault="00475B8D" w:rsidP="00475B8D">
      <w:pPr>
        <w:spacing w:after="0" w:line="240" w:lineRule="auto"/>
        <w:jc w:val="both"/>
        <w:rPr>
          <w:rStyle w:val="lev"/>
          <w:rFonts w:ascii="Times New Roman" w:hAnsi="Times New Roman" w:cs="Times New Roman"/>
          <w:bCs w:val="0"/>
          <w:color w:val="2F5496" w:themeColor="accent5" w:themeShade="BF"/>
          <w:sz w:val="26"/>
          <w:szCs w:val="26"/>
          <w:u w:val="single"/>
        </w:rPr>
      </w:pPr>
      <w:r w:rsidRPr="00BF5FFD">
        <w:rPr>
          <w:rStyle w:val="lev"/>
          <w:rFonts w:ascii="Times New Roman" w:hAnsi="Times New Roman" w:cs="Times New Roman"/>
          <w:color w:val="2F5496" w:themeColor="accent5" w:themeShade="BF"/>
          <w:sz w:val="26"/>
          <w:szCs w:val="26"/>
          <w:u w:val="single"/>
        </w:rPr>
        <w:t>2-Song Dau</w:t>
      </w:r>
    </w:p>
    <w:p w14:paraId="3ABD5024" w14:textId="77777777" w:rsidR="00475B8D" w:rsidRPr="002D031A" w:rsidRDefault="00475B8D" w:rsidP="00475B8D">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 xml:space="preserve">  Song Dau (combat technique) afin d'examiner les qualités techniques de deux candidats. </w:t>
      </w:r>
    </w:p>
    <w:p w14:paraId="0BB8578A" w14:textId="77777777" w:rsidR="00294AA3" w:rsidRPr="002D031A" w:rsidRDefault="00294AA3" w:rsidP="00475B8D">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-un combat de 2 minutes avec 1 adversaire de même poids ;</w:t>
      </w:r>
    </w:p>
    <w:p w14:paraId="3A02F02C" w14:textId="77777777" w:rsidR="00294AA3" w:rsidRPr="002D031A" w:rsidRDefault="00294AA3" w:rsidP="00475B8D">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-2</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3</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combat de 2 minutes avec des adversaires de poids différents</w:t>
      </w:r>
    </w:p>
    <w:p w14:paraId="1DC493D0" w14:textId="77777777" w:rsidR="00294AA3" w:rsidRPr="002D031A" w:rsidRDefault="00294AA3" w:rsidP="00475B8D">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ab/>
      </w:r>
      <w:r w:rsidRPr="002D031A">
        <w:rPr>
          <w:rStyle w:val="lev"/>
          <w:rFonts w:ascii="Times New Roman" w:hAnsi="Times New Roman" w:cs="Times New Roman"/>
          <w:sz w:val="26"/>
          <w:szCs w:val="26"/>
          <w:u w:val="single"/>
        </w:rPr>
        <w:t>NB</w:t>
      </w:r>
      <w:r w:rsidRPr="002D031A">
        <w:rPr>
          <w:rStyle w:val="lev"/>
          <w:rFonts w:ascii="Times New Roman" w:hAnsi="Times New Roman" w:cs="Times New Roman"/>
          <w:b w:val="0"/>
          <w:sz w:val="26"/>
          <w:szCs w:val="26"/>
        </w:rPr>
        <w:t> : les candidats ayant plus de 40 ans sont dispensés de cette épreuve</w:t>
      </w:r>
    </w:p>
    <w:p w14:paraId="19676583" w14:textId="77777777" w:rsidR="00475B8D" w:rsidRPr="002D031A" w:rsidRDefault="00475B8D" w:rsidP="00475B8D">
      <w:pPr>
        <w:spacing w:after="0" w:line="240" w:lineRule="auto"/>
        <w:jc w:val="both"/>
        <w:rPr>
          <w:rStyle w:val="lev"/>
          <w:rFonts w:ascii="Times New Roman" w:hAnsi="Times New Roman" w:cs="Times New Roman"/>
          <w:b w:val="0"/>
          <w:bCs w:val="0"/>
          <w:sz w:val="26"/>
          <w:szCs w:val="26"/>
        </w:rPr>
      </w:pPr>
    </w:p>
    <w:p w14:paraId="2EAE08FD" w14:textId="77777777" w:rsidR="00E579AA" w:rsidRPr="002D031A" w:rsidRDefault="00E579AA" w:rsidP="003675A1">
      <w:pPr>
        <w:spacing w:after="0"/>
        <w:rPr>
          <w:sz w:val="26"/>
          <w:szCs w:val="26"/>
        </w:rPr>
      </w:pPr>
    </w:p>
    <w:p w14:paraId="659BA6CD" w14:textId="77777777" w:rsidR="00E579AA" w:rsidRPr="00BF5FFD" w:rsidRDefault="00E579AA" w:rsidP="00DE199F">
      <w:pPr>
        <w:pStyle w:val="Titre2"/>
        <w:rPr>
          <w:b/>
          <w:szCs w:val="26"/>
        </w:rPr>
      </w:pPr>
      <w:r w:rsidRPr="002D031A">
        <w:rPr>
          <w:szCs w:val="26"/>
        </w:rPr>
        <w:t xml:space="preserve"> </w:t>
      </w:r>
      <w:r w:rsidR="00BF5FFD" w:rsidRPr="00BF5FFD">
        <w:rPr>
          <w:b/>
          <w:color w:val="auto"/>
          <w:szCs w:val="26"/>
        </w:rPr>
        <w:t>3</w:t>
      </w:r>
      <w:r w:rsidRPr="00BF5FFD">
        <w:rPr>
          <w:b/>
          <w:color w:val="auto"/>
          <w:szCs w:val="26"/>
        </w:rPr>
        <w:t>– EXAMEN POUR L’OBTENTION DU 3</w:t>
      </w:r>
      <w:r w:rsidRPr="00BF5FFD">
        <w:rPr>
          <w:b/>
          <w:color w:val="auto"/>
          <w:szCs w:val="26"/>
          <w:vertAlign w:val="superscript"/>
        </w:rPr>
        <w:t>ème</w:t>
      </w:r>
      <w:r w:rsidRPr="00BF5FFD">
        <w:rPr>
          <w:b/>
          <w:color w:val="auto"/>
          <w:szCs w:val="26"/>
        </w:rPr>
        <w:t xml:space="preserve"> DAN</w:t>
      </w:r>
      <w:r w:rsidR="003675A1" w:rsidRPr="00BF5FFD">
        <w:rPr>
          <w:b/>
          <w:color w:val="auto"/>
          <w:szCs w:val="26"/>
        </w:rPr>
        <w:t>G</w:t>
      </w:r>
      <w:r w:rsidRPr="00BF5FFD">
        <w:rPr>
          <w:b/>
          <w:color w:val="auto"/>
          <w:szCs w:val="26"/>
        </w:rPr>
        <w:t xml:space="preserve"> </w:t>
      </w:r>
    </w:p>
    <w:p w14:paraId="1F5AFEF6" w14:textId="77777777" w:rsidR="00E579AA" w:rsidRDefault="00E579AA" w:rsidP="00E579AA">
      <w:pPr>
        <w:spacing w:after="0"/>
        <w:ind w:left="17"/>
      </w:pPr>
      <w:r>
        <w:t xml:space="preserve"> </w:t>
      </w:r>
    </w:p>
    <w:p w14:paraId="00F3D9D8"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L’examen pour l’obtention de la </w:t>
      </w:r>
      <w:r>
        <w:rPr>
          <w:rStyle w:val="lev"/>
          <w:rFonts w:ascii="Times New Roman" w:hAnsi="Times New Roman" w:cs="Times New Roman"/>
          <w:b w:val="0"/>
          <w:sz w:val="26"/>
          <w:szCs w:val="26"/>
        </w:rPr>
        <w:t>3</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Dang est composé de </w:t>
      </w:r>
      <w:r w:rsidR="00BF5FFD">
        <w:rPr>
          <w:rStyle w:val="lev"/>
          <w:rFonts w:ascii="Times New Roman" w:hAnsi="Times New Roman" w:cs="Times New Roman"/>
          <w:b w:val="0"/>
          <w:sz w:val="26"/>
          <w:szCs w:val="26"/>
        </w:rPr>
        <w:t xml:space="preserve">neuf </w:t>
      </w:r>
      <w:r w:rsidRPr="002D031A">
        <w:rPr>
          <w:rStyle w:val="lev"/>
          <w:rFonts w:ascii="Times New Roman" w:hAnsi="Times New Roman" w:cs="Times New Roman"/>
          <w:b w:val="0"/>
          <w:sz w:val="26"/>
          <w:szCs w:val="26"/>
        </w:rPr>
        <w:t>(</w:t>
      </w:r>
      <w:r w:rsidR="00BF5FFD">
        <w:rPr>
          <w:rStyle w:val="lev"/>
          <w:rFonts w:ascii="Times New Roman" w:hAnsi="Times New Roman" w:cs="Times New Roman"/>
          <w:b w:val="0"/>
          <w:sz w:val="26"/>
          <w:szCs w:val="26"/>
        </w:rPr>
        <w:t>9</w:t>
      </w:r>
      <w:r w:rsidRPr="002D031A">
        <w:rPr>
          <w:rStyle w:val="lev"/>
          <w:rFonts w:ascii="Times New Roman" w:hAnsi="Times New Roman" w:cs="Times New Roman"/>
          <w:b w:val="0"/>
          <w:sz w:val="26"/>
          <w:szCs w:val="26"/>
        </w:rPr>
        <w:t xml:space="preserve">) épreuves notées chacune sur 10. </w:t>
      </w:r>
    </w:p>
    <w:p w14:paraId="25F8E8F8" w14:textId="77777777" w:rsidR="006C4D92" w:rsidRPr="002D031A" w:rsidRDefault="006C4D92" w:rsidP="006C4D92">
      <w:pPr>
        <w:jc w:val="both"/>
        <w:rPr>
          <w:rStyle w:val="lev"/>
          <w:rFonts w:ascii="Times New Roman" w:hAnsi="Times New Roman" w:cs="Times New Roman"/>
          <w:b w:val="0"/>
          <w:sz w:val="26"/>
          <w:szCs w:val="26"/>
        </w:rPr>
      </w:pPr>
      <w:r>
        <w:rPr>
          <w:rStyle w:val="lev"/>
          <w:rFonts w:ascii="Times New Roman" w:hAnsi="Times New Roman" w:cs="Times New Roman"/>
          <w:sz w:val="26"/>
          <w:szCs w:val="26"/>
          <w:u w:val="single"/>
        </w:rPr>
        <w:lastRenderedPageBreak/>
        <w:t>3</w:t>
      </w:r>
      <w:r w:rsidRPr="002D031A">
        <w:rPr>
          <w:rStyle w:val="lev"/>
          <w:rFonts w:ascii="Times New Roman" w:hAnsi="Times New Roman" w:cs="Times New Roman"/>
          <w:sz w:val="26"/>
          <w:szCs w:val="26"/>
          <w:u w:val="single"/>
          <w:vertAlign w:val="superscript"/>
        </w:rPr>
        <w:t>ème</w:t>
      </w:r>
      <w:r w:rsidRPr="002D031A">
        <w:rPr>
          <w:rStyle w:val="lev"/>
          <w:rFonts w:ascii="Times New Roman" w:hAnsi="Times New Roman" w:cs="Times New Roman"/>
          <w:sz w:val="26"/>
          <w:szCs w:val="26"/>
          <w:u w:val="single"/>
        </w:rPr>
        <w:t xml:space="preserve"> Dang :</w:t>
      </w:r>
      <w:r w:rsidRPr="002D031A">
        <w:rPr>
          <w:rStyle w:val="lev"/>
          <w:rFonts w:ascii="Times New Roman" w:hAnsi="Times New Roman" w:cs="Times New Roman"/>
          <w:b w:val="0"/>
          <w:sz w:val="26"/>
          <w:szCs w:val="26"/>
        </w:rPr>
        <w:t xml:space="preserve"> Song Dau (combats) ; Ky Thuat (Techniques) ; </w:t>
      </w:r>
      <w:r w:rsidR="00BF5FFD">
        <w:rPr>
          <w:rStyle w:val="lev"/>
          <w:rFonts w:ascii="Times New Roman" w:hAnsi="Times New Roman" w:cs="Times New Roman"/>
          <w:b w:val="0"/>
          <w:sz w:val="26"/>
          <w:szCs w:val="26"/>
        </w:rPr>
        <w:t xml:space="preserve">Viet Vo Dao </w:t>
      </w:r>
      <w:r w:rsidRPr="002D031A">
        <w:rPr>
          <w:rStyle w:val="lev"/>
          <w:rFonts w:ascii="Times New Roman" w:hAnsi="Times New Roman" w:cs="Times New Roman"/>
          <w:b w:val="0"/>
          <w:sz w:val="26"/>
          <w:szCs w:val="26"/>
        </w:rPr>
        <w:t>Quyȇn ; Quyȇn</w:t>
      </w:r>
      <w:r w:rsidR="00BF5FFD">
        <w:rPr>
          <w:rStyle w:val="lev"/>
          <w:rFonts w:ascii="Times New Roman" w:hAnsi="Times New Roman" w:cs="Times New Roman"/>
          <w:b w:val="0"/>
          <w:sz w:val="26"/>
          <w:szCs w:val="26"/>
        </w:rPr>
        <w:t xml:space="preserve"> du Baton ; Song Luyȇn ;</w:t>
      </w:r>
      <w:r w:rsidR="00BF5FFD" w:rsidRPr="002D031A">
        <w:rPr>
          <w:rStyle w:val="lev"/>
          <w:rFonts w:ascii="Times New Roman" w:hAnsi="Times New Roman" w:cs="Times New Roman"/>
          <w:b w:val="0"/>
          <w:sz w:val="26"/>
          <w:szCs w:val="26"/>
        </w:rPr>
        <w:t xml:space="preserve"> </w:t>
      </w:r>
      <w:r w:rsidR="00BF5FFD">
        <w:rPr>
          <w:rStyle w:val="lev"/>
          <w:rFonts w:ascii="Times New Roman" w:hAnsi="Times New Roman" w:cs="Times New Roman"/>
          <w:b w:val="0"/>
          <w:sz w:val="26"/>
          <w:szCs w:val="26"/>
        </w:rPr>
        <w:t xml:space="preserve">Song Luyȇn Kiȇm </w:t>
      </w:r>
      <w:r w:rsidRPr="002D031A">
        <w:rPr>
          <w:rStyle w:val="lev"/>
          <w:rFonts w:ascii="Times New Roman" w:hAnsi="Times New Roman" w:cs="Times New Roman"/>
          <w:b w:val="0"/>
          <w:sz w:val="26"/>
          <w:szCs w:val="26"/>
        </w:rPr>
        <w:t>; Don Chan (techniques de ciseaux) ;</w:t>
      </w:r>
      <w:r w:rsidR="00BF5FFD">
        <w:rPr>
          <w:rStyle w:val="lev"/>
          <w:rFonts w:ascii="Times New Roman" w:hAnsi="Times New Roman" w:cs="Times New Roman"/>
          <w:b w:val="0"/>
          <w:sz w:val="26"/>
          <w:szCs w:val="26"/>
        </w:rPr>
        <w:t xml:space="preserve"> Phan Kiȇm</w:t>
      </w:r>
      <w:r w:rsidRPr="002D031A">
        <w:rPr>
          <w:rStyle w:val="lev"/>
          <w:rFonts w:ascii="Times New Roman" w:hAnsi="Times New Roman" w:cs="Times New Roman"/>
          <w:b w:val="0"/>
          <w:sz w:val="26"/>
          <w:szCs w:val="26"/>
        </w:rPr>
        <w:t xml:space="preserve"> et Tinh Than (conduite). </w:t>
      </w:r>
    </w:p>
    <w:p w14:paraId="590E4018" w14:textId="77777777" w:rsidR="006C4D92" w:rsidRPr="007F5A03" w:rsidRDefault="006C4D92" w:rsidP="006C4D92">
      <w:pPr>
        <w:spacing w:after="0" w:line="240" w:lineRule="auto"/>
        <w:jc w:val="both"/>
        <w:rPr>
          <w:rStyle w:val="lev"/>
          <w:rFonts w:ascii="Times New Roman" w:hAnsi="Times New Roman" w:cs="Times New Roman"/>
          <w:b w:val="0"/>
          <w:bCs w:val="0"/>
          <w:sz w:val="28"/>
          <w:szCs w:val="28"/>
        </w:rPr>
      </w:pPr>
    </w:p>
    <w:tbl>
      <w:tblPr>
        <w:tblStyle w:val="Grilledutableau"/>
        <w:tblW w:w="9493" w:type="dxa"/>
        <w:tblLook w:val="04A0" w:firstRow="1" w:lastRow="0" w:firstColumn="1" w:lastColumn="0" w:noHBand="0" w:noVBand="1"/>
      </w:tblPr>
      <w:tblGrid>
        <w:gridCol w:w="963"/>
        <w:gridCol w:w="776"/>
        <w:gridCol w:w="793"/>
        <w:gridCol w:w="828"/>
        <w:gridCol w:w="829"/>
        <w:gridCol w:w="920"/>
        <w:gridCol w:w="982"/>
        <w:gridCol w:w="850"/>
        <w:gridCol w:w="851"/>
        <w:gridCol w:w="764"/>
        <w:gridCol w:w="937"/>
      </w:tblGrid>
      <w:tr w:rsidR="008F14CE" w14:paraId="003913FE" w14:textId="77777777" w:rsidTr="008F14CE">
        <w:tc>
          <w:tcPr>
            <w:tcW w:w="963" w:type="dxa"/>
          </w:tcPr>
          <w:p w14:paraId="12BDC16F" w14:textId="77777777" w:rsidR="008F14CE" w:rsidRDefault="008F14CE" w:rsidP="00BF5FFD">
            <w:pPr>
              <w:jc w:val="both"/>
              <w:rPr>
                <w:rStyle w:val="lev"/>
                <w:rFonts w:ascii="Times New Roman" w:hAnsi="Times New Roman" w:cs="Times New Roman"/>
                <w:b w:val="0"/>
                <w:sz w:val="28"/>
                <w:szCs w:val="28"/>
              </w:rPr>
            </w:pPr>
          </w:p>
        </w:tc>
        <w:tc>
          <w:tcPr>
            <w:tcW w:w="776" w:type="dxa"/>
          </w:tcPr>
          <w:p w14:paraId="14B27FEA" w14:textId="77777777" w:rsidR="008F14CE" w:rsidRPr="007B29DA" w:rsidRDefault="008F14CE" w:rsidP="00BF5FFD">
            <w:pPr>
              <w:jc w:val="both"/>
              <w:rPr>
                <w:rStyle w:val="lev"/>
                <w:rFonts w:ascii="Times New Roman" w:hAnsi="Times New Roman" w:cs="Times New Roman"/>
                <w:b w:val="0"/>
              </w:rPr>
            </w:pPr>
            <w:r w:rsidRPr="007B29DA">
              <w:rPr>
                <w:rStyle w:val="lev"/>
                <w:rFonts w:ascii="Times New Roman" w:hAnsi="Times New Roman" w:cs="Times New Roman"/>
                <w:b w:val="0"/>
              </w:rPr>
              <w:t>Song Dau</w:t>
            </w:r>
          </w:p>
        </w:tc>
        <w:tc>
          <w:tcPr>
            <w:tcW w:w="793" w:type="dxa"/>
          </w:tcPr>
          <w:p w14:paraId="1EE1FD84" w14:textId="77777777" w:rsidR="008F14CE" w:rsidRPr="007B29DA" w:rsidRDefault="008F14CE" w:rsidP="00BF5FFD">
            <w:pPr>
              <w:jc w:val="both"/>
              <w:rPr>
                <w:rStyle w:val="lev"/>
                <w:rFonts w:ascii="Times New Roman" w:hAnsi="Times New Roman" w:cs="Times New Roman"/>
                <w:b w:val="0"/>
              </w:rPr>
            </w:pPr>
            <w:r w:rsidRPr="007B29DA">
              <w:rPr>
                <w:rStyle w:val="lev"/>
                <w:rFonts w:ascii="Times New Roman" w:hAnsi="Times New Roman" w:cs="Times New Roman"/>
                <w:b w:val="0"/>
              </w:rPr>
              <w:t>Ky Thuat</w:t>
            </w:r>
          </w:p>
        </w:tc>
        <w:tc>
          <w:tcPr>
            <w:tcW w:w="828" w:type="dxa"/>
          </w:tcPr>
          <w:p w14:paraId="5EC76BB2" w14:textId="77777777" w:rsidR="008F14CE" w:rsidRDefault="008F14CE" w:rsidP="00BF5FFD">
            <w:pPr>
              <w:jc w:val="both"/>
              <w:rPr>
                <w:rStyle w:val="lev"/>
                <w:rFonts w:ascii="Times New Roman" w:hAnsi="Times New Roman" w:cs="Times New Roman"/>
                <w:b w:val="0"/>
              </w:rPr>
            </w:pPr>
            <w:r>
              <w:rPr>
                <w:rStyle w:val="lev"/>
                <w:rFonts w:ascii="Times New Roman" w:hAnsi="Times New Roman" w:cs="Times New Roman"/>
                <w:b w:val="0"/>
              </w:rPr>
              <w:t>VVD</w:t>
            </w:r>
          </w:p>
          <w:p w14:paraId="237B7517" w14:textId="77777777" w:rsidR="008F14CE" w:rsidRPr="007B29DA" w:rsidRDefault="008F14CE" w:rsidP="00BF5FFD">
            <w:pPr>
              <w:jc w:val="both"/>
              <w:rPr>
                <w:rStyle w:val="lev"/>
                <w:rFonts w:ascii="Times New Roman" w:hAnsi="Times New Roman" w:cs="Times New Roman"/>
                <w:b w:val="0"/>
              </w:rPr>
            </w:pPr>
            <w:r w:rsidRPr="007B29DA">
              <w:rPr>
                <w:rStyle w:val="lev"/>
                <w:rFonts w:ascii="Times New Roman" w:hAnsi="Times New Roman" w:cs="Times New Roman"/>
                <w:b w:val="0"/>
              </w:rPr>
              <w:t>Quyȇn</w:t>
            </w:r>
          </w:p>
        </w:tc>
        <w:tc>
          <w:tcPr>
            <w:tcW w:w="829" w:type="dxa"/>
          </w:tcPr>
          <w:p w14:paraId="5247BCA2" w14:textId="77777777" w:rsidR="008F14CE" w:rsidRDefault="008F14CE" w:rsidP="00BF5FFD">
            <w:pPr>
              <w:jc w:val="both"/>
              <w:rPr>
                <w:rStyle w:val="lev"/>
                <w:rFonts w:ascii="Times New Roman" w:hAnsi="Times New Roman" w:cs="Times New Roman"/>
                <w:b w:val="0"/>
              </w:rPr>
            </w:pPr>
            <w:r>
              <w:rPr>
                <w:rStyle w:val="lev"/>
                <w:rFonts w:ascii="Times New Roman" w:hAnsi="Times New Roman" w:cs="Times New Roman"/>
                <w:b w:val="0"/>
              </w:rPr>
              <w:t>Quyȇn</w:t>
            </w:r>
          </w:p>
          <w:p w14:paraId="251C856B" w14:textId="77777777" w:rsidR="008F14CE" w:rsidRPr="007B29DA" w:rsidRDefault="008F14CE" w:rsidP="00BF5FFD">
            <w:pPr>
              <w:jc w:val="both"/>
              <w:rPr>
                <w:rStyle w:val="lev"/>
                <w:rFonts w:ascii="Times New Roman" w:hAnsi="Times New Roman" w:cs="Times New Roman"/>
                <w:b w:val="0"/>
              </w:rPr>
            </w:pPr>
            <w:r>
              <w:rPr>
                <w:rStyle w:val="lev"/>
                <w:rFonts w:ascii="Times New Roman" w:hAnsi="Times New Roman" w:cs="Times New Roman"/>
                <w:b w:val="0"/>
              </w:rPr>
              <w:t xml:space="preserve">Baton </w:t>
            </w:r>
          </w:p>
        </w:tc>
        <w:tc>
          <w:tcPr>
            <w:tcW w:w="920" w:type="dxa"/>
          </w:tcPr>
          <w:p w14:paraId="5237294B" w14:textId="77777777" w:rsidR="008F14CE" w:rsidRPr="007B29DA" w:rsidRDefault="008F14CE" w:rsidP="00BF5FFD">
            <w:pPr>
              <w:jc w:val="both"/>
              <w:rPr>
                <w:rStyle w:val="lev"/>
                <w:rFonts w:ascii="Times New Roman" w:hAnsi="Times New Roman" w:cs="Times New Roman"/>
                <w:b w:val="0"/>
              </w:rPr>
            </w:pPr>
            <w:r>
              <w:rPr>
                <w:rStyle w:val="lev"/>
                <w:rFonts w:ascii="Times New Roman" w:hAnsi="Times New Roman" w:cs="Times New Roman"/>
                <w:b w:val="0"/>
              </w:rPr>
              <w:t>Song Luyȇn Bat</w:t>
            </w:r>
          </w:p>
        </w:tc>
        <w:tc>
          <w:tcPr>
            <w:tcW w:w="982" w:type="dxa"/>
          </w:tcPr>
          <w:p w14:paraId="293810C4" w14:textId="77777777" w:rsidR="008F14CE" w:rsidRDefault="008F14CE" w:rsidP="00BF5FFD">
            <w:pPr>
              <w:jc w:val="both"/>
              <w:rPr>
                <w:rStyle w:val="lev"/>
                <w:rFonts w:ascii="Times New Roman" w:hAnsi="Times New Roman" w:cs="Times New Roman"/>
                <w:b w:val="0"/>
              </w:rPr>
            </w:pPr>
            <w:r>
              <w:rPr>
                <w:rStyle w:val="lev"/>
                <w:rFonts w:ascii="Times New Roman" w:hAnsi="Times New Roman" w:cs="Times New Roman"/>
                <w:b w:val="0"/>
              </w:rPr>
              <w:t>Song Luyen</w:t>
            </w:r>
          </w:p>
          <w:p w14:paraId="66E805F8" w14:textId="77777777" w:rsidR="008F14CE" w:rsidRPr="007B29DA" w:rsidRDefault="008F14CE" w:rsidP="00BF5FFD">
            <w:pPr>
              <w:jc w:val="both"/>
              <w:rPr>
                <w:rStyle w:val="lev"/>
                <w:rFonts w:ascii="Times New Roman" w:hAnsi="Times New Roman" w:cs="Times New Roman"/>
                <w:b w:val="0"/>
              </w:rPr>
            </w:pPr>
            <w:r>
              <w:rPr>
                <w:rStyle w:val="lev"/>
                <w:rFonts w:ascii="Times New Roman" w:hAnsi="Times New Roman" w:cs="Times New Roman"/>
                <w:b w:val="0"/>
              </w:rPr>
              <w:t xml:space="preserve">Kiȇm </w:t>
            </w:r>
          </w:p>
        </w:tc>
        <w:tc>
          <w:tcPr>
            <w:tcW w:w="850" w:type="dxa"/>
          </w:tcPr>
          <w:p w14:paraId="6E39E1F8" w14:textId="77777777" w:rsidR="008F14CE" w:rsidRPr="007B29DA" w:rsidRDefault="008F14CE" w:rsidP="00BF5FFD">
            <w:pPr>
              <w:jc w:val="both"/>
              <w:rPr>
                <w:rStyle w:val="lev"/>
                <w:rFonts w:ascii="Times New Roman" w:hAnsi="Times New Roman" w:cs="Times New Roman"/>
                <w:b w:val="0"/>
              </w:rPr>
            </w:pPr>
            <w:r w:rsidRPr="007B29DA">
              <w:rPr>
                <w:rStyle w:val="lev"/>
                <w:rFonts w:ascii="Times New Roman" w:hAnsi="Times New Roman" w:cs="Times New Roman"/>
                <w:b w:val="0"/>
              </w:rPr>
              <w:t>Don Chan</w:t>
            </w:r>
          </w:p>
        </w:tc>
        <w:tc>
          <w:tcPr>
            <w:tcW w:w="851" w:type="dxa"/>
          </w:tcPr>
          <w:p w14:paraId="3D9ECFFE" w14:textId="77777777" w:rsidR="008F14CE" w:rsidRDefault="008F14CE" w:rsidP="00BF5FFD">
            <w:pPr>
              <w:jc w:val="both"/>
              <w:rPr>
                <w:rStyle w:val="lev"/>
                <w:rFonts w:ascii="Times New Roman" w:hAnsi="Times New Roman" w:cs="Times New Roman"/>
                <w:b w:val="0"/>
              </w:rPr>
            </w:pPr>
            <w:r>
              <w:rPr>
                <w:rStyle w:val="lev"/>
                <w:rFonts w:ascii="Times New Roman" w:hAnsi="Times New Roman" w:cs="Times New Roman"/>
                <w:b w:val="0"/>
              </w:rPr>
              <w:t>Phàn</w:t>
            </w:r>
          </w:p>
          <w:p w14:paraId="109E2881" w14:textId="77777777" w:rsidR="008F14CE" w:rsidRPr="007B29DA" w:rsidRDefault="008F14CE" w:rsidP="00BF5FFD">
            <w:pPr>
              <w:jc w:val="both"/>
              <w:rPr>
                <w:rStyle w:val="lev"/>
                <w:rFonts w:ascii="Times New Roman" w:hAnsi="Times New Roman" w:cs="Times New Roman"/>
                <w:b w:val="0"/>
              </w:rPr>
            </w:pPr>
            <w:r>
              <w:rPr>
                <w:rStyle w:val="lev"/>
                <w:rFonts w:ascii="Times New Roman" w:hAnsi="Times New Roman" w:cs="Times New Roman"/>
                <w:b w:val="0"/>
              </w:rPr>
              <w:t>Kiȇm</w:t>
            </w:r>
          </w:p>
        </w:tc>
        <w:tc>
          <w:tcPr>
            <w:tcW w:w="764" w:type="dxa"/>
          </w:tcPr>
          <w:p w14:paraId="1E849F8D" w14:textId="77777777" w:rsidR="008F14CE" w:rsidRPr="007B29DA" w:rsidRDefault="008F14CE" w:rsidP="00BF5FFD">
            <w:pPr>
              <w:jc w:val="both"/>
              <w:rPr>
                <w:rStyle w:val="lev"/>
                <w:rFonts w:ascii="Times New Roman" w:hAnsi="Times New Roman" w:cs="Times New Roman"/>
                <w:b w:val="0"/>
              </w:rPr>
            </w:pPr>
            <w:r w:rsidRPr="007B29DA">
              <w:rPr>
                <w:rStyle w:val="lev"/>
                <w:rFonts w:ascii="Times New Roman" w:hAnsi="Times New Roman" w:cs="Times New Roman"/>
                <w:b w:val="0"/>
              </w:rPr>
              <w:t>Tinh Than</w:t>
            </w:r>
          </w:p>
        </w:tc>
        <w:tc>
          <w:tcPr>
            <w:tcW w:w="937" w:type="dxa"/>
          </w:tcPr>
          <w:p w14:paraId="60E9B106" w14:textId="77777777" w:rsidR="008F14CE" w:rsidRPr="007B29DA" w:rsidRDefault="008F14CE" w:rsidP="00BF5FFD">
            <w:pPr>
              <w:jc w:val="both"/>
              <w:rPr>
                <w:rStyle w:val="lev"/>
                <w:rFonts w:ascii="Times New Roman" w:hAnsi="Times New Roman" w:cs="Times New Roman"/>
                <w:b w:val="0"/>
              </w:rPr>
            </w:pPr>
            <w:r w:rsidRPr="007B29DA">
              <w:rPr>
                <w:rStyle w:val="lev"/>
                <w:rFonts w:ascii="Times New Roman" w:hAnsi="Times New Roman" w:cs="Times New Roman"/>
                <w:b w:val="0"/>
              </w:rPr>
              <w:t>TOTAL</w:t>
            </w:r>
          </w:p>
        </w:tc>
      </w:tr>
      <w:tr w:rsidR="008F14CE" w14:paraId="4BCD6B7D" w14:textId="77777777" w:rsidTr="008F14CE">
        <w:tc>
          <w:tcPr>
            <w:tcW w:w="963" w:type="dxa"/>
          </w:tcPr>
          <w:p w14:paraId="28C09E76" w14:textId="77777777" w:rsidR="008F14CE" w:rsidRDefault="008F14CE" w:rsidP="00BF5FFD">
            <w:pPr>
              <w:jc w:val="both"/>
              <w:rPr>
                <w:rStyle w:val="lev"/>
                <w:rFonts w:ascii="Times New Roman" w:hAnsi="Times New Roman" w:cs="Times New Roman"/>
                <w:b w:val="0"/>
                <w:sz w:val="28"/>
                <w:szCs w:val="28"/>
              </w:rPr>
            </w:pPr>
            <w:r>
              <w:rPr>
                <w:rStyle w:val="lev"/>
                <w:rFonts w:ascii="Times New Roman" w:hAnsi="Times New Roman" w:cs="Times New Roman"/>
                <w:b w:val="0"/>
                <w:sz w:val="28"/>
                <w:szCs w:val="28"/>
              </w:rPr>
              <w:t>Coef</w:t>
            </w:r>
          </w:p>
        </w:tc>
        <w:tc>
          <w:tcPr>
            <w:tcW w:w="776" w:type="dxa"/>
          </w:tcPr>
          <w:p w14:paraId="008BEEA3"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4</w:t>
            </w:r>
          </w:p>
        </w:tc>
        <w:tc>
          <w:tcPr>
            <w:tcW w:w="793" w:type="dxa"/>
          </w:tcPr>
          <w:p w14:paraId="134E95F2"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w:t>
            </w:r>
          </w:p>
        </w:tc>
        <w:tc>
          <w:tcPr>
            <w:tcW w:w="828" w:type="dxa"/>
          </w:tcPr>
          <w:p w14:paraId="48DB1744"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829" w:type="dxa"/>
          </w:tcPr>
          <w:p w14:paraId="18187372"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920" w:type="dxa"/>
          </w:tcPr>
          <w:p w14:paraId="7D118F36"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p>
        </w:tc>
        <w:tc>
          <w:tcPr>
            <w:tcW w:w="982" w:type="dxa"/>
          </w:tcPr>
          <w:p w14:paraId="25B010AA" w14:textId="77777777" w:rsidR="008F14CE" w:rsidRDefault="008F14CE" w:rsidP="00BF5FFD">
            <w:pPr>
              <w:jc w:val="center"/>
              <w:rPr>
                <w:rStyle w:val="lev"/>
                <w:rFonts w:ascii="Times New Roman" w:hAnsi="Times New Roman" w:cs="Times New Roman"/>
                <w:sz w:val="24"/>
                <w:szCs w:val="24"/>
              </w:rPr>
            </w:pPr>
            <w:r>
              <w:rPr>
                <w:rStyle w:val="lev"/>
                <w:rFonts w:ascii="Times New Roman" w:hAnsi="Times New Roman" w:cs="Times New Roman"/>
                <w:sz w:val="24"/>
                <w:szCs w:val="24"/>
              </w:rPr>
              <w:t>2</w:t>
            </w:r>
          </w:p>
        </w:tc>
        <w:tc>
          <w:tcPr>
            <w:tcW w:w="850" w:type="dxa"/>
          </w:tcPr>
          <w:p w14:paraId="6E7C21F2" w14:textId="77777777" w:rsidR="008F14CE" w:rsidRPr="007B29DA" w:rsidRDefault="008F14CE" w:rsidP="00BF5FFD">
            <w:pPr>
              <w:jc w:val="center"/>
              <w:rPr>
                <w:rStyle w:val="lev"/>
                <w:rFonts w:ascii="Times New Roman" w:hAnsi="Times New Roman" w:cs="Times New Roman"/>
                <w:sz w:val="24"/>
                <w:szCs w:val="24"/>
              </w:rPr>
            </w:pPr>
            <w:r>
              <w:rPr>
                <w:rStyle w:val="lev"/>
                <w:rFonts w:ascii="Times New Roman" w:hAnsi="Times New Roman" w:cs="Times New Roman"/>
                <w:sz w:val="24"/>
                <w:szCs w:val="24"/>
              </w:rPr>
              <w:t>2</w:t>
            </w:r>
          </w:p>
        </w:tc>
        <w:tc>
          <w:tcPr>
            <w:tcW w:w="851" w:type="dxa"/>
          </w:tcPr>
          <w:p w14:paraId="2B2F391A" w14:textId="77777777" w:rsidR="008F14CE" w:rsidRPr="007B29DA" w:rsidRDefault="008F14CE" w:rsidP="00BF5FFD">
            <w:pPr>
              <w:jc w:val="center"/>
              <w:rPr>
                <w:rStyle w:val="lev"/>
                <w:rFonts w:ascii="Times New Roman" w:hAnsi="Times New Roman" w:cs="Times New Roman"/>
                <w:sz w:val="24"/>
                <w:szCs w:val="24"/>
              </w:rPr>
            </w:pPr>
            <w:r>
              <w:rPr>
                <w:rStyle w:val="lev"/>
                <w:rFonts w:ascii="Times New Roman" w:hAnsi="Times New Roman" w:cs="Times New Roman"/>
                <w:sz w:val="24"/>
                <w:szCs w:val="24"/>
              </w:rPr>
              <w:t>2</w:t>
            </w:r>
          </w:p>
        </w:tc>
        <w:tc>
          <w:tcPr>
            <w:tcW w:w="764" w:type="dxa"/>
          </w:tcPr>
          <w:p w14:paraId="4DAE5B68"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5</w:t>
            </w:r>
          </w:p>
        </w:tc>
        <w:tc>
          <w:tcPr>
            <w:tcW w:w="937" w:type="dxa"/>
          </w:tcPr>
          <w:p w14:paraId="34F59121" w14:textId="77777777" w:rsidR="008F14CE" w:rsidRPr="007B29DA" w:rsidRDefault="008F14CE" w:rsidP="008F14CE">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w:t>
            </w:r>
            <w:r>
              <w:rPr>
                <w:rStyle w:val="lev"/>
                <w:rFonts w:ascii="Times New Roman" w:hAnsi="Times New Roman" w:cs="Times New Roman"/>
                <w:sz w:val="24"/>
                <w:szCs w:val="24"/>
              </w:rPr>
              <w:t>4</w:t>
            </w:r>
          </w:p>
        </w:tc>
      </w:tr>
      <w:tr w:rsidR="008F14CE" w14:paraId="3F56A386" w14:textId="77777777" w:rsidTr="008F14CE">
        <w:tc>
          <w:tcPr>
            <w:tcW w:w="963" w:type="dxa"/>
          </w:tcPr>
          <w:p w14:paraId="22A185B6" w14:textId="77777777" w:rsidR="008F14CE" w:rsidRDefault="008F14CE" w:rsidP="00BF5FFD">
            <w:pPr>
              <w:jc w:val="both"/>
              <w:rPr>
                <w:rStyle w:val="lev"/>
                <w:rFonts w:ascii="Times New Roman" w:hAnsi="Times New Roman" w:cs="Times New Roman"/>
                <w:b w:val="0"/>
                <w:sz w:val="28"/>
                <w:szCs w:val="28"/>
              </w:rPr>
            </w:pPr>
            <w:r>
              <w:rPr>
                <w:rStyle w:val="lev"/>
                <w:rFonts w:ascii="Times New Roman" w:hAnsi="Times New Roman" w:cs="Times New Roman"/>
                <w:b w:val="0"/>
                <w:sz w:val="28"/>
                <w:szCs w:val="28"/>
              </w:rPr>
              <w:t>NOTE</w:t>
            </w:r>
          </w:p>
        </w:tc>
        <w:tc>
          <w:tcPr>
            <w:tcW w:w="776" w:type="dxa"/>
          </w:tcPr>
          <w:p w14:paraId="29934ECA"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40</w:t>
            </w:r>
          </w:p>
        </w:tc>
        <w:tc>
          <w:tcPr>
            <w:tcW w:w="793" w:type="dxa"/>
          </w:tcPr>
          <w:p w14:paraId="134273A7"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30</w:t>
            </w:r>
          </w:p>
        </w:tc>
        <w:tc>
          <w:tcPr>
            <w:tcW w:w="828" w:type="dxa"/>
          </w:tcPr>
          <w:p w14:paraId="775B8017"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829" w:type="dxa"/>
          </w:tcPr>
          <w:p w14:paraId="0C4DFBED"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920" w:type="dxa"/>
          </w:tcPr>
          <w:p w14:paraId="26C67975"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20</w:t>
            </w:r>
          </w:p>
        </w:tc>
        <w:tc>
          <w:tcPr>
            <w:tcW w:w="982" w:type="dxa"/>
          </w:tcPr>
          <w:p w14:paraId="272E467C" w14:textId="77777777" w:rsidR="008F14CE" w:rsidRDefault="008F14CE" w:rsidP="00BF5FFD">
            <w:pPr>
              <w:jc w:val="center"/>
              <w:rPr>
                <w:rStyle w:val="lev"/>
                <w:rFonts w:ascii="Times New Roman" w:hAnsi="Times New Roman" w:cs="Times New Roman"/>
                <w:sz w:val="24"/>
                <w:szCs w:val="24"/>
              </w:rPr>
            </w:pPr>
            <w:r>
              <w:rPr>
                <w:rStyle w:val="lev"/>
                <w:rFonts w:ascii="Times New Roman" w:hAnsi="Times New Roman" w:cs="Times New Roman"/>
                <w:sz w:val="24"/>
                <w:szCs w:val="24"/>
              </w:rPr>
              <w:t>20</w:t>
            </w:r>
          </w:p>
        </w:tc>
        <w:tc>
          <w:tcPr>
            <w:tcW w:w="850" w:type="dxa"/>
          </w:tcPr>
          <w:p w14:paraId="3552D9BD" w14:textId="77777777" w:rsidR="008F14CE" w:rsidRPr="007B29DA" w:rsidRDefault="008F14CE" w:rsidP="00BF5FFD">
            <w:pPr>
              <w:jc w:val="center"/>
              <w:rPr>
                <w:rStyle w:val="lev"/>
                <w:rFonts w:ascii="Times New Roman" w:hAnsi="Times New Roman" w:cs="Times New Roman"/>
                <w:sz w:val="24"/>
                <w:szCs w:val="24"/>
              </w:rPr>
            </w:pPr>
            <w:r>
              <w:rPr>
                <w:rStyle w:val="lev"/>
                <w:rFonts w:ascii="Times New Roman" w:hAnsi="Times New Roman" w:cs="Times New Roman"/>
                <w:sz w:val="24"/>
                <w:szCs w:val="24"/>
              </w:rPr>
              <w:t>2</w:t>
            </w:r>
            <w:r w:rsidRPr="007B29DA">
              <w:rPr>
                <w:rStyle w:val="lev"/>
                <w:rFonts w:ascii="Times New Roman" w:hAnsi="Times New Roman" w:cs="Times New Roman"/>
                <w:sz w:val="24"/>
                <w:szCs w:val="24"/>
              </w:rPr>
              <w:t>0</w:t>
            </w:r>
          </w:p>
        </w:tc>
        <w:tc>
          <w:tcPr>
            <w:tcW w:w="851" w:type="dxa"/>
          </w:tcPr>
          <w:p w14:paraId="46780791" w14:textId="77777777" w:rsidR="008F14CE" w:rsidRPr="007B29DA" w:rsidRDefault="008F14CE" w:rsidP="00BF5FFD">
            <w:pPr>
              <w:jc w:val="center"/>
              <w:rPr>
                <w:rStyle w:val="lev"/>
                <w:rFonts w:ascii="Times New Roman" w:hAnsi="Times New Roman" w:cs="Times New Roman"/>
                <w:sz w:val="24"/>
                <w:szCs w:val="24"/>
              </w:rPr>
            </w:pPr>
            <w:r>
              <w:rPr>
                <w:rStyle w:val="lev"/>
                <w:rFonts w:ascii="Times New Roman" w:hAnsi="Times New Roman" w:cs="Times New Roman"/>
                <w:sz w:val="24"/>
                <w:szCs w:val="24"/>
              </w:rPr>
              <w:t>20</w:t>
            </w:r>
          </w:p>
        </w:tc>
        <w:tc>
          <w:tcPr>
            <w:tcW w:w="764" w:type="dxa"/>
          </w:tcPr>
          <w:p w14:paraId="05C732B3" w14:textId="77777777" w:rsidR="008F14CE" w:rsidRPr="007B29DA" w:rsidRDefault="008F14CE" w:rsidP="00BF5FFD">
            <w:pPr>
              <w:jc w:val="center"/>
              <w:rPr>
                <w:rStyle w:val="lev"/>
                <w:rFonts w:ascii="Times New Roman" w:hAnsi="Times New Roman" w:cs="Times New Roman"/>
                <w:sz w:val="24"/>
                <w:szCs w:val="24"/>
              </w:rPr>
            </w:pPr>
            <w:r w:rsidRPr="007B29DA">
              <w:rPr>
                <w:rStyle w:val="lev"/>
                <w:rFonts w:ascii="Times New Roman" w:hAnsi="Times New Roman" w:cs="Times New Roman"/>
                <w:sz w:val="24"/>
                <w:szCs w:val="24"/>
              </w:rPr>
              <w:t>50</w:t>
            </w:r>
          </w:p>
        </w:tc>
        <w:tc>
          <w:tcPr>
            <w:tcW w:w="937" w:type="dxa"/>
          </w:tcPr>
          <w:p w14:paraId="45F0BB84" w14:textId="77777777" w:rsidR="008F14CE" w:rsidRPr="007B29DA" w:rsidRDefault="008F14CE" w:rsidP="008F14CE">
            <w:pPr>
              <w:jc w:val="center"/>
              <w:rPr>
                <w:rStyle w:val="lev"/>
                <w:rFonts w:ascii="Times New Roman" w:hAnsi="Times New Roman" w:cs="Times New Roman"/>
                <w:sz w:val="24"/>
                <w:szCs w:val="24"/>
              </w:rPr>
            </w:pPr>
            <w:r>
              <w:rPr>
                <w:rStyle w:val="lev"/>
                <w:rFonts w:ascii="Times New Roman" w:hAnsi="Times New Roman" w:cs="Times New Roman"/>
                <w:sz w:val="24"/>
                <w:szCs w:val="24"/>
              </w:rPr>
              <w:t>24</w:t>
            </w:r>
            <w:r w:rsidRPr="007B29DA">
              <w:rPr>
                <w:rStyle w:val="lev"/>
                <w:rFonts w:ascii="Times New Roman" w:hAnsi="Times New Roman" w:cs="Times New Roman"/>
                <w:sz w:val="24"/>
                <w:szCs w:val="24"/>
              </w:rPr>
              <w:t>0</w:t>
            </w:r>
          </w:p>
        </w:tc>
      </w:tr>
    </w:tbl>
    <w:p w14:paraId="79CC2D15" w14:textId="77777777" w:rsidR="006C4D92" w:rsidRPr="00E579AA" w:rsidRDefault="006C4D92" w:rsidP="006C4D92">
      <w:pPr>
        <w:spacing w:after="0"/>
        <w:rPr>
          <w:rFonts w:ascii="Times New Roman" w:hAnsi="Times New Roman" w:cs="Times New Roman"/>
          <w:sz w:val="28"/>
          <w:szCs w:val="28"/>
        </w:rPr>
      </w:pPr>
    </w:p>
    <w:p w14:paraId="28EA83EE" w14:textId="77777777" w:rsidR="006C4D92" w:rsidRPr="002D031A" w:rsidRDefault="006C4D92" w:rsidP="006C4D92">
      <w:pPr>
        <w:ind w:left="387"/>
        <w:rPr>
          <w:rFonts w:ascii="Times New Roman" w:hAnsi="Times New Roman" w:cs="Times New Roman"/>
          <w:sz w:val="26"/>
          <w:szCs w:val="26"/>
        </w:rPr>
      </w:pPr>
      <w:r w:rsidRPr="002D031A">
        <w:rPr>
          <w:rFonts w:ascii="Times New Roman" w:eastAsia="Arial" w:hAnsi="Times New Roman" w:cs="Times New Roman"/>
          <w:sz w:val="26"/>
          <w:szCs w:val="26"/>
        </w:rPr>
        <w:t xml:space="preserve">- </w:t>
      </w:r>
      <w:r w:rsidRPr="002D031A">
        <w:rPr>
          <w:rFonts w:ascii="Times New Roman" w:hAnsi="Times New Roman" w:cs="Times New Roman"/>
          <w:sz w:val="26"/>
          <w:szCs w:val="26"/>
        </w:rPr>
        <w:t xml:space="preserve">Le candidat est examiné par 1 jury composé de 3 juges. </w:t>
      </w:r>
    </w:p>
    <w:p w14:paraId="47D3FA55" w14:textId="77777777" w:rsidR="006C4D92" w:rsidRPr="007D54F7" w:rsidRDefault="006C4D92" w:rsidP="006C4D92">
      <w:pPr>
        <w:pStyle w:val="Titre3"/>
        <w:ind w:left="12"/>
        <w:rPr>
          <w:b/>
          <w:sz w:val="26"/>
          <w:szCs w:val="26"/>
        </w:rPr>
      </w:pPr>
      <w:r w:rsidRPr="007D54F7">
        <w:rPr>
          <w:b/>
          <w:sz w:val="26"/>
          <w:szCs w:val="26"/>
          <w:u w:val="none"/>
        </w:rPr>
        <w:t>a.</w:t>
      </w:r>
      <w:r w:rsidRPr="007D54F7">
        <w:rPr>
          <w:rFonts w:ascii="Arial" w:eastAsia="Arial" w:hAnsi="Arial" w:cs="Arial"/>
          <w:b/>
          <w:sz w:val="26"/>
          <w:szCs w:val="26"/>
          <w:u w:val="none"/>
        </w:rPr>
        <w:t xml:space="preserve"> </w:t>
      </w:r>
      <w:r w:rsidRPr="007D54F7">
        <w:rPr>
          <w:b/>
          <w:sz w:val="26"/>
          <w:szCs w:val="26"/>
        </w:rPr>
        <w:t xml:space="preserve">Module 1 </w:t>
      </w:r>
      <w:r w:rsidRPr="007D54F7">
        <w:rPr>
          <w:b/>
          <w:sz w:val="26"/>
          <w:szCs w:val="26"/>
          <w:u w:val="none"/>
        </w:rPr>
        <w:t xml:space="preserve"> </w:t>
      </w:r>
    </w:p>
    <w:p w14:paraId="2A37638D"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sz w:val="26"/>
          <w:szCs w:val="26"/>
        </w:rPr>
        <w:t xml:space="preserve"> </w:t>
      </w:r>
      <w:r w:rsidRPr="002D031A">
        <w:rPr>
          <w:rStyle w:val="lev"/>
          <w:rFonts w:ascii="Times New Roman" w:hAnsi="Times New Roman" w:cs="Times New Roman"/>
          <w:b w:val="0"/>
          <w:sz w:val="26"/>
          <w:szCs w:val="26"/>
        </w:rPr>
        <w:t xml:space="preserve">On ne peut évaluer que deux candidats à la fois à l’épreuve du Ky Thuat. </w:t>
      </w:r>
    </w:p>
    <w:p w14:paraId="29F2D571"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Le Ky Thuat est composé de 4 épreuves sous une seule même note :  </w:t>
      </w:r>
    </w:p>
    <w:p w14:paraId="63F312E3" w14:textId="77777777" w:rsidR="006C4D92" w:rsidRPr="002D031A" w:rsidRDefault="006C4D92" w:rsidP="006C4D92">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-Des techniques de base simples exécutées en aller et retour sur trois pas en   avançant ou en reculant ; </w:t>
      </w:r>
    </w:p>
    <w:p w14:paraId="7F286933" w14:textId="77777777" w:rsidR="006C4D92" w:rsidRPr="002D031A" w:rsidRDefault="006C4D92" w:rsidP="006C4D92">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bCs w:val="0"/>
          <w:sz w:val="26"/>
          <w:szCs w:val="26"/>
        </w:rPr>
        <w:t xml:space="preserve"> -</w:t>
      </w:r>
      <w:r w:rsidRPr="002D031A">
        <w:rPr>
          <w:rStyle w:val="lev"/>
          <w:rFonts w:ascii="Times New Roman" w:hAnsi="Times New Roman" w:cs="Times New Roman"/>
          <w:b w:val="0"/>
          <w:sz w:val="26"/>
          <w:szCs w:val="26"/>
        </w:rPr>
        <w:t>Des techniques de combat (Chiem Luoc : N°2</w:t>
      </w:r>
      <w:r w:rsidR="00372512">
        <w:rPr>
          <w:rStyle w:val="lev"/>
          <w:rFonts w:ascii="Times New Roman" w:hAnsi="Times New Roman" w:cs="Times New Roman"/>
          <w:b w:val="0"/>
          <w:sz w:val="26"/>
          <w:szCs w:val="26"/>
        </w:rPr>
        <w:t>6</w:t>
      </w:r>
      <w:r w:rsidRPr="002D031A">
        <w:rPr>
          <w:rStyle w:val="lev"/>
          <w:rFonts w:ascii="Times New Roman" w:hAnsi="Times New Roman" w:cs="Times New Roman"/>
          <w:b w:val="0"/>
          <w:sz w:val="26"/>
          <w:szCs w:val="26"/>
        </w:rPr>
        <w:t xml:space="preserve"> à N°</w:t>
      </w:r>
      <w:r>
        <w:rPr>
          <w:rStyle w:val="lev"/>
          <w:rFonts w:ascii="Times New Roman" w:hAnsi="Times New Roman" w:cs="Times New Roman"/>
          <w:b w:val="0"/>
          <w:sz w:val="26"/>
          <w:szCs w:val="26"/>
        </w:rPr>
        <w:t>30</w:t>
      </w:r>
      <w:r w:rsidRPr="002D031A">
        <w:rPr>
          <w:rStyle w:val="lev"/>
          <w:rFonts w:ascii="Times New Roman" w:hAnsi="Times New Roman" w:cs="Times New Roman"/>
          <w:b w:val="0"/>
          <w:sz w:val="26"/>
          <w:szCs w:val="26"/>
        </w:rPr>
        <w:t>) exécutées sur place en position de combat (Dinh Tan), dans une seule direction ou de façon multi directionnelle, avec ou sans sursaut ;</w:t>
      </w:r>
    </w:p>
    <w:p w14:paraId="4C58C875" w14:textId="77777777" w:rsidR="006C4D92" w:rsidRPr="002D031A" w:rsidRDefault="006C4D92" w:rsidP="006C4D92">
      <w:pPr>
        <w:spacing w:after="0" w:line="240" w:lineRule="auto"/>
        <w:ind w:left="-141"/>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-Des techniques de phan Kiȇm (Techniques contre-attaques de sabre N°</w:t>
      </w:r>
      <w:r>
        <w:rPr>
          <w:rStyle w:val="lev"/>
          <w:rFonts w:ascii="Times New Roman" w:hAnsi="Times New Roman" w:cs="Times New Roman"/>
          <w:b w:val="0"/>
          <w:sz w:val="26"/>
          <w:szCs w:val="26"/>
        </w:rPr>
        <w:t>8</w:t>
      </w:r>
      <w:r w:rsidRPr="002D031A">
        <w:rPr>
          <w:rStyle w:val="lev"/>
          <w:rFonts w:ascii="Times New Roman" w:hAnsi="Times New Roman" w:cs="Times New Roman"/>
          <w:b w:val="0"/>
          <w:sz w:val="26"/>
          <w:szCs w:val="26"/>
        </w:rPr>
        <w:t xml:space="preserve"> à N°</w:t>
      </w:r>
      <w:r>
        <w:rPr>
          <w:rStyle w:val="lev"/>
          <w:rFonts w:ascii="Times New Roman" w:hAnsi="Times New Roman" w:cs="Times New Roman"/>
          <w:b w:val="0"/>
          <w:sz w:val="26"/>
          <w:szCs w:val="26"/>
        </w:rPr>
        <w:t>15</w:t>
      </w:r>
      <w:r w:rsidRPr="002D031A">
        <w:rPr>
          <w:rStyle w:val="lev"/>
          <w:rFonts w:ascii="Times New Roman" w:hAnsi="Times New Roman" w:cs="Times New Roman"/>
          <w:b w:val="0"/>
          <w:sz w:val="26"/>
          <w:szCs w:val="26"/>
        </w:rPr>
        <w:t>) ;</w:t>
      </w:r>
    </w:p>
    <w:p w14:paraId="050EFEF5" w14:textId="77777777" w:rsidR="006C4D92" w:rsidRPr="002D031A" w:rsidRDefault="006C4D92" w:rsidP="006C4D92">
      <w:pPr>
        <w:spacing w:after="0" w:line="240" w:lineRule="auto"/>
        <w:ind w:left="-141"/>
        <w:jc w:val="both"/>
        <w:rPr>
          <w:rFonts w:ascii="Times New Roman" w:hAnsi="Times New Roman" w:cs="Times New Roman"/>
          <w:sz w:val="26"/>
          <w:szCs w:val="26"/>
        </w:rPr>
      </w:pPr>
      <w:r w:rsidRPr="002D031A">
        <w:rPr>
          <w:rStyle w:val="lev"/>
          <w:rFonts w:ascii="Times New Roman" w:hAnsi="Times New Roman" w:cs="Times New Roman"/>
          <w:b w:val="0"/>
          <w:sz w:val="26"/>
          <w:szCs w:val="26"/>
        </w:rPr>
        <w:t xml:space="preserve"> -Des techniques de Phan don (6</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et 7</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niveau), Un exercice de maîtrise de la technique exécuté deux par deux.</w:t>
      </w:r>
    </w:p>
    <w:p w14:paraId="2B57B74D" w14:textId="77777777" w:rsidR="006C4D92" w:rsidRPr="002D031A" w:rsidRDefault="006C4D92" w:rsidP="006C4D92">
      <w:pPr>
        <w:spacing w:after="0"/>
        <w:ind w:left="17"/>
        <w:rPr>
          <w:sz w:val="26"/>
          <w:szCs w:val="26"/>
        </w:rPr>
      </w:pPr>
    </w:p>
    <w:p w14:paraId="5F1FC496" w14:textId="77777777" w:rsidR="006C4D92" w:rsidRPr="007D54F7" w:rsidRDefault="006C4D92" w:rsidP="006C4D92">
      <w:pPr>
        <w:spacing w:after="0" w:line="240" w:lineRule="auto"/>
        <w:jc w:val="both"/>
        <w:rPr>
          <w:rStyle w:val="lev"/>
          <w:rFonts w:ascii="Times New Roman" w:hAnsi="Times New Roman" w:cs="Times New Roman"/>
          <w:bCs w:val="0"/>
          <w:sz w:val="26"/>
          <w:szCs w:val="26"/>
          <w:u w:val="single"/>
        </w:rPr>
      </w:pPr>
      <w:r w:rsidRPr="002D031A">
        <w:rPr>
          <w:sz w:val="26"/>
          <w:szCs w:val="26"/>
        </w:rPr>
        <w:t xml:space="preserve"> </w:t>
      </w:r>
      <w:r w:rsidRPr="007D54F7">
        <w:rPr>
          <w:rStyle w:val="lev"/>
          <w:rFonts w:ascii="Times New Roman" w:hAnsi="Times New Roman" w:cs="Times New Roman"/>
          <w:sz w:val="26"/>
          <w:szCs w:val="26"/>
          <w:u w:val="single"/>
        </w:rPr>
        <w:t xml:space="preserve">b. Module 2  </w:t>
      </w:r>
    </w:p>
    <w:p w14:paraId="60C5907F" w14:textId="77777777" w:rsidR="006C4D92" w:rsidRPr="002D031A" w:rsidRDefault="006C4D92" w:rsidP="006C4D92">
      <w:pPr>
        <w:spacing w:after="0" w:line="240" w:lineRule="auto"/>
        <w:jc w:val="both"/>
        <w:rPr>
          <w:rStyle w:val="lev"/>
          <w:rFonts w:ascii="Times New Roman" w:hAnsi="Times New Roman" w:cs="Times New Roman"/>
          <w:bCs w:val="0"/>
          <w:color w:val="2F5496" w:themeColor="accent5" w:themeShade="BF"/>
          <w:sz w:val="26"/>
          <w:szCs w:val="26"/>
          <w:u w:val="single"/>
        </w:rPr>
      </w:pPr>
      <w:r w:rsidRPr="002D031A">
        <w:rPr>
          <w:rStyle w:val="lev"/>
          <w:rFonts w:ascii="Times New Roman" w:hAnsi="Times New Roman" w:cs="Times New Roman"/>
          <w:color w:val="2F5496" w:themeColor="accent5" w:themeShade="BF"/>
          <w:sz w:val="26"/>
          <w:szCs w:val="26"/>
          <w:u w:val="single"/>
        </w:rPr>
        <w:t xml:space="preserve">1-Quyen </w:t>
      </w:r>
    </w:p>
    <w:p w14:paraId="16454875" w14:textId="77777777" w:rsidR="006C4D92" w:rsidRPr="006C4D92" w:rsidRDefault="006C4D92" w:rsidP="006C4D92">
      <w:pPr>
        <w:spacing w:after="0" w:line="240" w:lineRule="auto"/>
        <w:ind w:firstLine="708"/>
        <w:jc w:val="both"/>
        <w:rPr>
          <w:rFonts w:ascii="Times New Roman" w:hAnsi="Times New Roman" w:cs="Times New Roman"/>
          <w:bCs/>
          <w:sz w:val="26"/>
          <w:szCs w:val="26"/>
        </w:rPr>
      </w:pPr>
      <w:r w:rsidRPr="002D031A">
        <w:rPr>
          <w:rStyle w:val="lev"/>
          <w:rFonts w:ascii="Times New Roman" w:hAnsi="Times New Roman" w:cs="Times New Roman"/>
          <w:b w:val="0"/>
          <w:sz w:val="26"/>
          <w:szCs w:val="26"/>
        </w:rPr>
        <w:t>Pour l’épreuve Quyȇn, le candidat doit réaliser un Quyȇn imposé (</w:t>
      </w:r>
      <w:r>
        <w:rPr>
          <w:rStyle w:val="lev"/>
          <w:rFonts w:ascii="Times New Roman" w:hAnsi="Times New Roman" w:cs="Times New Roman"/>
          <w:b w:val="0"/>
          <w:sz w:val="26"/>
          <w:szCs w:val="26"/>
        </w:rPr>
        <w:t>Viet Vo Dao</w:t>
      </w:r>
      <w:r w:rsidRPr="002D031A">
        <w:rPr>
          <w:rStyle w:val="lev"/>
          <w:rFonts w:ascii="Times New Roman" w:hAnsi="Times New Roman" w:cs="Times New Roman"/>
          <w:b w:val="0"/>
          <w:sz w:val="26"/>
          <w:szCs w:val="26"/>
        </w:rPr>
        <w:t xml:space="preserve"> Quyȇn).  </w:t>
      </w:r>
    </w:p>
    <w:p w14:paraId="7AF96EB1" w14:textId="77777777" w:rsidR="006C4D92" w:rsidRPr="002D031A" w:rsidRDefault="006C4D92" w:rsidP="006C4D92">
      <w:pPr>
        <w:spacing w:after="0" w:line="240" w:lineRule="auto"/>
        <w:jc w:val="both"/>
        <w:rPr>
          <w:rStyle w:val="lev"/>
          <w:rFonts w:ascii="Times New Roman" w:hAnsi="Times New Roman" w:cs="Times New Roman"/>
          <w:bCs w:val="0"/>
          <w:color w:val="2F5496" w:themeColor="accent5" w:themeShade="BF"/>
          <w:sz w:val="26"/>
          <w:szCs w:val="26"/>
          <w:u w:val="single"/>
        </w:rPr>
      </w:pPr>
      <w:r w:rsidRPr="002D031A">
        <w:rPr>
          <w:rStyle w:val="lev"/>
          <w:rFonts w:ascii="Times New Roman" w:hAnsi="Times New Roman" w:cs="Times New Roman"/>
          <w:color w:val="2F5496" w:themeColor="accent5" w:themeShade="BF"/>
          <w:sz w:val="26"/>
          <w:szCs w:val="26"/>
          <w:u w:val="single"/>
        </w:rPr>
        <w:t xml:space="preserve">2- Song Luyen  </w:t>
      </w:r>
    </w:p>
    <w:p w14:paraId="4E18735C" w14:textId="77777777" w:rsidR="006C4D92" w:rsidRDefault="006C4D92" w:rsidP="006C4D92">
      <w:pPr>
        <w:spacing w:after="0" w:line="240" w:lineRule="auto"/>
        <w:jc w:val="both"/>
        <w:rPr>
          <w:rStyle w:val="lev"/>
          <w:rFonts w:ascii="Times New Roman" w:hAnsi="Times New Roman" w:cs="Times New Roman"/>
          <w:b w:val="0"/>
          <w:sz w:val="26"/>
          <w:szCs w:val="26"/>
        </w:rPr>
      </w:pPr>
      <w:r>
        <w:rPr>
          <w:rStyle w:val="lev"/>
          <w:rFonts w:ascii="Times New Roman" w:hAnsi="Times New Roman" w:cs="Times New Roman"/>
          <w:b w:val="0"/>
          <w:sz w:val="26"/>
          <w:szCs w:val="26"/>
        </w:rPr>
        <w:t>-</w:t>
      </w:r>
      <w:r w:rsidRPr="002D031A">
        <w:rPr>
          <w:rStyle w:val="lev"/>
          <w:rFonts w:ascii="Times New Roman" w:hAnsi="Times New Roman" w:cs="Times New Roman"/>
          <w:b w:val="0"/>
          <w:sz w:val="26"/>
          <w:szCs w:val="26"/>
        </w:rPr>
        <w:t xml:space="preserve">Le candidat doit réaliser Song Luyȇn Vȃt </w:t>
      </w:r>
      <w:r>
        <w:rPr>
          <w:rStyle w:val="lev"/>
          <w:rFonts w:ascii="Times New Roman" w:hAnsi="Times New Roman" w:cs="Times New Roman"/>
          <w:b w:val="0"/>
          <w:sz w:val="26"/>
          <w:szCs w:val="26"/>
        </w:rPr>
        <w:t>bà (3)</w:t>
      </w:r>
      <w:r w:rsidRPr="002D031A">
        <w:rPr>
          <w:rStyle w:val="lev"/>
          <w:rFonts w:ascii="Times New Roman" w:hAnsi="Times New Roman" w:cs="Times New Roman"/>
          <w:b w:val="0"/>
          <w:sz w:val="26"/>
          <w:szCs w:val="26"/>
        </w:rPr>
        <w:t xml:space="preserve"> imposé.</w:t>
      </w:r>
    </w:p>
    <w:p w14:paraId="1B0E8264"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Pr>
          <w:rStyle w:val="lev"/>
          <w:rFonts w:ascii="Times New Roman" w:hAnsi="Times New Roman" w:cs="Times New Roman"/>
          <w:b w:val="0"/>
          <w:sz w:val="26"/>
          <w:szCs w:val="26"/>
        </w:rPr>
        <w:t xml:space="preserve">-le </w:t>
      </w:r>
      <w:r w:rsidRPr="002D031A">
        <w:rPr>
          <w:rStyle w:val="lev"/>
          <w:rFonts w:ascii="Times New Roman" w:hAnsi="Times New Roman" w:cs="Times New Roman"/>
          <w:b w:val="0"/>
          <w:sz w:val="26"/>
          <w:szCs w:val="26"/>
        </w:rPr>
        <w:t>Song Luyȇn Kiem</w:t>
      </w:r>
      <w:r>
        <w:rPr>
          <w:rStyle w:val="lev"/>
          <w:rFonts w:ascii="Times New Roman" w:hAnsi="Times New Roman" w:cs="Times New Roman"/>
          <w:b w:val="0"/>
          <w:sz w:val="26"/>
          <w:szCs w:val="26"/>
        </w:rPr>
        <w:t xml:space="preserve"> (sabre)</w:t>
      </w:r>
    </w:p>
    <w:p w14:paraId="16ACF45F" w14:textId="77777777" w:rsidR="006C4D92" w:rsidRPr="002D031A" w:rsidRDefault="006C4D92" w:rsidP="006C4D92">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Le candidat sera interrogé avec un partenaire (partenaire habituel ou choix parmi les candidats).</w:t>
      </w:r>
    </w:p>
    <w:p w14:paraId="0427A347" w14:textId="77777777" w:rsidR="006C4D92" w:rsidRPr="002D031A" w:rsidRDefault="006C4D92" w:rsidP="006C4D92">
      <w:pPr>
        <w:spacing w:after="0" w:line="240" w:lineRule="auto"/>
        <w:jc w:val="both"/>
        <w:rPr>
          <w:rStyle w:val="lev"/>
          <w:rFonts w:ascii="Times New Roman" w:hAnsi="Times New Roman" w:cs="Times New Roman"/>
          <w:b w:val="0"/>
          <w:sz w:val="26"/>
          <w:szCs w:val="26"/>
        </w:rPr>
      </w:pPr>
    </w:p>
    <w:p w14:paraId="7FAF8832" w14:textId="77777777" w:rsidR="006C4D92" w:rsidRPr="007D54F7" w:rsidRDefault="006C4D92" w:rsidP="006C4D92">
      <w:pPr>
        <w:spacing w:after="0" w:line="240" w:lineRule="auto"/>
        <w:jc w:val="both"/>
        <w:rPr>
          <w:rStyle w:val="lev"/>
          <w:rFonts w:ascii="Times New Roman" w:hAnsi="Times New Roman" w:cs="Times New Roman"/>
          <w:bCs w:val="0"/>
          <w:sz w:val="26"/>
          <w:szCs w:val="26"/>
          <w:u w:val="single"/>
        </w:rPr>
      </w:pPr>
      <w:r w:rsidRPr="007D54F7">
        <w:rPr>
          <w:rStyle w:val="lev"/>
          <w:rFonts w:ascii="Times New Roman" w:hAnsi="Times New Roman" w:cs="Times New Roman"/>
          <w:sz w:val="26"/>
          <w:szCs w:val="26"/>
          <w:u w:val="single"/>
        </w:rPr>
        <w:t xml:space="preserve">C. Module 3 </w:t>
      </w:r>
    </w:p>
    <w:p w14:paraId="0C08E938" w14:textId="77777777" w:rsidR="006C4D92" w:rsidRPr="002D031A" w:rsidRDefault="006C4D92" w:rsidP="006C4D92">
      <w:pPr>
        <w:spacing w:after="0" w:line="240" w:lineRule="auto"/>
        <w:jc w:val="both"/>
        <w:rPr>
          <w:rStyle w:val="lev"/>
          <w:rFonts w:ascii="Times New Roman" w:hAnsi="Times New Roman" w:cs="Times New Roman"/>
          <w:bCs w:val="0"/>
          <w:sz w:val="26"/>
          <w:szCs w:val="26"/>
          <w:u w:val="single"/>
        </w:rPr>
      </w:pPr>
      <w:r w:rsidRPr="002D031A">
        <w:rPr>
          <w:rStyle w:val="lev"/>
          <w:rFonts w:ascii="Times New Roman" w:hAnsi="Times New Roman" w:cs="Times New Roman"/>
          <w:color w:val="2F5496" w:themeColor="accent5" w:themeShade="BF"/>
          <w:sz w:val="26"/>
          <w:szCs w:val="26"/>
          <w:u w:val="single"/>
        </w:rPr>
        <w:t>1-Don Chan ou Khoa Go</w:t>
      </w:r>
    </w:p>
    <w:p w14:paraId="4CE7B0FB"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Le candidat sera interrogé selon le choix du jury sur :</w:t>
      </w:r>
    </w:p>
    <w:p w14:paraId="6F7D6A64"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 les Don chan (ciseaux). 3 techniques au choix du jury seront demandées parmi les numéro 1</w:t>
      </w:r>
      <w:r w:rsidR="00372512">
        <w:rPr>
          <w:rStyle w:val="lev"/>
          <w:rFonts w:ascii="Times New Roman" w:hAnsi="Times New Roman" w:cs="Times New Roman"/>
          <w:b w:val="0"/>
          <w:sz w:val="26"/>
          <w:szCs w:val="26"/>
        </w:rPr>
        <w:t>7</w:t>
      </w:r>
      <w:r w:rsidRPr="002D031A">
        <w:rPr>
          <w:rStyle w:val="lev"/>
          <w:rFonts w:ascii="Times New Roman" w:hAnsi="Times New Roman" w:cs="Times New Roman"/>
          <w:b w:val="0"/>
          <w:sz w:val="26"/>
          <w:szCs w:val="26"/>
        </w:rPr>
        <w:t xml:space="preserve"> à </w:t>
      </w:r>
      <w:r w:rsidR="00372512">
        <w:rPr>
          <w:rStyle w:val="lev"/>
          <w:rFonts w:ascii="Times New Roman" w:hAnsi="Times New Roman" w:cs="Times New Roman"/>
          <w:b w:val="0"/>
          <w:sz w:val="26"/>
          <w:szCs w:val="26"/>
        </w:rPr>
        <w:t>21</w:t>
      </w:r>
      <w:r w:rsidRPr="002D031A">
        <w:rPr>
          <w:rStyle w:val="lev"/>
          <w:rFonts w:ascii="Times New Roman" w:hAnsi="Times New Roman" w:cs="Times New Roman"/>
          <w:b w:val="0"/>
          <w:sz w:val="26"/>
          <w:szCs w:val="26"/>
        </w:rPr>
        <w:t xml:space="preserve">. </w:t>
      </w:r>
    </w:p>
    <w:p w14:paraId="39677D08"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 xml:space="preserve">- les Khoa Go (self-défense). 3 techniques au choix du jury seront demandées. </w:t>
      </w:r>
    </w:p>
    <w:p w14:paraId="52347BBD" w14:textId="77777777" w:rsidR="006C4D92" w:rsidRPr="002D031A" w:rsidRDefault="006C4D92" w:rsidP="006C4D92">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 xml:space="preserve">Pour les Don chan (ciseaux) ou Khoa Go (self-défense), Le candidat sera interrogé avec un partenaire (partenaire habituel ou choix parmi les candidats). </w:t>
      </w:r>
    </w:p>
    <w:p w14:paraId="427BE7B6"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p>
    <w:p w14:paraId="26751A18" w14:textId="77777777" w:rsidR="006C4D92" w:rsidRPr="002D031A" w:rsidRDefault="006C4D92" w:rsidP="006C4D92">
      <w:pPr>
        <w:spacing w:after="0" w:line="240" w:lineRule="auto"/>
        <w:jc w:val="both"/>
        <w:rPr>
          <w:rStyle w:val="lev"/>
          <w:rFonts w:ascii="Times New Roman" w:hAnsi="Times New Roman" w:cs="Times New Roman"/>
          <w:bCs w:val="0"/>
          <w:color w:val="2F5496" w:themeColor="accent5" w:themeShade="BF"/>
          <w:sz w:val="26"/>
          <w:szCs w:val="26"/>
        </w:rPr>
      </w:pPr>
      <w:r w:rsidRPr="002D031A">
        <w:rPr>
          <w:rStyle w:val="lev"/>
          <w:rFonts w:ascii="Times New Roman" w:hAnsi="Times New Roman" w:cs="Times New Roman"/>
          <w:color w:val="2F5496" w:themeColor="accent5" w:themeShade="BF"/>
          <w:sz w:val="26"/>
          <w:szCs w:val="26"/>
        </w:rPr>
        <w:t>2-Song Dau</w:t>
      </w:r>
    </w:p>
    <w:p w14:paraId="7576D08D" w14:textId="77777777" w:rsidR="006C4D92" w:rsidRPr="002D031A" w:rsidRDefault="006C4D92" w:rsidP="006C4D92">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 xml:space="preserve">  Song Dau (combat technique) afin d'examiner les qualités techniques de deux candidats. </w:t>
      </w:r>
    </w:p>
    <w:p w14:paraId="6A2B9626" w14:textId="77777777" w:rsidR="006C4D92" w:rsidRPr="002D031A" w:rsidRDefault="006C4D92" w:rsidP="006C4D92">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lastRenderedPageBreak/>
        <w:t>-un combat de 2 minutes avec 1 adversaire de même poids ;</w:t>
      </w:r>
    </w:p>
    <w:p w14:paraId="252C236C" w14:textId="77777777" w:rsidR="006C4D92" w:rsidRPr="002D031A" w:rsidRDefault="006C4D92" w:rsidP="006C4D92">
      <w:pPr>
        <w:spacing w:after="0" w:line="240" w:lineRule="auto"/>
        <w:jc w:val="both"/>
        <w:rPr>
          <w:rStyle w:val="lev"/>
          <w:rFonts w:ascii="Times New Roman" w:hAnsi="Times New Roman" w:cs="Times New Roman"/>
          <w:b w:val="0"/>
          <w:sz w:val="26"/>
          <w:szCs w:val="26"/>
        </w:rPr>
      </w:pPr>
      <w:r w:rsidRPr="002D031A">
        <w:rPr>
          <w:rStyle w:val="lev"/>
          <w:rFonts w:ascii="Times New Roman" w:hAnsi="Times New Roman" w:cs="Times New Roman"/>
          <w:b w:val="0"/>
          <w:sz w:val="26"/>
          <w:szCs w:val="26"/>
        </w:rPr>
        <w:t>-2</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3</w:t>
      </w:r>
      <w:r w:rsidRPr="002D031A">
        <w:rPr>
          <w:rStyle w:val="lev"/>
          <w:rFonts w:ascii="Times New Roman" w:hAnsi="Times New Roman" w:cs="Times New Roman"/>
          <w:b w:val="0"/>
          <w:sz w:val="26"/>
          <w:szCs w:val="26"/>
          <w:vertAlign w:val="superscript"/>
        </w:rPr>
        <w:t>ème</w:t>
      </w:r>
      <w:r w:rsidRPr="002D031A">
        <w:rPr>
          <w:rStyle w:val="lev"/>
          <w:rFonts w:ascii="Times New Roman" w:hAnsi="Times New Roman" w:cs="Times New Roman"/>
          <w:b w:val="0"/>
          <w:sz w:val="26"/>
          <w:szCs w:val="26"/>
        </w:rPr>
        <w:t xml:space="preserve"> combat de 2 minutes avec des adversaires de poids différents</w:t>
      </w:r>
    </w:p>
    <w:p w14:paraId="2957A420"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r w:rsidRPr="002D031A">
        <w:rPr>
          <w:rStyle w:val="lev"/>
          <w:rFonts w:ascii="Times New Roman" w:hAnsi="Times New Roman" w:cs="Times New Roman"/>
          <w:b w:val="0"/>
          <w:sz w:val="26"/>
          <w:szCs w:val="26"/>
        </w:rPr>
        <w:tab/>
      </w:r>
      <w:r w:rsidRPr="002D031A">
        <w:rPr>
          <w:rStyle w:val="lev"/>
          <w:rFonts w:ascii="Times New Roman" w:hAnsi="Times New Roman" w:cs="Times New Roman"/>
          <w:sz w:val="26"/>
          <w:szCs w:val="26"/>
          <w:u w:val="single"/>
        </w:rPr>
        <w:t>NB</w:t>
      </w:r>
      <w:r w:rsidRPr="002D031A">
        <w:rPr>
          <w:rStyle w:val="lev"/>
          <w:rFonts w:ascii="Times New Roman" w:hAnsi="Times New Roman" w:cs="Times New Roman"/>
          <w:b w:val="0"/>
          <w:sz w:val="26"/>
          <w:szCs w:val="26"/>
        </w:rPr>
        <w:t> : les candidats ayant plus de 40 ans sont dispensés de cette épreuve</w:t>
      </w:r>
    </w:p>
    <w:p w14:paraId="22403AD1" w14:textId="77777777" w:rsidR="006C4D92" w:rsidRPr="002D031A" w:rsidRDefault="006C4D92" w:rsidP="006C4D92">
      <w:pPr>
        <w:spacing w:after="0" w:line="240" w:lineRule="auto"/>
        <w:jc w:val="both"/>
        <w:rPr>
          <w:rStyle w:val="lev"/>
          <w:rFonts w:ascii="Times New Roman" w:hAnsi="Times New Roman" w:cs="Times New Roman"/>
          <w:b w:val="0"/>
          <w:bCs w:val="0"/>
          <w:sz w:val="26"/>
          <w:szCs w:val="26"/>
        </w:rPr>
      </w:pPr>
    </w:p>
    <w:p w14:paraId="151D1994" w14:textId="77777777" w:rsidR="002F1495" w:rsidRDefault="002F1495" w:rsidP="006C4D92">
      <w:pPr>
        <w:spacing w:after="0" w:line="240" w:lineRule="auto"/>
        <w:jc w:val="both"/>
        <w:rPr>
          <w:rStyle w:val="Titre4Car"/>
          <w:rFonts w:ascii="Times New Roman" w:hAnsi="Times New Roman" w:cs="Times New Roman"/>
          <w:b/>
          <w:bCs/>
          <w:sz w:val="26"/>
          <w:szCs w:val="26"/>
        </w:rPr>
      </w:pPr>
    </w:p>
    <w:p w14:paraId="186AF858" w14:textId="77777777" w:rsidR="00FC41B4" w:rsidRPr="002E3187" w:rsidRDefault="00D04AEC" w:rsidP="00FC41B4">
      <w:pPr>
        <w:spacing w:after="0" w:line="240" w:lineRule="auto"/>
        <w:jc w:val="both"/>
        <w:rPr>
          <w:rStyle w:val="lev"/>
          <w:rFonts w:ascii="Times New Roman" w:hAnsi="Times New Roman" w:cs="Times New Roman"/>
          <w:bCs w:val="0"/>
          <w:sz w:val="26"/>
          <w:szCs w:val="26"/>
        </w:rPr>
      </w:pPr>
      <w:r>
        <w:rPr>
          <w:rStyle w:val="lev"/>
          <w:rFonts w:ascii="Times New Roman" w:hAnsi="Times New Roman" w:cs="Times New Roman"/>
          <w:bCs w:val="0"/>
          <w:sz w:val="26"/>
          <w:szCs w:val="26"/>
        </w:rPr>
        <w:t>C</w:t>
      </w:r>
      <w:r w:rsidR="00FC41B4" w:rsidRPr="002E3187">
        <w:rPr>
          <w:rStyle w:val="lev"/>
          <w:rFonts w:ascii="Times New Roman" w:hAnsi="Times New Roman" w:cs="Times New Roman"/>
          <w:bCs w:val="0"/>
          <w:sz w:val="26"/>
          <w:szCs w:val="26"/>
        </w:rPr>
        <w:t xml:space="preserve">– GRADES EXCEPTIONNELS </w:t>
      </w:r>
    </w:p>
    <w:p w14:paraId="5AC5F693"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 xml:space="preserve"> </w:t>
      </w:r>
    </w:p>
    <w:p w14:paraId="77913E7D"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 xml:space="preserve">Peuvent notamment déposer un dossier de candidature en vue de la délivrance d’un grade à titre exceptionnel, les personnes ayant rempli des fonctions ou ayant rendu des services exceptionnels à la cause du </w:t>
      </w:r>
      <w:r w:rsidR="002E3187">
        <w:rPr>
          <w:rStyle w:val="lev"/>
          <w:rFonts w:ascii="Times New Roman" w:hAnsi="Times New Roman" w:cs="Times New Roman"/>
          <w:b w:val="0"/>
          <w:bCs w:val="0"/>
          <w:sz w:val="26"/>
          <w:szCs w:val="26"/>
        </w:rPr>
        <w:t>Vovinam Viet Vo Dao</w:t>
      </w:r>
      <w:r w:rsidRPr="00FC41B4">
        <w:rPr>
          <w:rStyle w:val="lev"/>
          <w:rFonts w:ascii="Times New Roman" w:hAnsi="Times New Roman" w:cs="Times New Roman"/>
          <w:b w:val="0"/>
          <w:bCs w:val="0"/>
          <w:sz w:val="26"/>
          <w:szCs w:val="26"/>
        </w:rPr>
        <w:t xml:space="preserve">. </w:t>
      </w:r>
    </w:p>
    <w:p w14:paraId="1A17407E"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 xml:space="preserve"> </w:t>
      </w:r>
    </w:p>
    <w:p w14:paraId="0911D7A7" w14:textId="20AF5F72"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Les candidats à l’obtention d’un</w:t>
      </w:r>
      <w:r w:rsidR="002E3187">
        <w:rPr>
          <w:rStyle w:val="lev"/>
          <w:rFonts w:ascii="Times New Roman" w:hAnsi="Times New Roman" w:cs="Times New Roman"/>
          <w:b w:val="0"/>
          <w:bCs w:val="0"/>
          <w:sz w:val="26"/>
          <w:szCs w:val="26"/>
        </w:rPr>
        <w:t>e</w:t>
      </w:r>
      <w:r w:rsidRPr="00FC41B4">
        <w:rPr>
          <w:rStyle w:val="lev"/>
          <w:rFonts w:ascii="Times New Roman" w:hAnsi="Times New Roman" w:cs="Times New Roman"/>
          <w:b w:val="0"/>
          <w:bCs w:val="0"/>
          <w:sz w:val="26"/>
          <w:szCs w:val="26"/>
        </w:rPr>
        <w:t xml:space="preserve"> Dan</w:t>
      </w:r>
      <w:r w:rsidR="002E3187">
        <w:rPr>
          <w:rStyle w:val="lev"/>
          <w:rFonts w:ascii="Times New Roman" w:hAnsi="Times New Roman" w:cs="Times New Roman"/>
          <w:b w:val="0"/>
          <w:bCs w:val="0"/>
          <w:sz w:val="26"/>
          <w:szCs w:val="26"/>
        </w:rPr>
        <w:t>g</w:t>
      </w:r>
      <w:r w:rsidRPr="00FC41B4">
        <w:rPr>
          <w:rStyle w:val="lev"/>
          <w:rFonts w:ascii="Times New Roman" w:hAnsi="Times New Roman" w:cs="Times New Roman"/>
          <w:b w:val="0"/>
          <w:bCs w:val="0"/>
          <w:sz w:val="26"/>
          <w:szCs w:val="26"/>
        </w:rPr>
        <w:t xml:space="preserve"> ou grade équivalent à titre exceptionnel doivent retirer un dossier de candidature auprès de la </w:t>
      </w:r>
      <w:r w:rsidR="002E3187">
        <w:rPr>
          <w:rStyle w:val="lev"/>
          <w:rFonts w:ascii="Times New Roman" w:hAnsi="Times New Roman" w:cs="Times New Roman"/>
          <w:b w:val="0"/>
          <w:bCs w:val="0"/>
          <w:sz w:val="26"/>
          <w:szCs w:val="26"/>
        </w:rPr>
        <w:t>Direction Technique Nationale</w:t>
      </w:r>
      <w:r w:rsidRPr="00FC41B4">
        <w:rPr>
          <w:rStyle w:val="lev"/>
          <w:rFonts w:ascii="Times New Roman" w:hAnsi="Times New Roman" w:cs="Times New Roman"/>
          <w:b w:val="0"/>
          <w:bCs w:val="0"/>
          <w:sz w:val="26"/>
          <w:szCs w:val="26"/>
        </w:rPr>
        <w:t xml:space="preserve">. Ce dossier, dûment complété et auquel sera joint </w:t>
      </w:r>
      <w:commentRangeStart w:id="11"/>
      <w:r w:rsidRPr="00FC41B4">
        <w:rPr>
          <w:rStyle w:val="lev"/>
          <w:rFonts w:ascii="Times New Roman" w:hAnsi="Times New Roman" w:cs="Times New Roman"/>
          <w:b w:val="0"/>
          <w:bCs w:val="0"/>
          <w:sz w:val="26"/>
          <w:szCs w:val="26"/>
        </w:rPr>
        <w:t>l’ensemble des justificatifs nécessaires</w:t>
      </w:r>
      <w:commentRangeEnd w:id="11"/>
      <w:r w:rsidR="00171874">
        <w:rPr>
          <w:rStyle w:val="Marquedecommentaire"/>
        </w:rPr>
        <w:commentReference w:id="11"/>
      </w:r>
      <w:ins w:id="12" w:author="pc" w:date="2021-01-28T13:51:00Z">
        <w:r w:rsidR="00171874">
          <w:rPr>
            <w:rStyle w:val="lev"/>
            <w:rFonts w:ascii="Times New Roman" w:hAnsi="Times New Roman" w:cs="Times New Roman"/>
            <w:b w:val="0"/>
            <w:bCs w:val="0"/>
            <w:sz w:val="26"/>
            <w:szCs w:val="26"/>
          </w:rPr>
          <w:t xml:space="preserve"> (CV et autres …)</w:t>
        </w:r>
      </w:ins>
      <w:r w:rsidRPr="00FC41B4">
        <w:rPr>
          <w:rStyle w:val="lev"/>
          <w:rFonts w:ascii="Times New Roman" w:hAnsi="Times New Roman" w:cs="Times New Roman"/>
          <w:b w:val="0"/>
          <w:bCs w:val="0"/>
          <w:sz w:val="26"/>
          <w:szCs w:val="26"/>
        </w:rPr>
        <w:t xml:space="preserve">, est transmis par le candidat à la </w:t>
      </w:r>
      <w:r w:rsidR="002E3187">
        <w:rPr>
          <w:rStyle w:val="lev"/>
          <w:rFonts w:ascii="Times New Roman" w:hAnsi="Times New Roman" w:cs="Times New Roman"/>
          <w:b w:val="0"/>
          <w:bCs w:val="0"/>
          <w:sz w:val="26"/>
          <w:szCs w:val="26"/>
        </w:rPr>
        <w:t>Commission Technique Nationale</w:t>
      </w:r>
      <w:r w:rsidRPr="00FC41B4">
        <w:rPr>
          <w:rStyle w:val="lev"/>
          <w:rFonts w:ascii="Times New Roman" w:hAnsi="Times New Roman" w:cs="Times New Roman"/>
          <w:b w:val="0"/>
          <w:bCs w:val="0"/>
          <w:sz w:val="26"/>
          <w:szCs w:val="26"/>
        </w:rPr>
        <w:t xml:space="preserve">.  </w:t>
      </w:r>
    </w:p>
    <w:p w14:paraId="0C8AC5C9"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 xml:space="preserve"> </w:t>
      </w:r>
    </w:p>
    <w:p w14:paraId="42D278A0"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 xml:space="preserve">Le dossier de candidature, après avis de la </w:t>
      </w:r>
      <w:r w:rsidR="002E3187">
        <w:rPr>
          <w:rStyle w:val="lev"/>
          <w:rFonts w:ascii="Times New Roman" w:hAnsi="Times New Roman" w:cs="Times New Roman"/>
          <w:b w:val="0"/>
          <w:bCs w:val="0"/>
          <w:sz w:val="26"/>
          <w:szCs w:val="26"/>
        </w:rPr>
        <w:t>Commission Technique Nationale, sera transmis pour étude au Conseil National des Maitres qui donne son avis</w:t>
      </w:r>
      <w:r w:rsidRPr="00FC41B4">
        <w:rPr>
          <w:rStyle w:val="lev"/>
          <w:rFonts w:ascii="Times New Roman" w:hAnsi="Times New Roman" w:cs="Times New Roman"/>
          <w:b w:val="0"/>
          <w:bCs w:val="0"/>
          <w:sz w:val="26"/>
          <w:szCs w:val="26"/>
        </w:rPr>
        <w:t xml:space="preserve">.  </w:t>
      </w:r>
    </w:p>
    <w:p w14:paraId="1F6A6C57"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 xml:space="preserve"> </w:t>
      </w:r>
    </w:p>
    <w:p w14:paraId="50CB13C1" w14:textId="77777777" w:rsidR="00FC41B4" w:rsidRPr="00FC41B4" w:rsidRDefault="00FC41B4" w:rsidP="00FC41B4">
      <w:pPr>
        <w:spacing w:after="0" w:line="240" w:lineRule="auto"/>
        <w:jc w:val="both"/>
        <w:rPr>
          <w:rStyle w:val="lev"/>
          <w:rFonts w:ascii="Times New Roman" w:hAnsi="Times New Roman" w:cs="Times New Roman"/>
          <w:b w:val="0"/>
          <w:bCs w:val="0"/>
          <w:sz w:val="26"/>
          <w:szCs w:val="26"/>
        </w:rPr>
      </w:pPr>
      <w:commentRangeStart w:id="13"/>
      <w:r w:rsidRPr="00FC41B4">
        <w:rPr>
          <w:rStyle w:val="lev"/>
          <w:rFonts w:ascii="Times New Roman" w:hAnsi="Times New Roman" w:cs="Times New Roman"/>
          <w:b w:val="0"/>
          <w:bCs w:val="0"/>
          <w:sz w:val="26"/>
          <w:szCs w:val="26"/>
        </w:rPr>
        <w:t xml:space="preserve">La décision </w:t>
      </w:r>
      <w:r w:rsidR="002E3187">
        <w:rPr>
          <w:rStyle w:val="lev"/>
          <w:rFonts w:ascii="Times New Roman" w:hAnsi="Times New Roman" w:cs="Times New Roman"/>
          <w:b w:val="0"/>
          <w:bCs w:val="0"/>
          <w:sz w:val="26"/>
          <w:szCs w:val="26"/>
        </w:rPr>
        <w:t xml:space="preserve">finale </w:t>
      </w:r>
      <w:r w:rsidRPr="00FC41B4">
        <w:rPr>
          <w:rStyle w:val="lev"/>
          <w:rFonts w:ascii="Times New Roman" w:hAnsi="Times New Roman" w:cs="Times New Roman"/>
          <w:b w:val="0"/>
          <w:bCs w:val="0"/>
          <w:sz w:val="26"/>
          <w:szCs w:val="26"/>
        </w:rPr>
        <w:t xml:space="preserve">est prise </w:t>
      </w:r>
      <w:r w:rsidR="00660FAF">
        <w:rPr>
          <w:rStyle w:val="lev"/>
          <w:rFonts w:ascii="Times New Roman" w:hAnsi="Times New Roman" w:cs="Times New Roman"/>
          <w:b w:val="0"/>
          <w:bCs w:val="0"/>
          <w:sz w:val="26"/>
          <w:szCs w:val="26"/>
        </w:rPr>
        <w:t xml:space="preserve">par </w:t>
      </w:r>
      <w:r w:rsidR="002E3187">
        <w:rPr>
          <w:rStyle w:val="lev"/>
          <w:rFonts w:ascii="Times New Roman" w:hAnsi="Times New Roman" w:cs="Times New Roman"/>
          <w:b w:val="0"/>
          <w:bCs w:val="0"/>
          <w:sz w:val="26"/>
          <w:szCs w:val="26"/>
        </w:rPr>
        <w:t>Commission Technique Nationale</w:t>
      </w:r>
      <w:r w:rsidR="00660FAF">
        <w:rPr>
          <w:rStyle w:val="lev"/>
          <w:rFonts w:ascii="Times New Roman" w:hAnsi="Times New Roman" w:cs="Times New Roman"/>
          <w:b w:val="0"/>
          <w:bCs w:val="0"/>
          <w:sz w:val="26"/>
          <w:szCs w:val="26"/>
        </w:rPr>
        <w:t xml:space="preserve">. </w:t>
      </w:r>
    </w:p>
    <w:p w14:paraId="19C1BE43" w14:textId="02ED4B25" w:rsidR="00FC41B4" w:rsidRDefault="00FC41B4" w:rsidP="00FC41B4">
      <w:pPr>
        <w:spacing w:after="0" w:line="240" w:lineRule="auto"/>
        <w:jc w:val="both"/>
        <w:rPr>
          <w:rStyle w:val="lev"/>
          <w:rFonts w:ascii="Times New Roman" w:hAnsi="Times New Roman" w:cs="Times New Roman"/>
          <w:b w:val="0"/>
          <w:bCs w:val="0"/>
          <w:sz w:val="26"/>
          <w:szCs w:val="26"/>
        </w:rPr>
      </w:pPr>
      <w:r w:rsidRPr="00FC41B4">
        <w:rPr>
          <w:rStyle w:val="lev"/>
          <w:rFonts w:ascii="Times New Roman" w:hAnsi="Times New Roman" w:cs="Times New Roman"/>
          <w:b w:val="0"/>
          <w:bCs w:val="0"/>
          <w:sz w:val="26"/>
          <w:szCs w:val="26"/>
        </w:rPr>
        <w:t>Il ne peut être obtenu plus d’un grade à titre exceptionnel</w:t>
      </w:r>
      <w:ins w:id="14" w:author="pc" w:date="2021-01-28T13:52:00Z">
        <w:r w:rsidR="00171874">
          <w:rPr>
            <w:rStyle w:val="lev"/>
            <w:rFonts w:ascii="Times New Roman" w:hAnsi="Times New Roman" w:cs="Times New Roman"/>
            <w:b w:val="0"/>
            <w:bCs w:val="0"/>
            <w:sz w:val="26"/>
            <w:szCs w:val="26"/>
          </w:rPr>
          <w:t xml:space="preserve"> </w:t>
        </w:r>
        <w:commentRangeEnd w:id="13"/>
        <w:r w:rsidR="00171874">
          <w:rPr>
            <w:rStyle w:val="Marquedecommentaire"/>
          </w:rPr>
          <w:commentReference w:id="13"/>
        </w:r>
      </w:ins>
      <w:r w:rsidRPr="00FC41B4">
        <w:rPr>
          <w:rStyle w:val="lev"/>
          <w:rFonts w:ascii="Times New Roman" w:hAnsi="Times New Roman" w:cs="Times New Roman"/>
          <w:b w:val="0"/>
          <w:bCs w:val="0"/>
          <w:sz w:val="26"/>
          <w:szCs w:val="26"/>
        </w:rPr>
        <w:t xml:space="preserve">. </w:t>
      </w:r>
    </w:p>
    <w:p w14:paraId="38ACE070" w14:textId="77777777" w:rsidR="00660FAF" w:rsidRDefault="00660FAF" w:rsidP="00FC41B4">
      <w:pPr>
        <w:spacing w:after="0" w:line="240" w:lineRule="auto"/>
        <w:jc w:val="both"/>
        <w:rPr>
          <w:rStyle w:val="lev"/>
          <w:rFonts w:ascii="Times New Roman" w:hAnsi="Times New Roman" w:cs="Times New Roman"/>
          <w:b w:val="0"/>
          <w:bCs w:val="0"/>
          <w:sz w:val="26"/>
          <w:szCs w:val="26"/>
        </w:rPr>
      </w:pPr>
    </w:p>
    <w:p w14:paraId="5B2B0932" w14:textId="77777777" w:rsidR="00660FAF" w:rsidRPr="00660FAF" w:rsidRDefault="00D04AEC" w:rsidP="00660FAF">
      <w:pPr>
        <w:spacing w:after="0" w:line="240" w:lineRule="auto"/>
        <w:jc w:val="both"/>
        <w:rPr>
          <w:rStyle w:val="lev"/>
          <w:rFonts w:ascii="Times New Roman" w:hAnsi="Times New Roman" w:cs="Times New Roman"/>
          <w:bCs w:val="0"/>
          <w:sz w:val="26"/>
          <w:szCs w:val="26"/>
        </w:rPr>
      </w:pPr>
      <w:r>
        <w:rPr>
          <w:rStyle w:val="lev"/>
          <w:rFonts w:ascii="Times New Roman" w:hAnsi="Times New Roman" w:cs="Times New Roman"/>
          <w:bCs w:val="0"/>
          <w:sz w:val="26"/>
          <w:szCs w:val="26"/>
        </w:rPr>
        <w:t>D</w:t>
      </w:r>
      <w:r w:rsidR="00660FAF" w:rsidRPr="00660FAF">
        <w:rPr>
          <w:rStyle w:val="lev"/>
          <w:rFonts w:ascii="Times New Roman" w:hAnsi="Times New Roman" w:cs="Times New Roman"/>
          <w:bCs w:val="0"/>
          <w:sz w:val="26"/>
          <w:szCs w:val="26"/>
        </w:rPr>
        <w:t xml:space="preserve">- BONIFICATIONS EN TEMPS DE PRATIQUE </w:t>
      </w:r>
    </w:p>
    <w:p w14:paraId="1D0C9B35"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 </w:t>
      </w:r>
    </w:p>
    <w:p w14:paraId="07AB0425"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Sur présentation de justificatifs, des bonifications de temps de pratique peuvent être accordées à des pratiquants </w:t>
      </w:r>
      <w:r>
        <w:rPr>
          <w:rStyle w:val="lev"/>
          <w:rFonts w:ascii="Times New Roman" w:hAnsi="Times New Roman" w:cs="Times New Roman"/>
          <w:b w:val="0"/>
          <w:bCs w:val="0"/>
          <w:sz w:val="26"/>
          <w:szCs w:val="26"/>
        </w:rPr>
        <w:t xml:space="preserve">d’autres arts martiaux </w:t>
      </w:r>
      <w:r w:rsidRPr="00C86152">
        <w:rPr>
          <w:rStyle w:val="lev"/>
          <w:rFonts w:ascii="Times New Roman" w:hAnsi="Times New Roman" w:cs="Times New Roman"/>
          <w:b w:val="0"/>
          <w:bCs w:val="0"/>
          <w:sz w:val="26"/>
          <w:szCs w:val="26"/>
        </w:rPr>
        <w:t xml:space="preserve">ou de disciplines associées pouvant attester d’un niveau remarquable de pratique, </w:t>
      </w:r>
      <w:r>
        <w:rPr>
          <w:rStyle w:val="lev"/>
          <w:rFonts w:ascii="Times New Roman" w:hAnsi="Times New Roman" w:cs="Times New Roman"/>
          <w:b w:val="0"/>
          <w:bCs w:val="0"/>
          <w:sz w:val="26"/>
          <w:szCs w:val="26"/>
        </w:rPr>
        <w:t xml:space="preserve">ou </w:t>
      </w:r>
      <w:r w:rsidRPr="00C86152">
        <w:rPr>
          <w:rStyle w:val="lev"/>
          <w:rFonts w:ascii="Times New Roman" w:hAnsi="Times New Roman" w:cs="Times New Roman"/>
          <w:b w:val="0"/>
          <w:bCs w:val="0"/>
          <w:sz w:val="26"/>
          <w:szCs w:val="26"/>
        </w:rPr>
        <w:t>de connaissance</w:t>
      </w:r>
      <w:r>
        <w:rPr>
          <w:rStyle w:val="lev"/>
          <w:rFonts w:ascii="Times New Roman" w:hAnsi="Times New Roman" w:cs="Times New Roman"/>
          <w:b w:val="0"/>
          <w:bCs w:val="0"/>
          <w:sz w:val="26"/>
          <w:szCs w:val="26"/>
        </w:rPr>
        <w:t>s techniques</w:t>
      </w:r>
      <w:r w:rsidRPr="00C86152">
        <w:rPr>
          <w:rStyle w:val="lev"/>
          <w:rFonts w:ascii="Times New Roman" w:hAnsi="Times New Roman" w:cs="Times New Roman"/>
          <w:b w:val="0"/>
          <w:bCs w:val="0"/>
          <w:sz w:val="26"/>
          <w:szCs w:val="26"/>
        </w:rPr>
        <w:t xml:space="preserve">.  </w:t>
      </w:r>
    </w:p>
    <w:p w14:paraId="46CAA248"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 </w:t>
      </w:r>
    </w:p>
    <w:p w14:paraId="66C08FC0"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Ces bonifications consistent en une diminution du temps requis pour accéder au grade supérieur. Elles sont obtenues sur présentation d’un</w:t>
      </w:r>
      <w:r>
        <w:rPr>
          <w:rStyle w:val="lev"/>
          <w:rFonts w:ascii="Times New Roman" w:hAnsi="Times New Roman" w:cs="Times New Roman"/>
          <w:b w:val="0"/>
          <w:bCs w:val="0"/>
          <w:sz w:val="26"/>
          <w:szCs w:val="26"/>
        </w:rPr>
        <w:t xml:space="preserve"> dossier à la Commission Technique Nationale</w:t>
      </w:r>
      <w:r w:rsidRPr="00C86152">
        <w:rPr>
          <w:rStyle w:val="lev"/>
          <w:rFonts w:ascii="Times New Roman" w:hAnsi="Times New Roman" w:cs="Times New Roman"/>
          <w:b w:val="0"/>
          <w:bCs w:val="0"/>
          <w:sz w:val="26"/>
          <w:szCs w:val="26"/>
        </w:rPr>
        <w:t xml:space="preserve">. Ce dossier comporte les attestations des titres et fonctions dont se prévaut le candidat. Le Directeur Technique National de la </w:t>
      </w:r>
      <w:r w:rsidR="00D07F57">
        <w:rPr>
          <w:rStyle w:val="lev"/>
          <w:rFonts w:ascii="Times New Roman" w:hAnsi="Times New Roman" w:cs="Times New Roman"/>
          <w:b w:val="0"/>
          <w:bCs w:val="0"/>
          <w:sz w:val="26"/>
          <w:szCs w:val="26"/>
        </w:rPr>
        <w:t>Fédération</w:t>
      </w:r>
      <w:r w:rsidRPr="00C86152">
        <w:rPr>
          <w:rStyle w:val="lev"/>
          <w:rFonts w:ascii="Times New Roman" w:hAnsi="Times New Roman" w:cs="Times New Roman"/>
          <w:b w:val="0"/>
          <w:bCs w:val="0"/>
          <w:sz w:val="26"/>
          <w:szCs w:val="26"/>
        </w:rPr>
        <w:t>,</w:t>
      </w:r>
      <w:r w:rsidR="00D07F57">
        <w:rPr>
          <w:rStyle w:val="lev"/>
          <w:rFonts w:ascii="Times New Roman" w:hAnsi="Times New Roman" w:cs="Times New Roman"/>
          <w:b w:val="0"/>
          <w:bCs w:val="0"/>
          <w:sz w:val="26"/>
          <w:szCs w:val="26"/>
        </w:rPr>
        <w:t xml:space="preserve"> Président de la Commission Technique Nationale</w:t>
      </w:r>
      <w:r w:rsidRPr="00C86152">
        <w:rPr>
          <w:rStyle w:val="lev"/>
          <w:rFonts w:ascii="Times New Roman" w:hAnsi="Times New Roman" w:cs="Times New Roman"/>
          <w:b w:val="0"/>
          <w:bCs w:val="0"/>
          <w:sz w:val="26"/>
          <w:szCs w:val="26"/>
        </w:rPr>
        <w:t xml:space="preserve"> au vu de ces pièces, délivre une </w:t>
      </w:r>
      <w:r w:rsidR="00D07F57">
        <w:rPr>
          <w:rStyle w:val="lev"/>
          <w:rFonts w:ascii="Times New Roman" w:hAnsi="Times New Roman" w:cs="Times New Roman"/>
          <w:b w:val="0"/>
          <w:bCs w:val="0"/>
          <w:sz w:val="26"/>
          <w:szCs w:val="26"/>
        </w:rPr>
        <w:t xml:space="preserve">autorisation </w:t>
      </w:r>
      <w:r w:rsidRPr="00C86152">
        <w:rPr>
          <w:rStyle w:val="lev"/>
          <w:rFonts w:ascii="Times New Roman" w:hAnsi="Times New Roman" w:cs="Times New Roman"/>
          <w:b w:val="0"/>
          <w:bCs w:val="0"/>
          <w:sz w:val="26"/>
          <w:szCs w:val="26"/>
        </w:rPr>
        <w:t xml:space="preserve">ouvrant droit aux bonifications. </w:t>
      </w:r>
    </w:p>
    <w:p w14:paraId="0457B2AA"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 </w:t>
      </w:r>
    </w:p>
    <w:p w14:paraId="336DC52D"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Les demandes de bonification en temps de pratique doivent être envoyées au Président de la </w:t>
      </w:r>
      <w:r w:rsidR="00D07F57">
        <w:rPr>
          <w:rStyle w:val="lev"/>
          <w:rFonts w:ascii="Times New Roman" w:hAnsi="Times New Roman" w:cs="Times New Roman"/>
          <w:b w:val="0"/>
          <w:bCs w:val="0"/>
          <w:sz w:val="26"/>
          <w:szCs w:val="26"/>
        </w:rPr>
        <w:t xml:space="preserve">Commission Technique Nationale </w:t>
      </w:r>
      <w:r w:rsidR="00D07F57" w:rsidRPr="00C86152">
        <w:rPr>
          <w:rStyle w:val="lev"/>
          <w:rFonts w:ascii="Times New Roman" w:hAnsi="Times New Roman" w:cs="Times New Roman"/>
          <w:b w:val="0"/>
          <w:bCs w:val="0"/>
          <w:sz w:val="26"/>
          <w:szCs w:val="26"/>
        </w:rPr>
        <w:t>au</w:t>
      </w:r>
      <w:r w:rsidRPr="00C86152">
        <w:rPr>
          <w:rStyle w:val="lev"/>
          <w:rFonts w:ascii="Times New Roman" w:hAnsi="Times New Roman" w:cs="Times New Roman"/>
          <w:b w:val="0"/>
          <w:bCs w:val="0"/>
          <w:sz w:val="26"/>
          <w:szCs w:val="26"/>
        </w:rPr>
        <w:t xml:space="preserve"> plus tard 90 jours avant le passage d’examen. </w:t>
      </w:r>
    </w:p>
    <w:p w14:paraId="153229A4"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 </w:t>
      </w:r>
    </w:p>
    <w:p w14:paraId="40742755" w14:textId="77777777" w:rsidR="00660FAF" w:rsidRPr="00C86152" w:rsidRDefault="00660FAF" w:rsidP="00660FAF">
      <w:pPr>
        <w:spacing w:after="0" w:line="240" w:lineRule="auto"/>
        <w:jc w:val="both"/>
        <w:rPr>
          <w:rStyle w:val="lev"/>
          <w:rFonts w:ascii="Times New Roman" w:hAnsi="Times New Roman" w:cs="Times New Roman"/>
          <w:b w:val="0"/>
          <w:bCs w:val="0"/>
          <w:sz w:val="26"/>
          <w:szCs w:val="26"/>
        </w:rPr>
      </w:pPr>
      <w:r w:rsidRPr="00C86152">
        <w:rPr>
          <w:rStyle w:val="lev"/>
          <w:rFonts w:ascii="Times New Roman" w:hAnsi="Times New Roman" w:cs="Times New Roman"/>
          <w:b w:val="0"/>
          <w:bCs w:val="0"/>
          <w:sz w:val="26"/>
          <w:szCs w:val="26"/>
        </w:rPr>
        <w:t xml:space="preserve">Les bonifications ne sont pas cumulables et ne peuvent être accordées qu’à une seule occasion.  </w:t>
      </w:r>
    </w:p>
    <w:p w14:paraId="4315CEE8" w14:textId="77777777" w:rsidR="002E3187" w:rsidRPr="00FC41B4" w:rsidRDefault="00D07F57" w:rsidP="00FC41B4">
      <w:pPr>
        <w:spacing w:after="0" w:line="240" w:lineRule="auto"/>
        <w:jc w:val="both"/>
        <w:rPr>
          <w:rStyle w:val="lev"/>
          <w:rFonts w:ascii="Times New Roman" w:hAnsi="Times New Roman" w:cs="Times New Roman"/>
          <w:b w:val="0"/>
          <w:bCs w:val="0"/>
          <w:sz w:val="26"/>
          <w:szCs w:val="26"/>
        </w:rPr>
      </w:pPr>
      <w:r>
        <w:rPr>
          <w:rStyle w:val="lev"/>
          <w:rFonts w:ascii="Times New Roman" w:hAnsi="Times New Roman" w:cs="Times New Roman"/>
          <w:b w:val="0"/>
          <w:bCs w:val="0"/>
          <w:sz w:val="26"/>
          <w:szCs w:val="26"/>
        </w:rPr>
        <w:t xml:space="preserve"> </w:t>
      </w:r>
    </w:p>
    <w:p w14:paraId="36AF6AC1" w14:textId="77777777" w:rsidR="001C0AE8" w:rsidRPr="001C0AE8" w:rsidRDefault="00D04AEC" w:rsidP="001C0AE8">
      <w:pPr>
        <w:spacing w:after="0" w:line="240" w:lineRule="auto"/>
        <w:jc w:val="both"/>
        <w:rPr>
          <w:rStyle w:val="lev"/>
          <w:rFonts w:ascii="Times New Roman" w:hAnsi="Times New Roman" w:cs="Times New Roman"/>
          <w:b w:val="0"/>
          <w:bCs w:val="0"/>
          <w:sz w:val="26"/>
          <w:szCs w:val="26"/>
        </w:rPr>
      </w:pPr>
      <w:r w:rsidRPr="00D04AEC">
        <w:rPr>
          <w:rStyle w:val="lev"/>
          <w:rFonts w:ascii="Times New Roman" w:hAnsi="Times New Roman" w:cs="Times New Roman"/>
          <w:bCs w:val="0"/>
          <w:sz w:val="26"/>
          <w:szCs w:val="26"/>
        </w:rPr>
        <w:t>E</w:t>
      </w:r>
      <w:r w:rsidR="00D07F57" w:rsidRPr="00D04AEC">
        <w:rPr>
          <w:rStyle w:val="lev"/>
          <w:rFonts w:ascii="Times New Roman" w:hAnsi="Times New Roman" w:cs="Times New Roman"/>
          <w:bCs w:val="0"/>
          <w:sz w:val="26"/>
          <w:szCs w:val="26"/>
        </w:rPr>
        <w:t>-</w:t>
      </w:r>
      <w:r w:rsidR="00D07F57">
        <w:rPr>
          <w:rStyle w:val="lev"/>
          <w:rFonts w:ascii="Times New Roman" w:hAnsi="Times New Roman" w:cs="Times New Roman"/>
          <w:b w:val="0"/>
          <w:bCs w:val="0"/>
          <w:sz w:val="26"/>
          <w:szCs w:val="26"/>
        </w:rPr>
        <w:t xml:space="preserve"> </w:t>
      </w:r>
      <w:r w:rsidR="00D07F57" w:rsidRPr="00D07F57">
        <w:rPr>
          <w:rStyle w:val="lev"/>
          <w:rFonts w:ascii="Times New Roman" w:hAnsi="Times New Roman" w:cs="Times New Roman"/>
          <w:bCs w:val="0"/>
          <w:sz w:val="26"/>
          <w:szCs w:val="26"/>
        </w:rPr>
        <w:t xml:space="preserve">RECONNAISSANCE DES </w:t>
      </w:r>
      <w:r w:rsidR="001C0AE8" w:rsidRPr="00D07F57">
        <w:rPr>
          <w:rStyle w:val="lev"/>
          <w:rFonts w:ascii="Times New Roman" w:hAnsi="Times New Roman" w:cs="Times New Roman"/>
          <w:bCs w:val="0"/>
          <w:sz w:val="26"/>
          <w:szCs w:val="26"/>
        </w:rPr>
        <w:t>GRADES OBTENUS A L’ETRANGER</w:t>
      </w:r>
      <w:r w:rsidR="001C0AE8" w:rsidRPr="001C0AE8">
        <w:rPr>
          <w:rStyle w:val="lev"/>
          <w:rFonts w:ascii="Times New Roman" w:hAnsi="Times New Roman" w:cs="Times New Roman"/>
          <w:b w:val="0"/>
          <w:bCs w:val="0"/>
          <w:sz w:val="26"/>
          <w:szCs w:val="26"/>
        </w:rPr>
        <w:t xml:space="preserve"> </w:t>
      </w:r>
    </w:p>
    <w:p w14:paraId="029F4B1A"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 </w:t>
      </w:r>
    </w:p>
    <w:p w14:paraId="3410E7E2" w14:textId="77777777" w:rsidR="001C0AE8" w:rsidRPr="001C0AE8" w:rsidRDefault="00A45C7A" w:rsidP="001C0AE8">
      <w:pPr>
        <w:spacing w:after="0" w:line="240" w:lineRule="auto"/>
        <w:jc w:val="both"/>
        <w:rPr>
          <w:rStyle w:val="lev"/>
          <w:rFonts w:ascii="Times New Roman" w:hAnsi="Times New Roman" w:cs="Times New Roman"/>
          <w:b w:val="0"/>
          <w:bCs w:val="0"/>
          <w:sz w:val="26"/>
          <w:szCs w:val="26"/>
        </w:rPr>
      </w:pPr>
      <w:r>
        <w:rPr>
          <w:rStyle w:val="lev"/>
          <w:rFonts w:ascii="Times New Roman" w:hAnsi="Times New Roman" w:cs="Times New Roman"/>
          <w:b w:val="0"/>
          <w:bCs w:val="0"/>
          <w:sz w:val="26"/>
          <w:szCs w:val="26"/>
        </w:rPr>
        <w:t>Les demandes de reconnaissance des Dang</w:t>
      </w:r>
      <w:r w:rsidR="001C0AE8" w:rsidRPr="001C0AE8">
        <w:rPr>
          <w:rStyle w:val="lev"/>
          <w:rFonts w:ascii="Times New Roman" w:hAnsi="Times New Roman" w:cs="Times New Roman"/>
          <w:b w:val="0"/>
          <w:bCs w:val="0"/>
          <w:sz w:val="26"/>
          <w:szCs w:val="26"/>
        </w:rPr>
        <w:t xml:space="preserve"> </w:t>
      </w:r>
      <w:r>
        <w:rPr>
          <w:rStyle w:val="lev"/>
          <w:rFonts w:ascii="Times New Roman" w:hAnsi="Times New Roman" w:cs="Times New Roman"/>
          <w:b w:val="0"/>
          <w:bCs w:val="0"/>
          <w:sz w:val="26"/>
          <w:szCs w:val="26"/>
        </w:rPr>
        <w:t>ou</w:t>
      </w:r>
      <w:r w:rsidR="00BF3D89">
        <w:rPr>
          <w:rStyle w:val="lev"/>
          <w:rFonts w:ascii="Times New Roman" w:hAnsi="Times New Roman" w:cs="Times New Roman"/>
          <w:b w:val="0"/>
          <w:bCs w:val="0"/>
          <w:sz w:val="26"/>
          <w:szCs w:val="26"/>
        </w:rPr>
        <w:t xml:space="preserve"> de</w:t>
      </w:r>
      <w:r w:rsidR="001C0AE8" w:rsidRPr="001C0AE8">
        <w:rPr>
          <w:rStyle w:val="lev"/>
          <w:rFonts w:ascii="Times New Roman" w:hAnsi="Times New Roman" w:cs="Times New Roman"/>
          <w:b w:val="0"/>
          <w:bCs w:val="0"/>
          <w:sz w:val="26"/>
          <w:szCs w:val="26"/>
        </w:rPr>
        <w:t xml:space="preserve"> grades </w:t>
      </w:r>
      <w:r w:rsidR="00BF3D89">
        <w:rPr>
          <w:rStyle w:val="lev"/>
          <w:rFonts w:ascii="Times New Roman" w:hAnsi="Times New Roman" w:cs="Times New Roman"/>
          <w:b w:val="0"/>
          <w:bCs w:val="0"/>
          <w:sz w:val="26"/>
          <w:szCs w:val="26"/>
        </w:rPr>
        <w:t>obtenus à</w:t>
      </w:r>
      <w:r w:rsidR="001C0AE8" w:rsidRPr="001C0AE8">
        <w:rPr>
          <w:rStyle w:val="lev"/>
          <w:rFonts w:ascii="Times New Roman" w:hAnsi="Times New Roman" w:cs="Times New Roman"/>
          <w:b w:val="0"/>
          <w:bCs w:val="0"/>
          <w:sz w:val="26"/>
          <w:szCs w:val="26"/>
        </w:rPr>
        <w:t xml:space="preserve"> </w:t>
      </w:r>
      <w:r w:rsidR="00BF3D89">
        <w:rPr>
          <w:rStyle w:val="lev"/>
          <w:rFonts w:ascii="Times New Roman" w:hAnsi="Times New Roman" w:cs="Times New Roman"/>
          <w:b w:val="0"/>
          <w:bCs w:val="0"/>
          <w:sz w:val="26"/>
          <w:szCs w:val="26"/>
        </w:rPr>
        <w:t>l’étranger</w:t>
      </w:r>
      <w:r w:rsidR="001C0AE8" w:rsidRPr="001C0AE8">
        <w:rPr>
          <w:rStyle w:val="lev"/>
          <w:rFonts w:ascii="Times New Roman" w:hAnsi="Times New Roman" w:cs="Times New Roman"/>
          <w:b w:val="0"/>
          <w:bCs w:val="0"/>
          <w:sz w:val="26"/>
          <w:szCs w:val="26"/>
        </w:rPr>
        <w:t xml:space="preserve"> peuvent faire l’objet d’une reconnaissance par la </w:t>
      </w:r>
      <w:r w:rsidR="00BF3D89">
        <w:rPr>
          <w:rStyle w:val="lev"/>
          <w:rFonts w:ascii="Times New Roman" w:hAnsi="Times New Roman" w:cs="Times New Roman"/>
          <w:b w:val="0"/>
          <w:bCs w:val="0"/>
          <w:sz w:val="26"/>
          <w:szCs w:val="26"/>
        </w:rPr>
        <w:t>Commission Technique Nationale de la Fédération Burkinabè de Vovinam Viet Vo Dao</w:t>
      </w:r>
      <w:r w:rsidR="001C0AE8" w:rsidRPr="001C0AE8">
        <w:rPr>
          <w:rStyle w:val="lev"/>
          <w:rFonts w:ascii="Times New Roman" w:hAnsi="Times New Roman" w:cs="Times New Roman"/>
          <w:b w:val="0"/>
          <w:bCs w:val="0"/>
          <w:sz w:val="26"/>
          <w:szCs w:val="26"/>
        </w:rPr>
        <w:t xml:space="preserve">. </w:t>
      </w:r>
    </w:p>
    <w:p w14:paraId="079C8EDE" w14:textId="77777777" w:rsidR="001C0AE8" w:rsidRPr="001C0AE8" w:rsidRDefault="00464F67" w:rsidP="001C0AE8">
      <w:pPr>
        <w:spacing w:after="0" w:line="240" w:lineRule="auto"/>
        <w:jc w:val="both"/>
        <w:rPr>
          <w:rStyle w:val="lev"/>
          <w:rFonts w:ascii="Times New Roman" w:hAnsi="Times New Roman" w:cs="Times New Roman"/>
          <w:b w:val="0"/>
          <w:bCs w:val="0"/>
          <w:sz w:val="26"/>
          <w:szCs w:val="26"/>
        </w:rPr>
      </w:pPr>
      <w:r>
        <w:rPr>
          <w:rStyle w:val="lev"/>
          <w:rFonts w:ascii="Times New Roman" w:hAnsi="Times New Roman" w:cs="Times New Roman"/>
          <w:b w:val="0"/>
          <w:bCs w:val="0"/>
          <w:sz w:val="26"/>
          <w:szCs w:val="26"/>
        </w:rPr>
        <w:lastRenderedPageBreak/>
        <w:t xml:space="preserve"> Ce pendant le pays qui a délivré le grade </w:t>
      </w:r>
      <w:r w:rsidR="001C0AE8" w:rsidRPr="001C0AE8">
        <w:rPr>
          <w:rStyle w:val="lev"/>
          <w:rFonts w:ascii="Times New Roman" w:hAnsi="Times New Roman" w:cs="Times New Roman"/>
          <w:b w:val="0"/>
          <w:bCs w:val="0"/>
          <w:sz w:val="26"/>
          <w:szCs w:val="26"/>
        </w:rPr>
        <w:t xml:space="preserve">doit être </w:t>
      </w:r>
      <w:r>
        <w:rPr>
          <w:rStyle w:val="lev"/>
          <w:rFonts w:ascii="Times New Roman" w:hAnsi="Times New Roman" w:cs="Times New Roman"/>
          <w:b w:val="0"/>
          <w:bCs w:val="0"/>
          <w:sz w:val="26"/>
          <w:szCs w:val="26"/>
        </w:rPr>
        <w:t>membre de la Fédération Mondiale de Vovinam Viet Vo Dao</w:t>
      </w:r>
      <w:r w:rsidR="001C0AE8" w:rsidRPr="001C0AE8">
        <w:rPr>
          <w:rStyle w:val="lev"/>
          <w:rFonts w:ascii="Times New Roman" w:hAnsi="Times New Roman" w:cs="Times New Roman"/>
          <w:b w:val="0"/>
          <w:bCs w:val="0"/>
          <w:sz w:val="26"/>
          <w:szCs w:val="26"/>
        </w:rPr>
        <w:t xml:space="preserve">. </w:t>
      </w:r>
    </w:p>
    <w:p w14:paraId="1C2182E3"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 </w:t>
      </w:r>
    </w:p>
    <w:p w14:paraId="4CA706B2"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Les demandes de reconnaissance de grade sont formulées auprès de la </w:t>
      </w:r>
      <w:r w:rsidR="00546CD6">
        <w:rPr>
          <w:rStyle w:val="lev"/>
          <w:rFonts w:ascii="Times New Roman" w:hAnsi="Times New Roman" w:cs="Times New Roman"/>
          <w:b w:val="0"/>
          <w:bCs w:val="0"/>
          <w:sz w:val="26"/>
          <w:szCs w:val="26"/>
        </w:rPr>
        <w:t xml:space="preserve">Direction Technique Nationale et </w:t>
      </w:r>
      <w:r w:rsidRPr="001C0AE8">
        <w:rPr>
          <w:rStyle w:val="lev"/>
          <w:rFonts w:ascii="Times New Roman" w:hAnsi="Times New Roman" w:cs="Times New Roman"/>
          <w:b w:val="0"/>
          <w:bCs w:val="0"/>
          <w:sz w:val="26"/>
          <w:szCs w:val="26"/>
        </w:rPr>
        <w:t xml:space="preserve">doivent être accompagnées </w:t>
      </w:r>
      <w:r w:rsidR="00546CD6">
        <w:rPr>
          <w:rStyle w:val="lev"/>
          <w:rFonts w:ascii="Times New Roman" w:hAnsi="Times New Roman" w:cs="Times New Roman"/>
          <w:b w:val="0"/>
          <w:bCs w:val="0"/>
          <w:sz w:val="26"/>
          <w:szCs w:val="26"/>
        </w:rPr>
        <w:t>des pièces</w:t>
      </w:r>
      <w:r w:rsidRPr="001C0AE8">
        <w:rPr>
          <w:rStyle w:val="lev"/>
          <w:rFonts w:ascii="Times New Roman" w:hAnsi="Times New Roman" w:cs="Times New Roman"/>
          <w:b w:val="0"/>
          <w:bCs w:val="0"/>
          <w:sz w:val="26"/>
          <w:szCs w:val="26"/>
        </w:rPr>
        <w:t xml:space="preserve"> type fourni </w:t>
      </w:r>
      <w:r w:rsidR="00546CD6">
        <w:rPr>
          <w:rStyle w:val="lev"/>
          <w:rFonts w:ascii="Times New Roman" w:hAnsi="Times New Roman" w:cs="Times New Roman"/>
          <w:b w:val="0"/>
          <w:bCs w:val="0"/>
          <w:sz w:val="26"/>
          <w:szCs w:val="26"/>
        </w:rPr>
        <w:t xml:space="preserve">pour un examen de grade </w:t>
      </w:r>
      <w:r w:rsidRPr="001C0AE8">
        <w:rPr>
          <w:rStyle w:val="lev"/>
          <w:rFonts w:ascii="Times New Roman" w:hAnsi="Times New Roman" w:cs="Times New Roman"/>
          <w:b w:val="0"/>
          <w:bCs w:val="0"/>
          <w:sz w:val="26"/>
          <w:szCs w:val="26"/>
        </w:rPr>
        <w:t xml:space="preserve">auquel doivent être notamment jointes </w:t>
      </w:r>
      <w:r w:rsidR="00546CD6">
        <w:rPr>
          <w:rStyle w:val="lev"/>
          <w:rFonts w:ascii="Times New Roman" w:hAnsi="Times New Roman" w:cs="Times New Roman"/>
          <w:b w:val="0"/>
          <w:bCs w:val="0"/>
          <w:sz w:val="26"/>
          <w:szCs w:val="26"/>
        </w:rPr>
        <w:t>une</w:t>
      </w:r>
      <w:r w:rsidRPr="001C0AE8">
        <w:rPr>
          <w:rStyle w:val="lev"/>
          <w:rFonts w:ascii="Times New Roman" w:hAnsi="Times New Roman" w:cs="Times New Roman"/>
          <w:b w:val="0"/>
          <w:bCs w:val="0"/>
          <w:sz w:val="26"/>
          <w:szCs w:val="26"/>
        </w:rPr>
        <w:t xml:space="preserve"> copie du diplôme</w:t>
      </w:r>
      <w:r w:rsidR="0058462A">
        <w:rPr>
          <w:rStyle w:val="lev"/>
          <w:rFonts w:ascii="Times New Roman" w:hAnsi="Times New Roman" w:cs="Times New Roman"/>
          <w:b w:val="0"/>
          <w:bCs w:val="0"/>
          <w:sz w:val="26"/>
          <w:szCs w:val="26"/>
        </w:rPr>
        <w:t xml:space="preserve"> ou de l’Attestation</w:t>
      </w:r>
      <w:r w:rsidRPr="001C0AE8">
        <w:rPr>
          <w:rStyle w:val="lev"/>
          <w:rFonts w:ascii="Times New Roman" w:hAnsi="Times New Roman" w:cs="Times New Roman"/>
          <w:b w:val="0"/>
          <w:bCs w:val="0"/>
          <w:sz w:val="26"/>
          <w:szCs w:val="26"/>
        </w:rPr>
        <w:t xml:space="preserve"> délivré par </w:t>
      </w:r>
      <w:r w:rsidR="0058462A">
        <w:rPr>
          <w:rStyle w:val="lev"/>
          <w:rFonts w:ascii="Times New Roman" w:hAnsi="Times New Roman" w:cs="Times New Roman"/>
          <w:b w:val="0"/>
          <w:bCs w:val="0"/>
          <w:sz w:val="26"/>
          <w:szCs w:val="26"/>
        </w:rPr>
        <w:t>le pays d’origine du grade</w:t>
      </w:r>
      <w:r w:rsidRPr="001C0AE8">
        <w:rPr>
          <w:rStyle w:val="lev"/>
          <w:rFonts w:ascii="Times New Roman" w:hAnsi="Times New Roman" w:cs="Times New Roman"/>
          <w:b w:val="0"/>
          <w:bCs w:val="0"/>
          <w:sz w:val="26"/>
          <w:szCs w:val="26"/>
        </w:rPr>
        <w:t xml:space="preserve"> ; </w:t>
      </w:r>
    </w:p>
    <w:p w14:paraId="3EB8B866"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p>
    <w:p w14:paraId="4F8703CF"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La </w:t>
      </w:r>
      <w:r w:rsidR="006A7CAB">
        <w:rPr>
          <w:rStyle w:val="lev"/>
          <w:rFonts w:ascii="Times New Roman" w:hAnsi="Times New Roman" w:cs="Times New Roman"/>
          <w:b w:val="0"/>
          <w:bCs w:val="0"/>
          <w:sz w:val="26"/>
          <w:szCs w:val="26"/>
        </w:rPr>
        <w:t>Commission Technique Nationale</w:t>
      </w:r>
      <w:r w:rsidRPr="001C0AE8">
        <w:rPr>
          <w:rStyle w:val="lev"/>
          <w:rFonts w:ascii="Times New Roman" w:hAnsi="Times New Roman" w:cs="Times New Roman"/>
          <w:b w:val="0"/>
          <w:bCs w:val="0"/>
          <w:sz w:val="26"/>
          <w:szCs w:val="26"/>
        </w:rPr>
        <w:t xml:space="preserve"> peut exiger que le candidat se soumette à tout ou partie de l’examen d’obtention </w:t>
      </w:r>
      <w:r w:rsidR="006A7CAB">
        <w:rPr>
          <w:rStyle w:val="lev"/>
          <w:rFonts w:ascii="Times New Roman" w:hAnsi="Times New Roman" w:cs="Times New Roman"/>
          <w:b w:val="0"/>
          <w:bCs w:val="0"/>
          <w:sz w:val="26"/>
          <w:szCs w:val="26"/>
        </w:rPr>
        <w:t xml:space="preserve">du </w:t>
      </w:r>
      <w:r w:rsidRPr="001C0AE8">
        <w:rPr>
          <w:rStyle w:val="lev"/>
          <w:rFonts w:ascii="Times New Roman" w:hAnsi="Times New Roman" w:cs="Times New Roman"/>
          <w:b w:val="0"/>
          <w:bCs w:val="0"/>
          <w:sz w:val="26"/>
          <w:szCs w:val="26"/>
        </w:rPr>
        <w:t>grade demandé. Le candidat peut se voir attribuer un</w:t>
      </w:r>
      <w:del w:id="15" w:author="pc" w:date="2021-01-28T13:56:00Z">
        <w:r w:rsidR="006A7CAB" w:rsidDel="00C46391">
          <w:rPr>
            <w:rStyle w:val="lev"/>
            <w:rFonts w:ascii="Times New Roman" w:hAnsi="Times New Roman" w:cs="Times New Roman"/>
            <w:b w:val="0"/>
            <w:bCs w:val="0"/>
            <w:sz w:val="26"/>
            <w:szCs w:val="26"/>
          </w:rPr>
          <w:delText>e</w:delText>
        </w:r>
      </w:del>
      <w:r w:rsidRPr="001C0AE8">
        <w:rPr>
          <w:rStyle w:val="lev"/>
          <w:rFonts w:ascii="Times New Roman" w:hAnsi="Times New Roman" w:cs="Times New Roman"/>
          <w:b w:val="0"/>
          <w:bCs w:val="0"/>
          <w:sz w:val="26"/>
          <w:szCs w:val="26"/>
        </w:rPr>
        <w:t xml:space="preserve"> Dan</w:t>
      </w:r>
      <w:r w:rsidR="006A7CAB">
        <w:rPr>
          <w:rStyle w:val="lev"/>
          <w:rFonts w:ascii="Times New Roman" w:hAnsi="Times New Roman" w:cs="Times New Roman"/>
          <w:b w:val="0"/>
          <w:bCs w:val="0"/>
          <w:sz w:val="26"/>
          <w:szCs w:val="26"/>
        </w:rPr>
        <w:t>g</w:t>
      </w:r>
      <w:r w:rsidRPr="001C0AE8">
        <w:rPr>
          <w:rStyle w:val="lev"/>
          <w:rFonts w:ascii="Times New Roman" w:hAnsi="Times New Roman" w:cs="Times New Roman"/>
          <w:b w:val="0"/>
          <w:bCs w:val="0"/>
          <w:sz w:val="26"/>
          <w:szCs w:val="26"/>
        </w:rPr>
        <w:t xml:space="preserve"> inférieur au Dan</w:t>
      </w:r>
      <w:r w:rsidR="006A7CAB">
        <w:rPr>
          <w:rStyle w:val="lev"/>
          <w:rFonts w:ascii="Times New Roman" w:hAnsi="Times New Roman" w:cs="Times New Roman"/>
          <w:b w:val="0"/>
          <w:bCs w:val="0"/>
          <w:sz w:val="26"/>
          <w:szCs w:val="26"/>
        </w:rPr>
        <w:t>g</w:t>
      </w:r>
      <w:r w:rsidRPr="001C0AE8">
        <w:rPr>
          <w:rStyle w:val="lev"/>
          <w:rFonts w:ascii="Times New Roman" w:hAnsi="Times New Roman" w:cs="Times New Roman"/>
          <w:b w:val="0"/>
          <w:bCs w:val="0"/>
          <w:sz w:val="26"/>
          <w:szCs w:val="26"/>
        </w:rPr>
        <w:t xml:space="preserve"> initialement demandé après contrôle des connaissances et/ou des savoir-faire correspondant aux règles techniques de la présente réglementation. </w:t>
      </w:r>
    </w:p>
    <w:p w14:paraId="09AA057A"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 </w:t>
      </w:r>
    </w:p>
    <w:p w14:paraId="5AA0D4AA"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La </w:t>
      </w:r>
      <w:r w:rsidR="006A7CAB">
        <w:rPr>
          <w:rStyle w:val="lev"/>
          <w:rFonts w:ascii="Times New Roman" w:hAnsi="Times New Roman" w:cs="Times New Roman"/>
          <w:b w:val="0"/>
          <w:bCs w:val="0"/>
          <w:sz w:val="26"/>
          <w:szCs w:val="26"/>
        </w:rPr>
        <w:t>Commission Technique Nationale</w:t>
      </w:r>
      <w:r w:rsidRPr="001C0AE8">
        <w:rPr>
          <w:rStyle w:val="lev"/>
          <w:rFonts w:ascii="Times New Roman" w:hAnsi="Times New Roman" w:cs="Times New Roman"/>
          <w:b w:val="0"/>
          <w:bCs w:val="0"/>
          <w:sz w:val="26"/>
          <w:szCs w:val="26"/>
        </w:rPr>
        <w:t xml:space="preserve"> n’étudie que les demandes de reconnaissance dont le dossier comporte tout justificatif émanant </w:t>
      </w:r>
      <w:r w:rsidR="006A7CAB">
        <w:rPr>
          <w:rStyle w:val="lev"/>
          <w:rFonts w:ascii="Times New Roman" w:hAnsi="Times New Roman" w:cs="Times New Roman"/>
          <w:b w:val="0"/>
          <w:bCs w:val="0"/>
          <w:sz w:val="26"/>
          <w:szCs w:val="26"/>
        </w:rPr>
        <w:t xml:space="preserve">du club ou </w:t>
      </w:r>
      <w:r w:rsidRPr="001C0AE8">
        <w:rPr>
          <w:rStyle w:val="lev"/>
          <w:rFonts w:ascii="Times New Roman" w:hAnsi="Times New Roman" w:cs="Times New Roman"/>
          <w:b w:val="0"/>
          <w:bCs w:val="0"/>
          <w:sz w:val="26"/>
          <w:szCs w:val="26"/>
        </w:rPr>
        <w:t>de l</w:t>
      </w:r>
      <w:r w:rsidR="006A7CAB">
        <w:rPr>
          <w:rStyle w:val="lev"/>
          <w:rFonts w:ascii="Times New Roman" w:hAnsi="Times New Roman" w:cs="Times New Roman"/>
          <w:b w:val="0"/>
          <w:bCs w:val="0"/>
          <w:sz w:val="26"/>
          <w:szCs w:val="26"/>
        </w:rPr>
        <w:t>a fédération étrangère</w:t>
      </w:r>
      <w:r w:rsidRPr="001C0AE8">
        <w:rPr>
          <w:rStyle w:val="lev"/>
          <w:rFonts w:ascii="Times New Roman" w:hAnsi="Times New Roman" w:cs="Times New Roman"/>
          <w:b w:val="0"/>
          <w:bCs w:val="0"/>
          <w:sz w:val="26"/>
          <w:szCs w:val="26"/>
        </w:rPr>
        <w:t xml:space="preserve">.  </w:t>
      </w:r>
    </w:p>
    <w:p w14:paraId="670B5233"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 </w:t>
      </w:r>
    </w:p>
    <w:p w14:paraId="385D6391"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Le présent règlement prévoit que tout candidat à l’obtention </w:t>
      </w:r>
      <w:r w:rsidR="006A7CAB">
        <w:rPr>
          <w:rStyle w:val="lev"/>
          <w:rFonts w:ascii="Times New Roman" w:hAnsi="Times New Roman" w:cs="Times New Roman"/>
          <w:b w:val="0"/>
          <w:bCs w:val="0"/>
          <w:sz w:val="26"/>
          <w:szCs w:val="26"/>
        </w:rPr>
        <w:t>de</w:t>
      </w:r>
      <w:r w:rsidRPr="001C0AE8">
        <w:rPr>
          <w:rStyle w:val="lev"/>
          <w:rFonts w:ascii="Times New Roman" w:hAnsi="Times New Roman" w:cs="Times New Roman"/>
          <w:b w:val="0"/>
          <w:bCs w:val="0"/>
          <w:sz w:val="26"/>
          <w:szCs w:val="26"/>
        </w:rPr>
        <w:t xml:space="preserve"> grade par reconnaissance doit remplir des conditions d’âge et de temps de pratique telles que fixées au sein du présent règlement. </w:t>
      </w:r>
    </w:p>
    <w:p w14:paraId="71C180DF"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Il ne peut être obtenu plus d’une reconnaissance </w:t>
      </w:r>
      <w:r w:rsidR="006A7CAB">
        <w:rPr>
          <w:rStyle w:val="lev"/>
          <w:rFonts w:ascii="Times New Roman" w:hAnsi="Times New Roman" w:cs="Times New Roman"/>
          <w:b w:val="0"/>
          <w:bCs w:val="0"/>
          <w:sz w:val="26"/>
          <w:szCs w:val="26"/>
        </w:rPr>
        <w:t>de grade</w:t>
      </w:r>
      <w:r w:rsidRPr="001C0AE8">
        <w:rPr>
          <w:rStyle w:val="lev"/>
          <w:rFonts w:ascii="Times New Roman" w:hAnsi="Times New Roman" w:cs="Times New Roman"/>
          <w:b w:val="0"/>
          <w:bCs w:val="0"/>
          <w:sz w:val="26"/>
          <w:szCs w:val="26"/>
        </w:rPr>
        <w:t xml:space="preserve">. </w:t>
      </w:r>
    </w:p>
    <w:p w14:paraId="2779EAFE" w14:textId="77777777" w:rsidR="001C0AE8" w:rsidRPr="001C0AE8" w:rsidRDefault="001C0AE8" w:rsidP="001C0AE8">
      <w:pPr>
        <w:spacing w:after="0" w:line="240" w:lineRule="auto"/>
        <w:jc w:val="both"/>
        <w:rPr>
          <w:rStyle w:val="lev"/>
          <w:rFonts w:ascii="Times New Roman" w:hAnsi="Times New Roman" w:cs="Times New Roman"/>
          <w:b w:val="0"/>
          <w:bCs w:val="0"/>
          <w:sz w:val="26"/>
          <w:szCs w:val="26"/>
        </w:rPr>
      </w:pPr>
      <w:r w:rsidRPr="001C0AE8">
        <w:rPr>
          <w:rStyle w:val="lev"/>
          <w:rFonts w:ascii="Times New Roman" w:hAnsi="Times New Roman" w:cs="Times New Roman"/>
          <w:b w:val="0"/>
          <w:bCs w:val="0"/>
          <w:sz w:val="26"/>
          <w:szCs w:val="26"/>
        </w:rPr>
        <w:t xml:space="preserve"> </w:t>
      </w:r>
    </w:p>
    <w:p w14:paraId="0B38CF0B" w14:textId="77777777" w:rsidR="00FC41B4" w:rsidRPr="007441FE" w:rsidRDefault="007441FE" w:rsidP="001C0AE8">
      <w:pPr>
        <w:spacing w:after="0" w:line="240" w:lineRule="auto"/>
        <w:jc w:val="both"/>
        <w:rPr>
          <w:rStyle w:val="lev"/>
          <w:rFonts w:ascii="Times New Roman" w:hAnsi="Times New Roman" w:cs="Times New Roman"/>
          <w:bCs w:val="0"/>
          <w:sz w:val="26"/>
          <w:szCs w:val="26"/>
        </w:rPr>
      </w:pPr>
      <w:r w:rsidRPr="007441FE">
        <w:rPr>
          <w:rStyle w:val="lev"/>
          <w:rFonts w:ascii="Times New Roman" w:hAnsi="Times New Roman" w:cs="Times New Roman"/>
          <w:bCs w:val="0"/>
          <w:sz w:val="26"/>
          <w:szCs w:val="26"/>
          <w:u w:val="single"/>
        </w:rPr>
        <w:t>CHAPITRE 3</w:t>
      </w:r>
      <w:r w:rsidR="00D04AEC" w:rsidRPr="007441FE">
        <w:rPr>
          <w:rStyle w:val="lev"/>
          <w:rFonts w:ascii="Times New Roman" w:hAnsi="Times New Roman" w:cs="Times New Roman"/>
          <w:bCs w:val="0"/>
          <w:sz w:val="26"/>
          <w:szCs w:val="26"/>
          <w:u w:val="single"/>
        </w:rPr>
        <w:t> </w:t>
      </w:r>
      <w:r w:rsidR="00D04AEC" w:rsidRPr="007441FE">
        <w:rPr>
          <w:rStyle w:val="lev"/>
          <w:rFonts w:ascii="Times New Roman" w:hAnsi="Times New Roman" w:cs="Times New Roman"/>
          <w:bCs w:val="0"/>
          <w:sz w:val="26"/>
          <w:szCs w:val="26"/>
        </w:rPr>
        <w:t xml:space="preserve">: LE SYSTEME DE GRADES </w:t>
      </w:r>
    </w:p>
    <w:p w14:paraId="1D6B9863" w14:textId="77777777" w:rsidR="008F3E3E" w:rsidRDefault="009B1741" w:rsidP="00BD07C2">
      <w:pPr>
        <w:spacing w:after="0" w:line="240" w:lineRule="auto"/>
        <w:jc w:val="both"/>
        <w:rPr>
          <w:rStyle w:val="lev"/>
          <w:rFonts w:ascii="Times New Roman" w:hAnsi="Times New Roman" w:cs="Times New Roman"/>
          <w:b w:val="0"/>
          <w:bCs w:val="0"/>
          <w:sz w:val="26"/>
          <w:szCs w:val="26"/>
        </w:rPr>
      </w:pPr>
      <w:r>
        <w:rPr>
          <w:rFonts w:ascii="Times New Roman" w:hAnsi="Times New Roman" w:cs="Times New Roman"/>
          <w:noProof/>
          <w:sz w:val="26"/>
          <w:szCs w:val="26"/>
          <w:lang w:eastAsia="fr-FR"/>
        </w:rPr>
        <mc:AlternateContent>
          <mc:Choice Requires="wps">
            <w:drawing>
              <wp:anchor distT="0" distB="0" distL="114300" distR="114300" simplePos="0" relativeHeight="251682816" behindDoc="0" locked="0" layoutInCell="1" allowOverlap="1" wp14:anchorId="6DFA1795" wp14:editId="2E67B374">
                <wp:simplePos x="0" y="0"/>
                <wp:positionH relativeFrom="column">
                  <wp:posOffset>4919980</wp:posOffset>
                </wp:positionH>
                <wp:positionV relativeFrom="paragraph">
                  <wp:posOffset>191135</wp:posOffset>
                </wp:positionV>
                <wp:extent cx="1504950" cy="3486150"/>
                <wp:effectExtent l="19050" t="19050" r="19050" b="19050"/>
                <wp:wrapNone/>
                <wp:docPr id="39" name="Rectangle 39"/>
                <wp:cNvGraphicFramePr/>
                <a:graphic xmlns:a="http://schemas.openxmlformats.org/drawingml/2006/main">
                  <a:graphicData uri="http://schemas.microsoft.com/office/word/2010/wordprocessingShape">
                    <wps:wsp>
                      <wps:cNvSpPr/>
                      <wps:spPr>
                        <a:xfrm>
                          <a:off x="0" y="0"/>
                          <a:ext cx="1504950" cy="3486150"/>
                        </a:xfrm>
                        <a:prstGeom prst="rect">
                          <a:avLst/>
                        </a:prstGeom>
                        <a:ln w="3810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511186" id="Rectangle 39" o:spid="_x0000_s1026" style="position:absolute;margin-left:387.4pt;margin-top:15.05pt;width:118.5pt;height:27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" fillcolor="white [3201]" strokecolor="yellow" strokeweight="3pt"/>
            </w:pict>
          </mc:Fallback>
        </mc:AlternateContent>
      </w:r>
      <w:r>
        <w:rPr>
          <w:rFonts w:ascii="Times New Roman" w:hAnsi="Times New Roman" w:cs="Times New Roman"/>
          <w:noProof/>
          <w:sz w:val="26"/>
          <w:szCs w:val="26"/>
          <w:lang w:eastAsia="fr-FR"/>
        </w:rPr>
        <mc:AlternateContent>
          <mc:Choice Requires="wps">
            <w:drawing>
              <wp:anchor distT="0" distB="0" distL="114300" distR="114300" simplePos="0" relativeHeight="251681792" behindDoc="0" locked="0" layoutInCell="1" allowOverlap="1" wp14:anchorId="5B5C3A96" wp14:editId="7C407756">
                <wp:simplePos x="0" y="0"/>
                <wp:positionH relativeFrom="column">
                  <wp:posOffset>4262755</wp:posOffset>
                </wp:positionH>
                <wp:positionV relativeFrom="paragraph">
                  <wp:posOffset>3020060</wp:posOffset>
                </wp:positionV>
                <wp:extent cx="193040" cy="171450"/>
                <wp:effectExtent l="0" t="0" r="16510" b="19050"/>
                <wp:wrapNone/>
                <wp:docPr id="38" name="Rectangle 38"/>
                <wp:cNvGraphicFramePr/>
                <a:graphic xmlns:a="http://schemas.openxmlformats.org/drawingml/2006/main">
                  <a:graphicData uri="http://schemas.microsoft.com/office/word/2010/wordprocessingShape">
                    <wps:wsp>
                      <wps:cNvSpPr/>
                      <wps:spPr>
                        <a:xfrm>
                          <a:off x="0" y="0"/>
                          <a:ext cx="193040" cy="1714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C6A44D" id="Rectangle 38" o:spid="_x0000_s1026" style="position:absolute;margin-left:335.65pt;margin-top:237.8pt;width:15.2pt;height:1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" fillcolor="#4472c4 [3208]" strokecolor="white [3201]" strokeweight="1.5pt"/>
            </w:pict>
          </mc:Fallback>
        </mc:AlternateContent>
      </w:r>
      <w:r>
        <w:rPr>
          <w:rFonts w:ascii="Times New Roman" w:hAnsi="Times New Roman" w:cs="Times New Roman"/>
          <w:noProof/>
          <w:sz w:val="26"/>
          <w:szCs w:val="26"/>
          <w:lang w:eastAsia="fr-FR"/>
        </w:rPr>
        <mc:AlternateContent>
          <mc:Choice Requires="wps">
            <w:drawing>
              <wp:anchor distT="0" distB="0" distL="114300" distR="114300" simplePos="0" relativeHeight="251665408" behindDoc="0" locked="0" layoutInCell="1" allowOverlap="1" wp14:anchorId="502F1F31" wp14:editId="3ACC8BDE">
                <wp:simplePos x="0" y="0"/>
                <wp:positionH relativeFrom="column">
                  <wp:posOffset>2776855</wp:posOffset>
                </wp:positionH>
                <wp:positionV relativeFrom="paragraph">
                  <wp:posOffset>191135</wp:posOffset>
                </wp:positionV>
                <wp:extent cx="1847850" cy="3429000"/>
                <wp:effectExtent l="19050" t="19050" r="19050" b="19050"/>
                <wp:wrapNone/>
                <wp:docPr id="13" name="Rectangle 13"/>
                <wp:cNvGraphicFramePr/>
                <a:graphic xmlns:a="http://schemas.openxmlformats.org/drawingml/2006/main">
                  <a:graphicData uri="http://schemas.microsoft.com/office/word/2010/wordprocessingShape">
                    <wps:wsp>
                      <wps:cNvSpPr/>
                      <wps:spPr>
                        <a:xfrm>
                          <a:off x="0" y="0"/>
                          <a:ext cx="1847850" cy="3429000"/>
                        </a:xfrm>
                        <a:prstGeom prst="rect">
                          <a:avLst/>
                        </a:prstGeom>
                        <a:ln w="38100">
                          <a:solidFill>
                            <a:schemeClr val="accent5"/>
                          </a:solidFill>
                        </a:ln>
                      </wps:spPr>
                      <wps:style>
                        <a:lnRef idx="2">
                          <a:schemeClr val="accent6"/>
                        </a:lnRef>
                        <a:fillRef idx="1">
                          <a:schemeClr val="lt1"/>
                        </a:fillRef>
                        <a:effectRef idx="0">
                          <a:schemeClr val="accent6"/>
                        </a:effectRef>
                        <a:fontRef idx="minor">
                          <a:schemeClr val="dk1"/>
                        </a:fontRef>
                      </wps:style>
                      <wps:txbx>
                        <w:txbxContent>
                          <w:tbl>
                            <w:tblPr>
                              <w:tblStyle w:val="Grilledutableau"/>
                              <w:tblW w:w="0" w:type="auto"/>
                              <w:tblLook w:val="04A0" w:firstRow="1" w:lastRow="0" w:firstColumn="1" w:lastColumn="0" w:noHBand="0" w:noVBand="1"/>
                            </w:tblPr>
                            <w:tblGrid>
                              <w:gridCol w:w="2547"/>
                            </w:tblGrid>
                            <w:tr w:rsidR="001C625C" w:rsidRPr="004F0EC4" w14:paraId="7D85FB5D" w14:textId="77777777" w:rsidTr="001C625C">
                              <w:tc>
                                <w:tcPr>
                                  <w:tcW w:w="2547" w:type="dxa"/>
                                </w:tcPr>
                                <w:p w14:paraId="3C531CD0" w14:textId="77777777" w:rsidR="001C625C" w:rsidRPr="004F0EC4" w:rsidRDefault="001C625C" w:rsidP="00181EF4">
                                  <w:pPr>
                                    <w:jc w:val="center"/>
                                    <w:rPr>
                                      <w:b/>
                                    </w:rPr>
                                  </w:pPr>
                                </w:p>
                                <w:p w14:paraId="5B852ACE" w14:textId="77777777" w:rsidR="001C625C" w:rsidRPr="004F0EC4" w:rsidRDefault="001C625C" w:rsidP="00181EF4">
                                  <w:pPr>
                                    <w:jc w:val="center"/>
                                    <w:rPr>
                                      <w:b/>
                                    </w:rPr>
                                  </w:pPr>
                                  <w:r w:rsidRPr="004F0EC4">
                                    <w:rPr>
                                      <w:b/>
                                    </w:rPr>
                                    <w:t>CEINTURES</w:t>
                                  </w:r>
                                  <w:r>
                                    <w:rPr>
                                      <w:b/>
                                    </w:rPr>
                                    <w:t xml:space="preserve"> ADULTES</w:t>
                                  </w:r>
                                </w:p>
                                <w:p w14:paraId="1EC81979" w14:textId="77777777" w:rsidR="001C625C" w:rsidRPr="004F0EC4" w:rsidRDefault="001C625C" w:rsidP="00181EF4">
                                  <w:pPr>
                                    <w:jc w:val="center"/>
                                    <w:rPr>
                                      <w:b/>
                                    </w:rPr>
                                  </w:pPr>
                                </w:p>
                              </w:tc>
                            </w:tr>
                            <w:tr w:rsidR="001C625C" w14:paraId="5B38929F" w14:textId="77777777" w:rsidTr="001C625C">
                              <w:tc>
                                <w:tcPr>
                                  <w:tcW w:w="2547" w:type="dxa"/>
                                </w:tcPr>
                                <w:p w14:paraId="180918C5" w14:textId="77777777" w:rsidR="001C625C" w:rsidRDefault="001C625C" w:rsidP="00181EF4">
                                  <w:pPr>
                                    <w:jc w:val="center"/>
                                  </w:pPr>
                                </w:p>
                                <w:p w14:paraId="30080C51" w14:textId="77777777" w:rsidR="001C625C" w:rsidRDefault="001C625C" w:rsidP="00181EF4">
                                  <w:pPr>
                                    <w:jc w:val="center"/>
                                  </w:pPr>
                                </w:p>
                                <w:p w14:paraId="3FCD5598" w14:textId="77777777" w:rsidR="001C625C" w:rsidRPr="004F0EC4" w:rsidRDefault="001C625C" w:rsidP="00181EF4">
                                  <w:pPr>
                                    <w:jc w:val="center"/>
                                    <w:rPr>
                                      <w:b/>
                                    </w:rPr>
                                  </w:pPr>
                                  <w:r w:rsidRPr="004F0EC4">
                                    <w:rPr>
                                      <w:b/>
                                    </w:rPr>
                                    <w:t>INITIATION</w:t>
                                  </w:r>
                                </w:p>
                                <w:p w14:paraId="43597DB6" w14:textId="77777777" w:rsidR="001C625C" w:rsidRDefault="001C625C" w:rsidP="00181EF4">
                                  <w:pPr>
                                    <w:jc w:val="center"/>
                                  </w:pPr>
                                </w:p>
                              </w:tc>
                            </w:tr>
                            <w:tr w:rsidR="001C625C" w14:paraId="1C5462C1" w14:textId="77777777" w:rsidTr="001C625C">
                              <w:tc>
                                <w:tcPr>
                                  <w:tcW w:w="2547" w:type="dxa"/>
                                </w:tcPr>
                                <w:p w14:paraId="245DBFFF" w14:textId="77777777" w:rsidR="001C625C" w:rsidRDefault="001C625C" w:rsidP="00181EF4">
                                  <w:pPr>
                                    <w:jc w:val="center"/>
                                  </w:pPr>
                                </w:p>
                                <w:p w14:paraId="3B9B5222" w14:textId="77777777" w:rsidR="001C625C" w:rsidRDefault="001C625C" w:rsidP="00181EF4">
                                  <w:pPr>
                                    <w:jc w:val="center"/>
                                  </w:pPr>
                                </w:p>
                                <w:p w14:paraId="50AABA8B" w14:textId="77777777" w:rsidR="001C625C" w:rsidRPr="004F0EC4" w:rsidRDefault="001C625C" w:rsidP="00181EF4">
                                  <w:pPr>
                                    <w:jc w:val="center"/>
                                    <w:rPr>
                                      <w:b/>
                                    </w:rPr>
                                  </w:pPr>
                                  <w:r w:rsidRPr="004F0EC4">
                                    <w:rPr>
                                      <w:b/>
                                    </w:rPr>
                                    <w:t>CAP I</w:t>
                                  </w:r>
                                </w:p>
                                <w:p w14:paraId="40C33851" w14:textId="77777777" w:rsidR="001C625C" w:rsidRDefault="001C625C" w:rsidP="00181EF4">
                                  <w:pPr>
                                    <w:jc w:val="center"/>
                                  </w:pPr>
                                </w:p>
                              </w:tc>
                            </w:tr>
                            <w:tr w:rsidR="001C625C" w14:paraId="14724A03" w14:textId="77777777" w:rsidTr="001C625C">
                              <w:tc>
                                <w:tcPr>
                                  <w:tcW w:w="2547" w:type="dxa"/>
                                </w:tcPr>
                                <w:p w14:paraId="6C5D4C18" w14:textId="77777777" w:rsidR="001C625C" w:rsidRDefault="001C625C" w:rsidP="00181EF4">
                                  <w:pPr>
                                    <w:jc w:val="center"/>
                                  </w:pPr>
                                </w:p>
                                <w:p w14:paraId="523D2795" w14:textId="77777777" w:rsidR="001C625C" w:rsidRDefault="001C625C" w:rsidP="00181EF4">
                                  <w:pPr>
                                    <w:jc w:val="center"/>
                                  </w:pPr>
                                </w:p>
                                <w:p w14:paraId="0F246A81" w14:textId="77777777" w:rsidR="001C625C" w:rsidRPr="004F0EC4" w:rsidRDefault="001C625C" w:rsidP="00181EF4">
                                  <w:pPr>
                                    <w:jc w:val="center"/>
                                    <w:rPr>
                                      <w:b/>
                                    </w:rPr>
                                  </w:pPr>
                                  <w:r w:rsidRPr="004F0EC4">
                                    <w:rPr>
                                      <w:b/>
                                    </w:rPr>
                                    <w:t>CAP II</w:t>
                                  </w:r>
                                </w:p>
                                <w:p w14:paraId="03169582" w14:textId="77777777" w:rsidR="001C625C" w:rsidRDefault="001C625C" w:rsidP="00181EF4">
                                  <w:pPr>
                                    <w:jc w:val="center"/>
                                  </w:pPr>
                                </w:p>
                              </w:tc>
                            </w:tr>
                            <w:tr w:rsidR="001C625C" w14:paraId="14384002" w14:textId="77777777" w:rsidTr="001C625C">
                              <w:tc>
                                <w:tcPr>
                                  <w:tcW w:w="2547" w:type="dxa"/>
                                </w:tcPr>
                                <w:p w14:paraId="7F8E07E4" w14:textId="77777777" w:rsidR="001C625C" w:rsidRDefault="001C625C" w:rsidP="00181EF4">
                                  <w:pPr>
                                    <w:jc w:val="center"/>
                                  </w:pPr>
                                </w:p>
                                <w:p w14:paraId="06D1AC85" w14:textId="77777777" w:rsidR="001C625C" w:rsidRDefault="001C625C" w:rsidP="00181EF4">
                                  <w:pPr>
                                    <w:jc w:val="center"/>
                                  </w:pPr>
                                </w:p>
                                <w:p w14:paraId="34D41301" w14:textId="77777777" w:rsidR="001C625C" w:rsidRPr="004F0EC4" w:rsidRDefault="001C625C" w:rsidP="00181EF4">
                                  <w:pPr>
                                    <w:jc w:val="center"/>
                                    <w:rPr>
                                      <w:b/>
                                    </w:rPr>
                                  </w:pPr>
                                  <w:r w:rsidRPr="004F0EC4">
                                    <w:rPr>
                                      <w:b/>
                                    </w:rPr>
                                    <w:t>CAP III</w:t>
                                  </w:r>
                                </w:p>
                                <w:p w14:paraId="46E9D90A" w14:textId="77777777" w:rsidR="001C625C" w:rsidRDefault="001C625C" w:rsidP="00181EF4">
                                  <w:pPr>
                                    <w:jc w:val="center"/>
                                  </w:pPr>
                                </w:p>
                              </w:tc>
                            </w:tr>
                          </w:tbl>
                          <w:p w14:paraId="4CFC4B5E" w14:textId="77777777" w:rsidR="001C625C" w:rsidRDefault="001C625C" w:rsidP="00181E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2F1F31" id="Rectangle 13" o:spid="_x0000_s1030" style="position:absolute;left:0;text-align:left;margin-left:218.65pt;margin-top:15.05pt;width:145.5pt;height:27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" fillcolor="white [3201]" strokecolor="#4472c4 [3208]" strokeweight="3pt">
                <v:textbox>
                  <w:txbxContent>
                    <w:tbl>
                      <w:tblPr>
                        <w:tblStyle w:val="Grilledutableau"/>
                        <w:tblW w:w="0" w:type="auto"/>
                        <w:tblLook w:val="04A0" w:firstRow="1" w:lastRow="0" w:firstColumn="1" w:lastColumn="0" w:noHBand="0" w:noVBand="1"/>
                      </w:tblPr>
                      <w:tblGrid>
                        <w:gridCol w:w="2547"/>
                      </w:tblGrid>
                      <w:tr w:rsidR="001C625C" w:rsidRPr="004F0EC4" w14:paraId="7D85FB5D" w14:textId="77777777" w:rsidTr="001C625C">
                        <w:tc>
                          <w:tcPr>
                            <w:tcW w:w="2547" w:type="dxa"/>
                          </w:tcPr>
                          <w:p w14:paraId="3C531CD0" w14:textId="77777777" w:rsidR="001C625C" w:rsidRPr="004F0EC4" w:rsidRDefault="001C625C" w:rsidP="00181EF4">
                            <w:pPr>
                              <w:jc w:val="center"/>
                              <w:rPr>
                                <w:b/>
                              </w:rPr>
                            </w:pPr>
                          </w:p>
                          <w:p w14:paraId="5B852ACE" w14:textId="77777777" w:rsidR="001C625C" w:rsidRPr="004F0EC4" w:rsidRDefault="001C625C" w:rsidP="00181EF4">
                            <w:pPr>
                              <w:jc w:val="center"/>
                              <w:rPr>
                                <w:b/>
                              </w:rPr>
                            </w:pPr>
                            <w:r w:rsidRPr="004F0EC4">
                              <w:rPr>
                                <w:b/>
                              </w:rPr>
                              <w:t>CEINTURES</w:t>
                            </w:r>
                            <w:r>
                              <w:rPr>
                                <w:b/>
                              </w:rPr>
                              <w:t xml:space="preserve"> ADULTES</w:t>
                            </w:r>
                          </w:p>
                          <w:p w14:paraId="1EC81979" w14:textId="77777777" w:rsidR="001C625C" w:rsidRPr="004F0EC4" w:rsidRDefault="001C625C" w:rsidP="00181EF4">
                            <w:pPr>
                              <w:jc w:val="center"/>
                              <w:rPr>
                                <w:b/>
                              </w:rPr>
                            </w:pPr>
                          </w:p>
                        </w:tc>
                      </w:tr>
                      <w:tr w:rsidR="001C625C" w14:paraId="5B38929F" w14:textId="77777777" w:rsidTr="001C625C">
                        <w:tc>
                          <w:tcPr>
                            <w:tcW w:w="2547" w:type="dxa"/>
                          </w:tcPr>
                          <w:p w14:paraId="180918C5" w14:textId="77777777" w:rsidR="001C625C" w:rsidRDefault="001C625C" w:rsidP="00181EF4">
                            <w:pPr>
                              <w:jc w:val="center"/>
                            </w:pPr>
                          </w:p>
                          <w:p w14:paraId="30080C51" w14:textId="77777777" w:rsidR="001C625C" w:rsidRDefault="001C625C" w:rsidP="00181EF4">
                            <w:pPr>
                              <w:jc w:val="center"/>
                            </w:pPr>
                          </w:p>
                          <w:p w14:paraId="3FCD5598" w14:textId="77777777" w:rsidR="001C625C" w:rsidRPr="004F0EC4" w:rsidRDefault="001C625C" w:rsidP="00181EF4">
                            <w:pPr>
                              <w:jc w:val="center"/>
                              <w:rPr>
                                <w:b/>
                              </w:rPr>
                            </w:pPr>
                            <w:r w:rsidRPr="004F0EC4">
                              <w:rPr>
                                <w:b/>
                              </w:rPr>
                              <w:t>INITIATION</w:t>
                            </w:r>
                          </w:p>
                          <w:p w14:paraId="43597DB6" w14:textId="77777777" w:rsidR="001C625C" w:rsidRDefault="001C625C" w:rsidP="00181EF4">
                            <w:pPr>
                              <w:jc w:val="center"/>
                            </w:pPr>
                          </w:p>
                        </w:tc>
                      </w:tr>
                      <w:tr w:rsidR="001C625C" w14:paraId="1C5462C1" w14:textId="77777777" w:rsidTr="001C625C">
                        <w:tc>
                          <w:tcPr>
                            <w:tcW w:w="2547" w:type="dxa"/>
                          </w:tcPr>
                          <w:p w14:paraId="245DBFFF" w14:textId="77777777" w:rsidR="001C625C" w:rsidRDefault="001C625C" w:rsidP="00181EF4">
                            <w:pPr>
                              <w:jc w:val="center"/>
                            </w:pPr>
                          </w:p>
                          <w:p w14:paraId="3B9B5222" w14:textId="77777777" w:rsidR="001C625C" w:rsidRDefault="001C625C" w:rsidP="00181EF4">
                            <w:pPr>
                              <w:jc w:val="center"/>
                            </w:pPr>
                          </w:p>
                          <w:p w14:paraId="50AABA8B" w14:textId="77777777" w:rsidR="001C625C" w:rsidRPr="004F0EC4" w:rsidRDefault="001C625C" w:rsidP="00181EF4">
                            <w:pPr>
                              <w:jc w:val="center"/>
                              <w:rPr>
                                <w:b/>
                              </w:rPr>
                            </w:pPr>
                            <w:r w:rsidRPr="004F0EC4">
                              <w:rPr>
                                <w:b/>
                              </w:rPr>
                              <w:t>CAP I</w:t>
                            </w:r>
                          </w:p>
                          <w:p w14:paraId="40C33851" w14:textId="77777777" w:rsidR="001C625C" w:rsidRDefault="001C625C" w:rsidP="00181EF4">
                            <w:pPr>
                              <w:jc w:val="center"/>
                            </w:pPr>
                          </w:p>
                        </w:tc>
                      </w:tr>
                      <w:tr w:rsidR="001C625C" w14:paraId="14724A03" w14:textId="77777777" w:rsidTr="001C625C">
                        <w:tc>
                          <w:tcPr>
                            <w:tcW w:w="2547" w:type="dxa"/>
                          </w:tcPr>
                          <w:p w14:paraId="6C5D4C18" w14:textId="77777777" w:rsidR="001C625C" w:rsidRDefault="001C625C" w:rsidP="00181EF4">
                            <w:pPr>
                              <w:jc w:val="center"/>
                            </w:pPr>
                          </w:p>
                          <w:p w14:paraId="523D2795" w14:textId="77777777" w:rsidR="001C625C" w:rsidRDefault="001C625C" w:rsidP="00181EF4">
                            <w:pPr>
                              <w:jc w:val="center"/>
                            </w:pPr>
                          </w:p>
                          <w:p w14:paraId="0F246A81" w14:textId="77777777" w:rsidR="001C625C" w:rsidRPr="004F0EC4" w:rsidRDefault="001C625C" w:rsidP="00181EF4">
                            <w:pPr>
                              <w:jc w:val="center"/>
                              <w:rPr>
                                <w:b/>
                              </w:rPr>
                            </w:pPr>
                            <w:r w:rsidRPr="004F0EC4">
                              <w:rPr>
                                <w:b/>
                              </w:rPr>
                              <w:t>CAP II</w:t>
                            </w:r>
                          </w:p>
                          <w:p w14:paraId="03169582" w14:textId="77777777" w:rsidR="001C625C" w:rsidRDefault="001C625C" w:rsidP="00181EF4">
                            <w:pPr>
                              <w:jc w:val="center"/>
                            </w:pPr>
                          </w:p>
                        </w:tc>
                      </w:tr>
                      <w:tr w:rsidR="001C625C" w14:paraId="14384002" w14:textId="77777777" w:rsidTr="001C625C">
                        <w:tc>
                          <w:tcPr>
                            <w:tcW w:w="2547" w:type="dxa"/>
                          </w:tcPr>
                          <w:p w14:paraId="7F8E07E4" w14:textId="77777777" w:rsidR="001C625C" w:rsidRDefault="001C625C" w:rsidP="00181EF4">
                            <w:pPr>
                              <w:jc w:val="center"/>
                            </w:pPr>
                          </w:p>
                          <w:p w14:paraId="06D1AC85" w14:textId="77777777" w:rsidR="001C625C" w:rsidRDefault="001C625C" w:rsidP="00181EF4">
                            <w:pPr>
                              <w:jc w:val="center"/>
                            </w:pPr>
                          </w:p>
                          <w:p w14:paraId="34D41301" w14:textId="77777777" w:rsidR="001C625C" w:rsidRPr="004F0EC4" w:rsidRDefault="001C625C" w:rsidP="00181EF4">
                            <w:pPr>
                              <w:jc w:val="center"/>
                              <w:rPr>
                                <w:b/>
                              </w:rPr>
                            </w:pPr>
                            <w:r w:rsidRPr="004F0EC4">
                              <w:rPr>
                                <w:b/>
                              </w:rPr>
                              <w:t>CAP III</w:t>
                            </w:r>
                          </w:p>
                          <w:p w14:paraId="46E9D90A" w14:textId="77777777" w:rsidR="001C625C" w:rsidRDefault="001C625C" w:rsidP="00181EF4">
                            <w:pPr>
                              <w:jc w:val="center"/>
                            </w:pPr>
                          </w:p>
                        </w:tc>
                      </w:tr>
                    </w:tbl>
                    <w:p w14:paraId="4CFC4B5E" w14:textId="77777777" w:rsidR="001C625C" w:rsidRDefault="001C625C" w:rsidP="00181EF4">
                      <w:pPr>
                        <w:jc w:val="center"/>
                      </w:pPr>
                    </w:p>
                  </w:txbxContent>
                </v:textbox>
              </v:rect>
            </w:pict>
          </mc:Fallback>
        </mc:AlternateContent>
      </w:r>
      <w:r>
        <w:rPr>
          <w:rFonts w:ascii="Times New Roman" w:hAnsi="Times New Roman" w:cs="Times New Roman"/>
          <w:noProof/>
          <w:sz w:val="26"/>
          <w:szCs w:val="26"/>
          <w:lang w:eastAsia="fr-FR"/>
        </w:rPr>
        <mc:AlternateContent>
          <mc:Choice Requires="wps">
            <w:drawing>
              <wp:anchor distT="0" distB="0" distL="114300" distR="114300" simplePos="0" relativeHeight="251680768" behindDoc="0" locked="0" layoutInCell="1" allowOverlap="1" wp14:anchorId="541EA128" wp14:editId="36196FBF">
                <wp:simplePos x="0" y="0"/>
                <wp:positionH relativeFrom="column">
                  <wp:posOffset>4215130</wp:posOffset>
                </wp:positionH>
                <wp:positionV relativeFrom="paragraph">
                  <wp:posOffset>3020060</wp:posOffset>
                </wp:positionV>
                <wp:extent cx="47625" cy="1714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47625" cy="17145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2219A" id="Rectangle 37" o:spid="_x0000_s1026" style="position:absolute;margin-left:331.9pt;margin-top:237.8pt;width:3.75pt;height: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" fillcolor="#ffc310 [3031]" strokecolor="#ffc000 [3207]" strokeweight=".5pt">
                <v:fill color2="#fcbd00 [3175]" rotate="t" colors="0 #ffc746;.5 #ffc600;1 #e5b600" focus="100%" type="gradient">
                  <o:fill v:ext="view" type="gradientUnscaled"/>
                </v:fill>
              </v:rect>
            </w:pict>
          </mc:Fallback>
        </mc:AlternateContent>
      </w:r>
      <w:r>
        <w:rPr>
          <w:rFonts w:ascii="Times New Roman" w:hAnsi="Times New Roman" w:cs="Times New Roman"/>
          <w:noProof/>
          <w:sz w:val="26"/>
          <w:szCs w:val="26"/>
          <w:lang w:eastAsia="fr-FR"/>
        </w:rPr>
        <mc:AlternateContent>
          <mc:Choice Requires="wps">
            <w:drawing>
              <wp:anchor distT="0" distB="0" distL="114300" distR="114300" simplePos="0" relativeHeight="251679744" behindDoc="0" locked="0" layoutInCell="1" allowOverlap="1" wp14:anchorId="08E0C1AA" wp14:editId="317250FA">
                <wp:simplePos x="0" y="0"/>
                <wp:positionH relativeFrom="column">
                  <wp:posOffset>4157980</wp:posOffset>
                </wp:positionH>
                <wp:positionV relativeFrom="paragraph">
                  <wp:posOffset>3020060</wp:posOffset>
                </wp:positionV>
                <wp:extent cx="92710" cy="171450"/>
                <wp:effectExtent l="0" t="0" r="21590" b="19050"/>
                <wp:wrapNone/>
                <wp:docPr id="36" name="Rectangle 36"/>
                <wp:cNvGraphicFramePr/>
                <a:graphic xmlns:a="http://schemas.openxmlformats.org/drawingml/2006/main">
                  <a:graphicData uri="http://schemas.microsoft.com/office/word/2010/wordprocessingShape">
                    <wps:wsp>
                      <wps:cNvSpPr/>
                      <wps:spPr>
                        <a:xfrm>
                          <a:off x="0" y="0"/>
                          <a:ext cx="92710" cy="1714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32CFA8" id="Rectangle 36" o:spid="_x0000_s1026" style="position:absolute;margin-left:327.4pt;margin-top:237.8pt;width:7.3pt;height:1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" fillcolor="#4472c4 [3208]" strokecolor="white [3201]" strokeweight="1.5pt"/>
            </w:pict>
          </mc:Fallback>
        </mc:AlternateContent>
      </w:r>
      <w:r>
        <w:rPr>
          <w:rFonts w:ascii="Times New Roman" w:hAnsi="Times New Roman" w:cs="Times New Roman"/>
          <w:noProof/>
          <w:sz w:val="26"/>
          <w:szCs w:val="26"/>
          <w:lang w:eastAsia="fr-FR"/>
        </w:rPr>
        <mc:AlternateContent>
          <mc:Choice Requires="wps">
            <w:drawing>
              <wp:anchor distT="0" distB="0" distL="114300" distR="114300" simplePos="0" relativeHeight="251678720" behindDoc="0" locked="0" layoutInCell="1" allowOverlap="1" wp14:anchorId="099965D5" wp14:editId="5CE45C24">
                <wp:simplePos x="0" y="0"/>
                <wp:positionH relativeFrom="column">
                  <wp:posOffset>4081780</wp:posOffset>
                </wp:positionH>
                <wp:positionV relativeFrom="paragraph">
                  <wp:posOffset>3020060</wp:posOffset>
                </wp:positionV>
                <wp:extent cx="81280" cy="171450"/>
                <wp:effectExtent l="0" t="0" r="13970" b="19050"/>
                <wp:wrapNone/>
                <wp:docPr id="34" name="Rectangle 34"/>
                <wp:cNvGraphicFramePr/>
                <a:graphic xmlns:a="http://schemas.openxmlformats.org/drawingml/2006/main">
                  <a:graphicData uri="http://schemas.microsoft.com/office/word/2010/wordprocessingShape">
                    <wps:wsp>
                      <wps:cNvSpPr/>
                      <wps:spPr>
                        <a:xfrm>
                          <a:off x="0" y="0"/>
                          <a:ext cx="81280" cy="171450"/>
                        </a:xfrm>
                        <a:prstGeom prst="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95FA8" id="Rectangle 34" o:spid="_x0000_s1026" style="position:absolute;margin-left:321.4pt;margin-top:237.8pt;width:6.4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" fillcolor="#ffc000 [3207]" strokecolor="white [3201]" strokeweight="1.5pt"/>
            </w:pict>
          </mc:Fallback>
        </mc:AlternateContent>
      </w:r>
      <w:r>
        <w:rPr>
          <w:rFonts w:ascii="Times New Roman" w:hAnsi="Times New Roman" w:cs="Times New Roman"/>
          <w:noProof/>
          <w:sz w:val="26"/>
          <w:szCs w:val="26"/>
          <w:lang w:eastAsia="fr-FR"/>
        </w:rPr>
        <mc:AlternateContent>
          <mc:Choice Requires="wps">
            <w:drawing>
              <wp:anchor distT="0" distB="0" distL="114300" distR="114300" simplePos="0" relativeHeight="251677696" behindDoc="0" locked="0" layoutInCell="1" allowOverlap="1" wp14:anchorId="3FAFC105" wp14:editId="548CC4E4">
                <wp:simplePos x="0" y="0"/>
                <wp:positionH relativeFrom="column">
                  <wp:posOffset>3967480</wp:posOffset>
                </wp:positionH>
                <wp:positionV relativeFrom="paragraph">
                  <wp:posOffset>3020060</wp:posOffset>
                </wp:positionV>
                <wp:extent cx="114300" cy="1714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14300" cy="1714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1CCAB" id="Rectangle 31" o:spid="_x0000_s1026" style="position:absolute;margin-left:312.4pt;margin-top:237.8pt;width:9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" fillcolor="#4472c4 [3208]" strokecolor="white [3201]" strokeweight="1.5pt"/>
            </w:pict>
          </mc:Fallback>
        </mc:AlternateContent>
      </w:r>
      <w:r w:rsidR="00675AEF">
        <w:rPr>
          <w:rFonts w:ascii="Times New Roman" w:hAnsi="Times New Roman" w:cs="Times New Roman"/>
          <w:noProof/>
          <w:sz w:val="26"/>
          <w:szCs w:val="26"/>
          <w:lang w:eastAsia="fr-FR"/>
        </w:rPr>
        <mc:AlternateContent>
          <mc:Choice Requires="wps">
            <w:drawing>
              <wp:anchor distT="0" distB="0" distL="114300" distR="114300" simplePos="0" relativeHeight="251676672" behindDoc="0" locked="0" layoutInCell="1" allowOverlap="1" wp14:anchorId="376A4422" wp14:editId="02C49603">
                <wp:simplePos x="0" y="0"/>
                <wp:positionH relativeFrom="column">
                  <wp:posOffset>3919855</wp:posOffset>
                </wp:positionH>
                <wp:positionV relativeFrom="paragraph">
                  <wp:posOffset>3020060</wp:posOffset>
                </wp:positionV>
                <wp:extent cx="47625" cy="1428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47625" cy="142875"/>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D6163" id="Rectangle 28" o:spid="_x0000_s1026" style="position:absolute;margin-left:308.65pt;margin-top:237.8pt;width:3.75pt;height:1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" fillcolor="#ffc310 [3031]" strokecolor="#ffc000 [3207]" strokeweight=".5pt">
                <v:fill color2="#fcbd00 [3175]" rotate="t" colors="0 #ffc746;.5 #ffc600;1 #e5b600" focus="100%" type="gradient">
                  <o:fill v:ext="view" type="gradientUnscaled"/>
                </v:fill>
              </v:rect>
            </w:pict>
          </mc:Fallback>
        </mc:AlternateContent>
      </w:r>
      <w:r w:rsidR="00675AEF">
        <w:rPr>
          <w:rFonts w:ascii="Times New Roman" w:hAnsi="Times New Roman" w:cs="Times New Roman"/>
          <w:noProof/>
          <w:sz w:val="26"/>
          <w:szCs w:val="26"/>
          <w:lang w:eastAsia="fr-FR"/>
        </w:rPr>
        <mc:AlternateContent>
          <mc:Choice Requires="wps">
            <w:drawing>
              <wp:anchor distT="0" distB="0" distL="114300" distR="114300" simplePos="0" relativeHeight="251675648" behindDoc="0" locked="0" layoutInCell="1" allowOverlap="1" wp14:anchorId="4ABB9368" wp14:editId="1912DDF8">
                <wp:simplePos x="0" y="0"/>
                <wp:positionH relativeFrom="column">
                  <wp:posOffset>2986405</wp:posOffset>
                </wp:positionH>
                <wp:positionV relativeFrom="paragraph">
                  <wp:posOffset>3020060</wp:posOffset>
                </wp:positionV>
                <wp:extent cx="933450" cy="1428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933450" cy="1428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9ADF2" id="Rectangle 27" o:spid="_x0000_s1026" style="position:absolute;margin-left:235.15pt;margin-top:237.8pt;width:73.5pt;height:1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" fillcolor="#4472c4 [3208]" strokecolor="#1f3763 [1608]" strokeweight="1pt"/>
            </w:pict>
          </mc:Fallback>
        </mc:AlternateContent>
      </w:r>
      <w:r w:rsidR="00675AEF">
        <w:rPr>
          <w:rFonts w:ascii="Times New Roman" w:hAnsi="Times New Roman" w:cs="Times New Roman"/>
          <w:noProof/>
          <w:sz w:val="26"/>
          <w:szCs w:val="26"/>
          <w:lang w:eastAsia="fr-FR"/>
        </w:rPr>
        <mc:AlternateContent>
          <mc:Choice Requires="wps">
            <w:drawing>
              <wp:anchor distT="0" distB="0" distL="114300" distR="114300" simplePos="0" relativeHeight="251674624" behindDoc="0" locked="0" layoutInCell="1" allowOverlap="1" wp14:anchorId="03DA2DC4" wp14:editId="641A744B">
                <wp:simplePos x="0" y="0"/>
                <wp:positionH relativeFrom="column">
                  <wp:posOffset>4215130</wp:posOffset>
                </wp:positionH>
                <wp:positionV relativeFrom="paragraph">
                  <wp:posOffset>2305685</wp:posOffset>
                </wp:positionV>
                <wp:extent cx="238125" cy="1333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38125" cy="1333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D6683" id="Rectangle 26" o:spid="_x0000_s1026" style="position:absolute;margin-left:331.9pt;margin-top:181.55pt;width:18.75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" fillcolor="#4472c4 [3208]" strokecolor="#1f3763 [1608]" strokeweight="1pt"/>
            </w:pict>
          </mc:Fallback>
        </mc:AlternateContent>
      </w:r>
      <w:r w:rsidR="00675AEF">
        <w:rPr>
          <w:rFonts w:ascii="Times New Roman" w:hAnsi="Times New Roman" w:cs="Times New Roman"/>
          <w:noProof/>
          <w:sz w:val="26"/>
          <w:szCs w:val="26"/>
          <w:lang w:eastAsia="fr-FR"/>
        </w:rPr>
        <mc:AlternateContent>
          <mc:Choice Requires="wps">
            <w:drawing>
              <wp:anchor distT="0" distB="0" distL="114300" distR="114300" simplePos="0" relativeHeight="251673600" behindDoc="0" locked="0" layoutInCell="1" allowOverlap="1" wp14:anchorId="65EC5502" wp14:editId="36861FEB">
                <wp:simplePos x="0" y="0"/>
                <wp:positionH relativeFrom="column">
                  <wp:posOffset>4160520</wp:posOffset>
                </wp:positionH>
                <wp:positionV relativeFrom="paragraph">
                  <wp:posOffset>2305685</wp:posOffset>
                </wp:positionV>
                <wp:extent cx="54610" cy="133350"/>
                <wp:effectExtent l="0" t="0" r="21590" b="19050"/>
                <wp:wrapNone/>
                <wp:docPr id="25" name="Rectangle 25"/>
                <wp:cNvGraphicFramePr/>
                <a:graphic xmlns:a="http://schemas.openxmlformats.org/drawingml/2006/main">
                  <a:graphicData uri="http://schemas.microsoft.com/office/word/2010/wordprocessingShape">
                    <wps:wsp>
                      <wps:cNvSpPr/>
                      <wps:spPr>
                        <a:xfrm>
                          <a:off x="0" y="0"/>
                          <a:ext cx="54610" cy="13335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99002" id="Rectangle 25" o:spid="_x0000_s1026" style="position:absolute;margin-left:327.6pt;margin-top:181.55pt;width:4.3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" fillcolor="#ffc310 [3031]" strokecolor="#ffc000 [3207]" strokeweight=".5pt">
                <v:fill color2="#fcbd00 [3175]" rotate="t" colors="0 #ffc746;.5 #ffc600;1 #e5b600" focus="100%" type="gradient">
                  <o:fill v:ext="view" type="gradientUnscaled"/>
                </v:fill>
              </v:rect>
            </w:pict>
          </mc:Fallback>
        </mc:AlternateContent>
      </w:r>
      <w:r w:rsidR="00B65A78">
        <w:rPr>
          <w:rFonts w:ascii="Times New Roman" w:hAnsi="Times New Roman" w:cs="Times New Roman"/>
          <w:noProof/>
          <w:sz w:val="26"/>
          <w:szCs w:val="26"/>
          <w:lang w:eastAsia="fr-FR"/>
        </w:rPr>
        <mc:AlternateContent>
          <mc:Choice Requires="wps">
            <w:drawing>
              <wp:anchor distT="0" distB="0" distL="114300" distR="114300" simplePos="0" relativeHeight="251672576" behindDoc="0" locked="0" layoutInCell="1" allowOverlap="1" wp14:anchorId="52834D51" wp14:editId="1239F931">
                <wp:simplePos x="0" y="0"/>
                <wp:positionH relativeFrom="column">
                  <wp:posOffset>4079240</wp:posOffset>
                </wp:positionH>
                <wp:positionV relativeFrom="paragraph">
                  <wp:posOffset>2305685</wp:posOffset>
                </wp:positionV>
                <wp:extent cx="78740" cy="133350"/>
                <wp:effectExtent l="0" t="0" r="16510" b="19050"/>
                <wp:wrapNone/>
                <wp:docPr id="24" name="Rectangle 24"/>
                <wp:cNvGraphicFramePr/>
                <a:graphic xmlns:a="http://schemas.openxmlformats.org/drawingml/2006/main">
                  <a:graphicData uri="http://schemas.microsoft.com/office/word/2010/wordprocessingShape">
                    <wps:wsp>
                      <wps:cNvSpPr/>
                      <wps:spPr>
                        <a:xfrm>
                          <a:off x="0" y="0"/>
                          <a:ext cx="78740" cy="1333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7F96C" id="Rectangle 24" o:spid="_x0000_s1026" style="position:absolute;margin-left:321.2pt;margin-top:181.55pt;width:6.2pt;height:1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" fillcolor="#4472c4 [3208]" strokecolor="#1f3763 [1608]" strokeweight="1pt"/>
            </w:pict>
          </mc:Fallback>
        </mc:AlternateContent>
      </w:r>
      <w:r w:rsidR="00B65A78">
        <w:rPr>
          <w:rFonts w:ascii="Times New Roman" w:hAnsi="Times New Roman" w:cs="Times New Roman"/>
          <w:noProof/>
          <w:sz w:val="26"/>
          <w:szCs w:val="26"/>
          <w:lang w:eastAsia="fr-FR"/>
        </w:rPr>
        <mc:AlternateContent>
          <mc:Choice Requires="wps">
            <w:drawing>
              <wp:anchor distT="0" distB="0" distL="114300" distR="114300" simplePos="0" relativeHeight="251671552" behindDoc="0" locked="0" layoutInCell="1" allowOverlap="1" wp14:anchorId="55197B55" wp14:editId="4D9D3E00">
                <wp:simplePos x="0" y="0"/>
                <wp:positionH relativeFrom="column">
                  <wp:posOffset>4034155</wp:posOffset>
                </wp:positionH>
                <wp:positionV relativeFrom="paragraph">
                  <wp:posOffset>2305685</wp:posOffset>
                </wp:positionV>
                <wp:extent cx="45719" cy="133350"/>
                <wp:effectExtent l="0" t="0" r="12065" b="19050"/>
                <wp:wrapNone/>
                <wp:docPr id="22" name="Rectangle 22"/>
                <wp:cNvGraphicFramePr/>
                <a:graphic xmlns:a="http://schemas.openxmlformats.org/drawingml/2006/main">
                  <a:graphicData uri="http://schemas.microsoft.com/office/word/2010/wordprocessingShape">
                    <wps:wsp>
                      <wps:cNvSpPr/>
                      <wps:spPr>
                        <a:xfrm>
                          <a:off x="0" y="0"/>
                          <a:ext cx="45719" cy="13335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8FE2F8" id="Rectangle 22" o:spid="_x0000_s1026" style="position:absolute;margin-left:317.65pt;margin-top:181.55pt;width:3.6pt;height:1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" fillcolor="#ffc310 [3031]" strokecolor="#ffc000 [3207]" strokeweight=".5pt">
                <v:fill color2="#fcbd00 [3175]" rotate="t" colors="0 #ffc746;.5 #ffc600;1 #e5b600" focus="100%" type="gradient">
                  <o:fill v:ext="view" type="gradientUnscaled"/>
                </v:fill>
              </v:rect>
            </w:pict>
          </mc:Fallback>
        </mc:AlternateContent>
      </w:r>
      <w:r w:rsidR="00B65A78">
        <w:rPr>
          <w:rFonts w:ascii="Times New Roman" w:hAnsi="Times New Roman" w:cs="Times New Roman"/>
          <w:noProof/>
          <w:sz w:val="26"/>
          <w:szCs w:val="26"/>
          <w:lang w:eastAsia="fr-FR"/>
        </w:rPr>
        <mc:AlternateContent>
          <mc:Choice Requires="wps">
            <w:drawing>
              <wp:anchor distT="0" distB="0" distL="114300" distR="114300" simplePos="0" relativeHeight="251670528" behindDoc="0" locked="0" layoutInCell="1" allowOverlap="1" wp14:anchorId="246062D7" wp14:editId="20BC879B">
                <wp:simplePos x="0" y="0"/>
                <wp:positionH relativeFrom="column">
                  <wp:posOffset>2986405</wp:posOffset>
                </wp:positionH>
                <wp:positionV relativeFrom="paragraph">
                  <wp:posOffset>2305685</wp:posOffset>
                </wp:positionV>
                <wp:extent cx="1047750" cy="1333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47750" cy="1333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D55B3" id="Rectangle 21" o:spid="_x0000_s1026" style="position:absolute;margin-left:235.15pt;margin-top:181.55pt;width:82.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" fillcolor="#4472c4 [3208]" strokecolor="#1f3763 [1608]" strokeweight="1pt"/>
            </w:pict>
          </mc:Fallback>
        </mc:AlternateContent>
      </w:r>
      <w:r w:rsidR="00B65A78">
        <w:rPr>
          <w:rFonts w:ascii="Times New Roman" w:hAnsi="Times New Roman" w:cs="Times New Roman"/>
          <w:noProof/>
          <w:sz w:val="26"/>
          <w:szCs w:val="26"/>
          <w:lang w:eastAsia="fr-FR"/>
        </w:rPr>
        <mc:AlternateContent>
          <mc:Choice Requires="wps">
            <w:drawing>
              <wp:anchor distT="0" distB="0" distL="114300" distR="114300" simplePos="0" relativeHeight="251669504" behindDoc="0" locked="0" layoutInCell="1" allowOverlap="1" wp14:anchorId="7BAB134E" wp14:editId="6D109AE8">
                <wp:simplePos x="0" y="0"/>
                <wp:positionH relativeFrom="column">
                  <wp:posOffset>4260215</wp:posOffset>
                </wp:positionH>
                <wp:positionV relativeFrom="paragraph">
                  <wp:posOffset>1638935</wp:posOffset>
                </wp:positionV>
                <wp:extent cx="193040" cy="133350"/>
                <wp:effectExtent l="0" t="0" r="16510" b="19050"/>
                <wp:wrapNone/>
                <wp:docPr id="20" name="Rectangle 20"/>
                <wp:cNvGraphicFramePr/>
                <a:graphic xmlns:a="http://schemas.openxmlformats.org/drawingml/2006/main">
                  <a:graphicData uri="http://schemas.microsoft.com/office/word/2010/wordprocessingShape">
                    <wps:wsp>
                      <wps:cNvSpPr/>
                      <wps:spPr>
                        <a:xfrm>
                          <a:off x="0" y="0"/>
                          <a:ext cx="193040" cy="1333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A9EFD" id="Rectangle 20" o:spid="_x0000_s1026" style="position:absolute;margin-left:335.45pt;margin-top:129.05pt;width:15.2pt;height: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" fillcolor="#4472c4 [3208]" strokecolor="#1f3763 [1608]" strokeweight="1pt"/>
            </w:pict>
          </mc:Fallback>
        </mc:AlternateContent>
      </w:r>
      <w:r w:rsidR="00181EF4">
        <w:rPr>
          <w:rFonts w:ascii="Times New Roman" w:hAnsi="Times New Roman" w:cs="Times New Roman"/>
          <w:noProof/>
          <w:sz w:val="26"/>
          <w:szCs w:val="26"/>
          <w:lang w:eastAsia="fr-FR"/>
        </w:rPr>
        <mc:AlternateContent>
          <mc:Choice Requires="wps">
            <w:drawing>
              <wp:anchor distT="0" distB="0" distL="114300" distR="114300" simplePos="0" relativeHeight="251668480" behindDoc="0" locked="0" layoutInCell="1" allowOverlap="1" wp14:anchorId="3113B4FC" wp14:editId="5C130761">
                <wp:simplePos x="0" y="0"/>
                <wp:positionH relativeFrom="column">
                  <wp:posOffset>4215130</wp:posOffset>
                </wp:positionH>
                <wp:positionV relativeFrom="paragraph">
                  <wp:posOffset>1638935</wp:posOffset>
                </wp:positionV>
                <wp:extent cx="45719" cy="133350"/>
                <wp:effectExtent l="0" t="0" r="12065" b="19050"/>
                <wp:wrapNone/>
                <wp:docPr id="17" name="Rectangle 17"/>
                <wp:cNvGraphicFramePr/>
                <a:graphic xmlns:a="http://schemas.openxmlformats.org/drawingml/2006/main">
                  <a:graphicData uri="http://schemas.microsoft.com/office/word/2010/wordprocessingShape">
                    <wps:wsp>
                      <wps:cNvSpPr/>
                      <wps:spPr>
                        <a:xfrm>
                          <a:off x="0" y="0"/>
                          <a:ext cx="45719" cy="13335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627E79" id="Rectangle 17" o:spid="_x0000_s1026" style="position:absolute;margin-left:331.9pt;margin-top:129.05pt;width:3.6pt;height:1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" fillcolor="#ffc310 [3031]" strokecolor="#ffc000 [3207]" strokeweight=".5pt">
                <v:fill color2="#fcbd00 [3175]" rotate="t" colors="0 #ffc746;.5 #ffc600;1 #e5b600" focus="100%" type="gradient">
                  <o:fill v:ext="view" type="gradientUnscaled"/>
                </v:fill>
              </v:rect>
            </w:pict>
          </mc:Fallback>
        </mc:AlternateContent>
      </w:r>
      <w:r w:rsidR="00181EF4">
        <w:rPr>
          <w:rFonts w:ascii="Times New Roman" w:hAnsi="Times New Roman" w:cs="Times New Roman"/>
          <w:noProof/>
          <w:sz w:val="26"/>
          <w:szCs w:val="26"/>
          <w:lang w:eastAsia="fr-FR"/>
        </w:rPr>
        <mc:AlternateContent>
          <mc:Choice Requires="wps">
            <w:drawing>
              <wp:anchor distT="0" distB="0" distL="114300" distR="114300" simplePos="0" relativeHeight="251667456" behindDoc="0" locked="0" layoutInCell="1" allowOverlap="1" wp14:anchorId="610EFA4A" wp14:editId="16A4D1DC">
                <wp:simplePos x="0" y="0"/>
                <wp:positionH relativeFrom="column">
                  <wp:posOffset>2986405</wp:posOffset>
                </wp:positionH>
                <wp:positionV relativeFrom="paragraph">
                  <wp:posOffset>1638935</wp:posOffset>
                </wp:positionV>
                <wp:extent cx="1228725" cy="1333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228725" cy="1333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259D" id="Rectangle 16" o:spid="_x0000_s1026" style="position:absolute;margin-left:235.15pt;margin-top:129.05pt;width:96.7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" fillcolor="#4472c4 [3208]" strokecolor="#1f3763 [1608]" strokeweight="1pt"/>
            </w:pict>
          </mc:Fallback>
        </mc:AlternateContent>
      </w:r>
      <w:r w:rsidR="00181EF4">
        <w:rPr>
          <w:rFonts w:ascii="Times New Roman" w:hAnsi="Times New Roman" w:cs="Times New Roman"/>
          <w:noProof/>
          <w:sz w:val="26"/>
          <w:szCs w:val="26"/>
          <w:lang w:eastAsia="fr-FR"/>
        </w:rPr>
        <mc:AlternateContent>
          <mc:Choice Requires="wps">
            <w:drawing>
              <wp:anchor distT="0" distB="0" distL="114300" distR="114300" simplePos="0" relativeHeight="251666432" behindDoc="0" locked="0" layoutInCell="1" allowOverlap="1" wp14:anchorId="4C13AAC1" wp14:editId="298A930B">
                <wp:simplePos x="0" y="0"/>
                <wp:positionH relativeFrom="column">
                  <wp:posOffset>2986405</wp:posOffset>
                </wp:positionH>
                <wp:positionV relativeFrom="paragraph">
                  <wp:posOffset>915035</wp:posOffset>
                </wp:positionV>
                <wp:extent cx="1466850" cy="142875"/>
                <wp:effectExtent l="57150" t="38100" r="57150" b="85725"/>
                <wp:wrapNone/>
                <wp:docPr id="15" name="Rectangle 15"/>
                <wp:cNvGraphicFramePr/>
                <a:graphic xmlns:a="http://schemas.openxmlformats.org/drawingml/2006/main">
                  <a:graphicData uri="http://schemas.microsoft.com/office/word/2010/wordprocessingShape">
                    <wps:wsp>
                      <wps:cNvSpPr/>
                      <wps:spPr>
                        <a:xfrm>
                          <a:off x="0" y="0"/>
                          <a:ext cx="1466850" cy="142875"/>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B4F59" id="Rectangle 15" o:spid="_x0000_s1026" style="position:absolute;margin-left:235.15pt;margin-top:72.05pt;width:115.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" fillcolor="#4f7ac7 [3032]" stroked="f">
                <v:fill color2="#416fc3 [3176]" rotate="t" colors="0 #6083cb;.5 #3e70ca;1 #2e61ba" focus="100%" type="gradient">
                  <o:fill v:ext="view" type="gradientUnscaled"/>
                </v:fill>
                <v:shadow on="t" color="black" opacity="41287f" offset="0,1.5pt"/>
              </v:rect>
            </w:pict>
          </mc:Fallback>
        </mc:AlternateContent>
      </w:r>
      <w:r w:rsidR="00D85D4A">
        <w:rPr>
          <w:rFonts w:ascii="Times New Roman" w:hAnsi="Times New Roman" w:cs="Times New Roman"/>
          <w:noProof/>
          <w:sz w:val="26"/>
          <w:szCs w:val="26"/>
          <w:lang w:eastAsia="fr-FR"/>
        </w:rPr>
        <mc:AlternateContent>
          <mc:Choice Requires="wps">
            <w:drawing>
              <wp:anchor distT="0" distB="0" distL="114300" distR="114300" simplePos="0" relativeHeight="251664384" behindDoc="0" locked="0" layoutInCell="1" allowOverlap="1" wp14:anchorId="4437DA2C" wp14:editId="2DB9A746">
                <wp:simplePos x="0" y="0"/>
                <wp:positionH relativeFrom="column">
                  <wp:posOffset>24130</wp:posOffset>
                </wp:positionH>
                <wp:positionV relativeFrom="paragraph">
                  <wp:posOffset>191135</wp:posOffset>
                </wp:positionV>
                <wp:extent cx="1914525" cy="3429000"/>
                <wp:effectExtent l="19050" t="19050" r="28575" b="19050"/>
                <wp:wrapNone/>
                <wp:docPr id="12" name="Rectangle 12"/>
                <wp:cNvGraphicFramePr/>
                <a:graphic xmlns:a="http://schemas.openxmlformats.org/drawingml/2006/main">
                  <a:graphicData uri="http://schemas.microsoft.com/office/word/2010/wordprocessingShape">
                    <wps:wsp>
                      <wps:cNvSpPr/>
                      <wps:spPr>
                        <a:xfrm>
                          <a:off x="0" y="0"/>
                          <a:ext cx="1914525" cy="3429000"/>
                        </a:xfrm>
                        <a:prstGeom prst="rect">
                          <a:avLst/>
                        </a:prstGeom>
                        <a:ln w="38100">
                          <a:solidFill>
                            <a:srgbClr val="00B050"/>
                          </a:solidFill>
                        </a:ln>
                      </wps:spPr>
                      <wps:style>
                        <a:lnRef idx="2">
                          <a:schemeClr val="accent6"/>
                        </a:lnRef>
                        <a:fillRef idx="1">
                          <a:schemeClr val="lt1"/>
                        </a:fillRef>
                        <a:effectRef idx="0">
                          <a:schemeClr val="accent6"/>
                        </a:effectRef>
                        <a:fontRef idx="minor">
                          <a:schemeClr val="dk1"/>
                        </a:fontRef>
                      </wps:style>
                      <wps:txbx>
                        <w:txbxContent>
                          <w:p w14:paraId="1D10FB6A" w14:textId="77777777" w:rsidR="001C625C" w:rsidRDefault="001C625C" w:rsidP="00D85D4A">
                            <w:pPr>
                              <w:jc w:val="center"/>
                            </w:pPr>
                            <w:r w:rsidRPr="00D85D4A">
                              <w:rPr>
                                <w:rFonts w:ascii="Times New Roman" w:hAnsi="Times New Roman" w:cs="Times New Roman"/>
                                <w:noProof/>
                                <w:sz w:val="28"/>
                                <w:szCs w:val="28"/>
                                <w:lang w:eastAsia="fr-FR"/>
                              </w:rPr>
                              <w:drawing>
                                <wp:inline distT="0" distB="0" distL="0" distR="0" wp14:anchorId="1013C2E9" wp14:editId="61292E13">
                                  <wp:extent cx="1692910" cy="3295650"/>
                                  <wp:effectExtent l="19050" t="19050" r="21590" b="19050"/>
                                  <wp:docPr id="5" name="Image 2">
                                    <a:extLst xmlns:a="http://schemas.openxmlformats.org/drawingml/2006/main">
                                      <a:ext uri="{FF2B5EF4-FFF2-40B4-BE49-F238E27FC236}">
                                        <a16:creationId xmlns:a16="http://schemas.microsoft.com/office/drawing/2014/main" id="{0A6FE141-CCF3-4F82-8930-51C7B31793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0A6FE141-CCF3-4F82-8930-51C7B317932A}"/>
                                              </a:ext>
                                            </a:extLst>
                                          </pic:cNvPr>
                                          <pic:cNvPicPr>
                                            <a:picLocks noChangeAspect="1"/>
                                          </pic:cNvPicPr>
                                        </pic:nvPicPr>
                                        <pic:blipFill>
                                          <a:blip r:embed="rId16"/>
                                          <a:stretch>
                                            <a:fillRect/>
                                          </a:stretch>
                                        </pic:blipFill>
                                        <pic:spPr>
                                          <a:xfrm>
                                            <a:off x="0" y="0"/>
                                            <a:ext cx="1720953" cy="3350242"/>
                                          </a:xfrm>
                                          <a:prstGeom prst="rect">
                                            <a:avLst/>
                                          </a:prstGeom>
                                          <a:ln>
                                            <a:solidFill>
                                              <a:schemeClr val="accent2"/>
                                            </a:solid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7DA2C" id="Rectangle 12" o:spid="_x0000_s1031" style="position:absolute;left:0;text-align:left;margin-left:1.9pt;margin-top:15.05pt;width:150.75pt;height:27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" fillcolor="white [3201]" strokecolor="#00b050" strokeweight="3pt">
                <v:textbox>
                  <w:txbxContent>
                    <w:p w14:paraId="1D10FB6A" w14:textId="77777777" w:rsidR="001C625C" w:rsidRDefault="001C625C" w:rsidP="00D85D4A">
                      <w:pPr>
                        <w:jc w:val="center"/>
                      </w:pPr>
                      <w:r w:rsidRPr="00D85D4A">
                        <w:rPr>
                          <w:rFonts w:ascii="Times New Roman" w:hAnsi="Times New Roman" w:cs="Times New Roman"/>
                          <w:noProof/>
                          <w:sz w:val="28"/>
                          <w:szCs w:val="28"/>
                          <w:lang w:eastAsia="fr-FR"/>
                        </w:rPr>
                        <w:drawing>
                          <wp:inline distT="0" distB="0" distL="0" distR="0" wp14:anchorId="1013C2E9" wp14:editId="61292E13">
                            <wp:extent cx="1692910" cy="3295650"/>
                            <wp:effectExtent l="19050" t="19050" r="21590" b="19050"/>
                            <wp:docPr id="5" name="Image 2">
                              <a:extLst xmlns:a="http://schemas.openxmlformats.org/drawingml/2006/main">
                                <a:ext uri="{FF2B5EF4-FFF2-40B4-BE49-F238E27FC236}">
                                  <a16:creationId xmlns:a16="http://schemas.microsoft.com/office/drawing/2014/main" id="{0A6FE141-CCF3-4F82-8930-51C7B31793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0A6FE141-CCF3-4F82-8930-51C7B317932A}"/>
                                        </a:ext>
                                      </a:extLst>
                                    </pic:cNvPr>
                                    <pic:cNvPicPr>
                                      <a:picLocks noChangeAspect="1"/>
                                    </pic:cNvPicPr>
                                  </pic:nvPicPr>
                                  <pic:blipFill>
                                    <a:blip r:embed="rId16"/>
                                    <a:stretch>
                                      <a:fillRect/>
                                    </a:stretch>
                                  </pic:blipFill>
                                  <pic:spPr>
                                    <a:xfrm>
                                      <a:off x="0" y="0"/>
                                      <a:ext cx="1720953" cy="3350242"/>
                                    </a:xfrm>
                                    <a:prstGeom prst="rect">
                                      <a:avLst/>
                                    </a:prstGeom>
                                    <a:ln>
                                      <a:solidFill>
                                        <a:schemeClr val="accent2"/>
                                      </a:solidFill>
                                    </a:ln>
                                  </pic:spPr>
                                </pic:pic>
                              </a:graphicData>
                            </a:graphic>
                          </wp:inline>
                        </w:drawing>
                      </w:r>
                    </w:p>
                  </w:txbxContent>
                </v:textbox>
              </v:rect>
            </w:pict>
          </mc:Fallback>
        </mc:AlternateContent>
      </w:r>
    </w:p>
    <w:p w14:paraId="43C1DB11" w14:textId="77777777" w:rsidR="00D85D4A" w:rsidRDefault="00D85D4A" w:rsidP="00BD07C2">
      <w:pPr>
        <w:spacing w:after="0" w:line="240" w:lineRule="auto"/>
        <w:jc w:val="both"/>
        <w:rPr>
          <w:rStyle w:val="lev"/>
          <w:rFonts w:ascii="Times New Roman" w:hAnsi="Times New Roman" w:cs="Times New Roman"/>
          <w:b w:val="0"/>
          <w:bCs w:val="0"/>
          <w:sz w:val="28"/>
          <w:szCs w:val="28"/>
        </w:rPr>
      </w:pPr>
      <w:r w:rsidRPr="00D85D4A">
        <w:rPr>
          <w:noProof/>
          <w:lang w:eastAsia="fr-FR"/>
        </w:rPr>
        <w:t xml:space="preserve"> </w:t>
      </w:r>
    </w:p>
    <w:p w14:paraId="7EFDF17D"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6F265233"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2C2C703B"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3FDA4B18"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347FB262"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21EB2B33"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55E515F3"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5087DD9F"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074E0E82"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588F3A5C"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09BED0EA"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78614D4A"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47DEF722"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4FBBB8E1"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6FB06E4C"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5E843C4A"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1209C544"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1BE18823" w14:textId="77777777" w:rsidR="006A7CAB" w:rsidRDefault="006A7CAB" w:rsidP="00BD07C2">
      <w:pPr>
        <w:spacing w:after="0" w:line="240" w:lineRule="auto"/>
        <w:jc w:val="both"/>
        <w:rPr>
          <w:rStyle w:val="lev"/>
          <w:rFonts w:ascii="Times New Roman" w:hAnsi="Times New Roman" w:cs="Times New Roman"/>
          <w:b w:val="0"/>
          <w:bCs w:val="0"/>
          <w:sz w:val="28"/>
          <w:szCs w:val="28"/>
        </w:rPr>
      </w:pPr>
    </w:p>
    <w:p w14:paraId="363076AA" w14:textId="77777777" w:rsidR="009B1741" w:rsidRDefault="009B1741" w:rsidP="00BD07C2">
      <w:pPr>
        <w:spacing w:after="0" w:line="240" w:lineRule="auto"/>
        <w:jc w:val="both"/>
        <w:rPr>
          <w:rStyle w:val="lev"/>
          <w:rFonts w:ascii="Times New Roman" w:hAnsi="Times New Roman" w:cs="Times New Roman"/>
          <w:b w:val="0"/>
          <w:bCs w:val="0"/>
          <w:sz w:val="28"/>
          <w:szCs w:val="28"/>
        </w:rPr>
      </w:pPr>
    </w:p>
    <w:p w14:paraId="7C452A53" w14:textId="77777777" w:rsidR="009B1741" w:rsidRDefault="009B1741" w:rsidP="00BD07C2">
      <w:pPr>
        <w:spacing w:after="0" w:line="240" w:lineRule="auto"/>
        <w:jc w:val="both"/>
        <w:rPr>
          <w:rStyle w:val="lev"/>
          <w:rFonts w:ascii="Times New Roman" w:hAnsi="Times New Roman" w:cs="Times New Roman"/>
          <w:b w:val="0"/>
          <w:bCs w:val="0"/>
          <w:sz w:val="28"/>
          <w:szCs w:val="28"/>
        </w:rPr>
      </w:pPr>
    </w:p>
    <w:p w14:paraId="0475B8CD" w14:textId="77777777" w:rsidR="009B1741" w:rsidRDefault="009B1741" w:rsidP="00BD07C2">
      <w:pPr>
        <w:spacing w:after="0" w:line="240" w:lineRule="auto"/>
        <w:jc w:val="both"/>
        <w:rPr>
          <w:rStyle w:val="lev"/>
          <w:rFonts w:ascii="Times New Roman" w:hAnsi="Times New Roman" w:cs="Times New Roman"/>
          <w:b w:val="0"/>
          <w:bCs w:val="0"/>
          <w:sz w:val="28"/>
          <w:szCs w:val="28"/>
        </w:rPr>
      </w:pPr>
    </w:p>
    <w:p w14:paraId="333F53AF" w14:textId="77777777" w:rsidR="009B1741" w:rsidRDefault="009B1741" w:rsidP="00BD07C2">
      <w:pPr>
        <w:spacing w:after="0" w:line="240" w:lineRule="auto"/>
        <w:jc w:val="both"/>
        <w:rPr>
          <w:rStyle w:val="lev"/>
          <w:rFonts w:ascii="Times New Roman" w:hAnsi="Times New Roman" w:cs="Times New Roman"/>
          <w:b w:val="0"/>
          <w:bCs w:val="0"/>
          <w:sz w:val="28"/>
          <w:szCs w:val="28"/>
        </w:rPr>
      </w:pPr>
    </w:p>
    <w:p w14:paraId="1F7A37CB" w14:textId="77777777" w:rsidR="009B1741" w:rsidRDefault="009B1741" w:rsidP="00BD07C2">
      <w:pPr>
        <w:spacing w:after="0" w:line="240" w:lineRule="auto"/>
        <w:jc w:val="both"/>
        <w:rPr>
          <w:rStyle w:val="lev"/>
          <w:rFonts w:ascii="Times New Roman" w:hAnsi="Times New Roman" w:cs="Times New Roman"/>
          <w:b w:val="0"/>
          <w:bCs w:val="0"/>
          <w:sz w:val="28"/>
          <w:szCs w:val="28"/>
        </w:rPr>
      </w:pPr>
    </w:p>
    <w:p w14:paraId="2EBB2AB5" w14:textId="77777777" w:rsidR="008F3E3E" w:rsidRDefault="008F3E3E" w:rsidP="00BD07C2">
      <w:pPr>
        <w:spacing w:after="0" w:line="240" w:lineRule="auto"/>
        <w:jc w:val="both"/>
        <w:rPr>
          <w:rStyle w:val="lev"/>
          <w:rFonts w:ascii="Times New Roman" w:hAnsi="Times New Roman" w:cs="Times New Roman"/>
          <w:b w:val="0"/>
          <w:bCs w:val="0"/>
          <w:sz w:val="28"/>
          <w:szCs w:val="28"/>
        </w:rPr>
      </w:pPr>
    </w:p>
    <w:p w14:paraId="5D6231ED" w14:textId="77777777" w:rsidR="008F3E3E" w:rsidRPr="006A7CAB" w:rsidRDefault="008F3E3E" w:rsidP="008F3E3E">
      <w:pPr>
        <w:spacing w:after="0" w:line="240" w:lineRule="auto"/>
        <w:jc w:val="center"/>
        <w:rPr>
          <w:rStyle w:val="lev"/>
          <w:rFonts w:ascii="Times New Roman" w:hAnsi="Times New Roman" w:cs="Times New Roman"/>
          <w:bCs w:val="0"/>
          <w:sz w:val="28"/>
          <w:szCs w:val="28"/>
          <w:u w:val="single"/>
        </w:rPr>
      </w:pPr>
      <w:r w:rsidRPr="006A7CAB">
        <w:rPr>
          <w:rStyle w:val="lev"/>
          <w:rFonts w:ascii="Times New Roman" w:hAnsi="Times New Roman" w:cs="Times New Roman"/>
          <w:bCs w:val="0"/>
          <w:sz w:val="28"/>
          <w:szCs w:val="28"/>
          <w:u w:val="single"/>
        </w:rPr>
        <w:t>ANNEXES</w:t>
      </w:r>
    </w:p>
    <w:p w14:paraId="1B22389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0AE13353"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p>
    <w:p w14:paraId="7C7ABB69" w14:textId="77777777" w:rsidR="008F3E3E" w:rsidRPr="006A7CAB" w:rsidRDefault="008F3E3E" w:rsidP="008F3E3E">
      <w:pPr>
        <w:spacing w:after="0" w:line="240" w:lineRule="auto"/>
        <w:jc w:val="both"/>
        <w:rPr>
          <w:rStyle w:val="lev"/>
          <w:rFonts w:ascii="Times New Roman" w:hAnsi="Times New Roman" w:cs="Times New Roman"/>
          <w:bCs w:val="0"/>
          <w:sz w:val="28"/>
          <w:szCs w:val="28"/>
        </w:rPr>
      </w:pPr>
      <w:r w:rsidRPr="006A7CAB">
        <w:rPr>
          <w:rStyle w:val="lev"/>
          <w:rFonts w:ascii="Times New Roman" w:hAnsi="Times New Roman" w:cs="Times New Roman"/>
          <w:bCs w:val="0"/>
          <w:sz w:val="28"/>
          <w:szCs w:val="28"/>
          <w:u w:val="single"/>
        </w:rPr>
        <w:t>ANNEXE 1</w:t>
      </w:r>
      <w:r w:rsidRPr="006A7CAB">
        <w:rPr>
          <w:rStyle w:val="lev"/>
          <w:rFonts w:ascii="Times New Roman" w:hAnsi="Times New Roman" w:cs="Times New Roman"/>
          <w:bCs w:val="0"/>
          <w:sz w:val="28"/>
          <w:szCs w:val="28"/>
        </w:rPr>
        <w:t xml:space="preserve"> - EXA</w:t>
      </w:r>
      <w:r w:rsidR="006A7CAB">
        <w:rPr>
          <w:rStyle w:val="lev"/>
          <w:rFonts w:ascii="Times New Roman" w:hAnsi="Times New Roman" w:cs="Times New Roman"/>
          <w:bCs w:val="0"/>
          <w:sz w:val="28"/>
          <w:szCs w:val="28"/>
        </w:rPr>
        <w:t>MEN POUR L’OBTENTION DU 1er DANG</w:t>
      </w:r>
    </w:p>
    <w:p w14:paraId="0B749732" w14:textId="77777777" w:rsidR="008F3E3E" w:rsidRPr="006A7CAB" w:rsidRDefault="008F3E3E" w:rsidP="008F3E3E">
      <w:pPr>
        <w:spacing w:after="0" w:line="240" w:lineRule="auto"/>
        <w:jc w:val="both"/>
        <w:rPr>
          <w:rStyle w:val="lev"/>
          <w:rFonts w:ascii="Times New Roman" w:hAnsi="Times New Roman" w:cs="Times New Roman"/>
          <w:bCs w:val="0"/>
          <w:sz w:val="28"/>
          <w:szCs w:val="28"/>
        </w:rPr>
      </w:pPr>
      <w:r w:rsidRPr="006A7CAB">
        <w:rPr>
          <w:rStyle w:val="lev"/>
          <w:rFonts w:ascii="Times New Roman" w:hAnsi="Times New Roman" w:cs="Times New Roman"/>
          <w:bCs w:val="0"/>
          <w:sz w:val="28"/>
          <w:szCs w:val="28"/>
        </w:rPr>
        <w:t xml:space="preserve"> </w:t>
      </w:r>
    </w:p>
    <w:p w14:paraId="12D909F2" w14:textId="77777777" w:rsidR="008F3E3E" w:rsidRPr="006A7CAB" w:rsidRDefault="008F3E3E" w:rsidP="008F3E3E">
      <w:pPr>
        <w:spacing w:after="0" w:line="240" w:lineRule="auto"/>
        <w:jc w:val="both"/>
        <w:rPr>
          <w:rStyle w:val="lev"/>
          <w:rFonts w:ascii="Times New Roman" w:hAnsi="Times New Roman" w:cs="Times New Roman"/>
          <w:bCs w:val="0"/>
          <w:sz w:val="28"/>
          <w:szCs w:val="28"/>
        </w:rPr>
      </w:pPr>
      <w:r w:rsidRPr="006A7CAB">
        <w:rPr>
          <w:rStyle w:val="lev"/>
          <w:rFonts w:ascii="Times New Roman" w:hAnsi="Times New Roman" w:cs="Times New Roman"/>
          <w:bCs w:val="0"/>
          <w:sz w:val="28"/>
          <w:szCs w:val="28"/>
        </w:rPr>
        <w:t xml:space="preserve">TABLEAU RECAPITULATIF </w:t>
      </w:r>
    </w:p>
    <w:p w14:paraId="2B5F45E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0109A99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982053">
        <w:rPr>
          <w:rStyle w:val="lev"/>
          <w:rFonts w:ascii="Times New Roman" w:hAnsi="Times New Roman" w:cs="Times New Roman"/>
          <w:bCs w:val="0"/>
          <w:sz w:val="28"/>
          <w:szCs w:val="28"/>
          <w:u w:val="single"/>
        </w:rPr>
        <w:t>Epreuve 1</w:t>
      </w:r>
      <w:r w:rsidRPr="008F3E3E">
        <w:rPr>
          <w:rStyle w:val="lev"/>
          <w:rFonts w:ascii="Times New Roman" w:hAnsi="Times New Roman" w:cs="Times New Roman"/>
          <w:b w:val="0"/>
          <w:bCs w:val="0"/>
          <w:sz w:val="28"/>
          <w:szCs w:val="28"/>
        </w:rPr>
        <w:t xml:space="preserve"> – KY THUAT CAN BAN (Techniques de base) </w:t>
      </w:r>
    </w:p>
    <w:p w14:paraId="6ABB5380" w14:textId="77777777" w:rsidR="00982053" w:rsidRDefault="00982053" w:rsidP="008F3E3E">
      <w:pPr>
        <w:spacing w:after="0" w:line="240" w:lineRule="auto"/>
        <w:jc w:val="both"/>
        <w:rPr>
          <w:rStyle w:val="lev"/>
          <w:rFonts w:ascii="Times New Roman" w:hAnsi="Times New Roman" w:cs="Times New Roman"/>
          <w:b w:val="0"/>
          <w:bCs w:val="0"/>
          <w:sz w:val="28"/>
          <w:szCs w:val="28"/>
        </w:rPr>
      </w:pPr>
    </w:p>
    <w:p w14:paraId="2F7F534F" w14:textId="77777777" w:rsidR="008F3E3E" w:rsidRPr="00982053" w:rsidRDefault="00982053" w:rsidP="008F3E3E">
      <w:pPr>
        <w:spacing w:after="0" w:line="240" w:lineRule="auto"/>
        <w:jc w:val="both"/>
        <w:rPr>
          <w:rStyle w:val="lev"/>
          <w:rFonts w:ascii="Times New Roman" w:hAnsi="Times New Roman" w:cs="Times New Roman"/>
          <w:bCs w:val="0"/>
          <w:sz w:val="28"/>
          <w:szCs w:val="28"/>
        </w:rPr>
      </w:pPr>
      <w:r w:rsidRPr="00982053">
        <w:rPr>
          <w:rStyle w:val="lev"/>
          <w:rFonts w:ascii="Times New Roman" w:hAnsi="Times New Roman" w:cs="Times New Roman"/>
          <w:bCs w:val="0"/>
          <w:sz w:val="28"/>
          <w:szCs w:val="28"/>
        </w:rPr>
        <w:t>MODULE 1</w:t>
      </w:r>
      <w:r>
        <w:rPr>
          <w:rStyle w:val="lev"/>
          <w:rFonts w:ascii="Times New Roman" w:hAnsi="Times New Roman" w:cs="Times New Roman"/>
          <w:bCs w:val="0"/>
          <w:sz w:val="28"/>
          <w:szCs w:val="28"/>
        </w:rPr>
        <w:t> :</w:t>
      </w:r>
      <w:r w:rsidRPr="00982053">
        <w:rPr>
          <w:rStyle w:val="lev"/>
          <w:rFonts w:ascii="Times New Roman" w:hAnsi="Times New Roman" w:cs="Times New Roman"/>
          <w:bCs w:val="0"/>
          <w:sz w:val="28"/>
          <w:szCs w:val="28"/>
        </w:rPr>
        <w:t xml:space="preserve">  </w:t>
      </w:r>
    </w:p>
    <w:p w14:paraId="42ABBBAA"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DAM (COUPS DE POING)   </w:t>
      </w:r>
    </w:p>
    <w:p w14:paraId="514B4AEA"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 DAM THANG </w:t>
      </w:r>
    </w:p>
    <w:p w14:paraId="5085CAE6"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2. DAM MOC </w:t>
      </w:r>
    </w:p>
    <w:p w14:paraId="37C5B5DE"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 DAM LAO </w:t>
      </w:r>
    </w:p>
    <w:p w14:paraId="36DED719"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4. DAM MUC  </w:t>
      </w:r>
    </w:p>
    <w:p w14:paraId="1DEE9E92"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5. DAM THAP </w:t>
      </w:r>
    </w:p>
    <w:p w14:paraId="6645FB43"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 DAM HAI TAY </w:t>
      </w:r>
    </w:p>
    <w:p w14:paraId="25C52A5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17F5D56D"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DA (COUPS DE PIED)  </w:t>
      </w:r>
    </w:p>
    <w:p w14:paraId="4D09623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7C095A26"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7. DA TAT  </w:t>
      </w:r>
    </w:p>
    <w:p w14:paraId="0DD46E47"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8. DA DAP </w:t>
      </w:r>
    </w:p>
    <w:p w14:paraId="299740AF"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9. DA DAP SAU </w:t>
      </w:r>
    </w:p>
    <w:p w14:paraId="2A993777"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10. DA MOC SAU </w:t>
      </w:r>
    </w:p>
    <w:p w14:paraId="52F1AB6B"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11. DA MOC TRUOC </w:t>
      </w:r>
    </w:p>
    <w:p w14:paraId="1C4A03E3"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12. DA BAY THANG </w:t>
      </w:r>
    </w:p>
    <w:p w14:paraId="5E83D109"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13. DA BAY TAT </w:t>
      </w:r>
    </w:p>
    <w:p w14:paraId="01F7419B"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14. DA BAY DAP </w:t>
      </w:r>
    </w:p>
    <w:p w14:paraId="059C8A0A"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616853FC"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CHEM :  1 à 4 </w:t>
      </w:r>
    </w:p>
    <w:p w14:paraId="7A6ADDC6"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GAT :  1 à 4 </w:t>
      </w:r>
    </w:p>
    <w:p w14:paraId="70CAF3C8"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BAT :   1 à 4</w:t>
      </w:r>
    </w:p>
    <w:p w14:paraId="34F72D6D"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CHO : 1 à 4</w:t>
      </w:r>
    </w:p>
    <w:p w14:paraId="09968C7D"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GOI : 1 à 4 </w:t>
      </w:r>
    </w:p>
    <w:p w14:paraId="6F983B60" w14:textId="77777777" w:rsidR="00982053"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Techniques demandées suivant choix du jury</w:t>
      </w:r>
    </w:p>
    <w:p w14:paraId="3E2AB2E8"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071E50D1"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982053">
        <w:rPr>
          <w:rStyle w:val="lev"/>
          <w:rFonts w:ascii="Times New Roman" w:hAnsi="Times New Roman" w:cs="Times New Roman"/>
          <w:bCs w:val="0"/>
          <w:sz w:val="28"/>
          <w:szCs w:val="28"/>
          <w:u w:val="single"/>
        </w:rPr>
        <w:t>Epreuve 2</w:t>
      </w:r>
      <w:r w:rsidRPr="008F3E3E">
        <w:rPr>
          <w:rStyle w:val="lev"/>
          <w:rFonts w:ascii="Times New Roman" w:hAnsi="Times New Roman" w:cs="Times New Roman"/>
          <w:b w:val="0"/>
          <w:bCs w:val="0"/>
          <w:sz w:val="28"/>
          <w:szCs w:val="28"/>
        </w:rPr>
        <w:t xml:space="preserve"> – PHAN D</w:t>
      </w:r>
      <w:r w:rsidR="00982053">
        <w:rPr>
          <w:rStyle w:val="lev"/>
          <w:rFonts w:ascii="Times New Roman" w:hAnsi="Times New Roman" w:cs="Times New Roman"/>
          <w:b w:val="0"/>
          <w:bCs w:val="0"/>
          <w:sz w:val="28"/>
          <w:szCs w:val="28"/>
        </w:rPr>
        <w:t xml:space="preserve">ON (blocages, contre attaques) </w:t>
      </w:r>
    </w:p>
    <w:p w14:paraId="310F0FEF"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Contre  attaque de mains niveaux 5 à 7  </w:t>
      </w:r>
    </w:p>
    <w:p w14:paraId="29E30B8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Contre attaque de pieds niv</w:t>
      </w:r>
      <w:r w:rsidR="0000282D">
        <w:rPr>
          <w:rStyle w:val="lev"/>
          <w:rFonts w:ascii="Times New Roman" w:hAnsi="Times New Roman" w:cs="Times New Roman"/>
          <w:b w:val="0"/>
          <w:bCs w:val="0"/>
          <w:sz w:val="28"/>
          <w:szCs w:val="28"/>
        </w:rPr>
        <w:t xml:space="preserve">eaux 1 à 2 </w:t>
      </w:r>
    </w:p>
    <w:p w14:paraId="063E33BB"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10 techniques de contre attaque au choix du jury seront demandées </w:t>
      </w:r>
    </w:p>
    <w:p w14:paraId="1B533FD0"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lastRenderedPageBreak/>
        <w:t xml:space="preserve"> </w:t>
      </w:r>
    </w:p>
    <w:p w14:paraId="63C3CED9"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00282D">
        <w:rPr>
          <w:rStyle w:val="lev"/>
          <w:rFonts w:ascii="Times New Roman" w:hAnsi="Times New Roman" w:cs="Times New Roman"/>
          <w:bCs w:val="0"/>
          <w:sz w:val="28"/>
          <w:szCs w:val="28"/>
          <w:u w:val="single"/>
        </w:rPr>
        <w:t>Epreuve 3</w:t>
      </w:r>
      <w:r w:rsidRPr="008F3E3E">
        <w:rPr>
          <w:rStyle w:val="lev"/>
          <w:rFonts w:ascii="Times New Roman" w:hAnsi="Times New Roman" w:cs="Times New Roman"/>
          <w:b w:val="0"/>
          <w:bCs w:val="0"/>
          <w:sz w:val="28"/>
          <w:szCs w:val="28"/>
        </w:rPr>
        <w:t xml:space="preserve"> – QUYEN – (Enchaînement sans partenaire) </w:t>
      </w:r>
    </w:p>
    <w:p w14:paraId="69E35530"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MODULE 2  </w:t>
      </w:r>
    </w:p>
    <w:p w14:paraId="51480407"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52CF687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79E79AF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LONG HO QUYEN  </w:t>
      </w:r>
      <w:r w:rsidR="0000282D">
        <w:rPr>
          <w:rStyle w:val="lev"/>
          <w:rFonts w:ascii="Times New Roman" w:hAnsi="Times New Roman" w:cs="Times New Roman"/>
          <w:b w:val="0"/>
          <w:bCs w:val="0"/>
          <w:sz w:val="28"/>
          <w:szCs w:val="28"/>
        </w:rPr>
        <w:t xml:space="preserve">  </w:t>
      </w:r>
    </w:p>
    <w:p w14:paraId="4530A144" w14:textId="77777777" w:rsidR="0000282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 QUYEN imposé par le jury et un 2ème QUYEN au choix du candidat Epreuve </w:t>
      </w:r>
    </w:p>
    <w:p w14:paraId="75A775B5" w14:textId="77777777" w:rsidR="0000282D" w:rsidRDefault="0000282D" w:rsidP="008F3E3E">
      <w:pPr>
        <w:spacing w:after="0" w:line="240" w:lineRule="auto"/>
        <w:jc w:val="both"/>
        <w:rPr>
          <w:rStyle w:val="lev"/>
          <w:rFonts w:ascii="Times New Roman" w:hAnsi="Times New Roman" w:cs="Times New Roman"/>
          <w:b w:val="0"/>
          <w:bCs w:val="0"/>
          <w:sz w:val="28"/>
          <w:szCs w:val="28"/>
        </w:rPr>
      </w:pPr>
    </w:p>
    <w:p w14:paraId="345B8FF3" w14:textId="77777777" w:rsidR="008F3E3E" w:rsidRPr="008F3E3E" w:rsidRDefault="0000282D" w:rsidP="008F3E3E">
      <w:pPr>
        <w:spacing w:after="0" w:line="240" w:lineRule="auto"/>
        <w:jc w:val="both"/>
        <w:rPr>
          <w:rStyle w:val="lev"/>
          <w:rFonts w:ascii="Times New Roman" w:hAnsi="Times New Roman" w:cs="Times New Roman"/>
          <w:b w:val="0"/>
          <w:bCs w:val="0"/>
          <w:sz w:val="28"/>
          <w:szCs w:val="28"/>
        </w:rPr>
      </w:pPr>
      <w:r w:rsidRPr="0000282D">
        <w:rPr>
          <w:rStyle w:val="lev"/>
          <w:rFonts w:ascii="Times New Roman" w:hAnsi="Times New Roman" w:cs="Times New Roman"/>
          <w:bCs w:val="0"/>
          <w:sz w:val="28"/>
          <w:szCs w:val="28"/>
          <w:u w:val="single"/>
        </w:rPr>
        <w:t xml:space="preserve">Epreuve </w:t>
      </w:r>
      <w:r w:rsidR="008F3E3E" w:rsidRPr="0000282D">
        <w:rPr>
          <w:rStyle w:val="lev"/>
          <w:rFonts w:ascii="Times New Roman" w:hAnsi="Times New Roman" w:cs="Times New Roman"/>
          <w:bCs w:val="0"/>
          <w:sz w:val="28"/>
          <w:szCs w:val="28"/>
          <w:u w:val="single"/>
        </w:rPr>
        <w:t>4</w:t>
      </w:r>
      <w:r w:rsidR="008F3E3E" w:rsidRPr="008F3E3E">
        <w:rPr>
          <w:rStyle w:val="lev"/>
          <w:rFonts w:ascii="Times New Roman" w:hAnsi="Times New Roman" w:cs="Times New Roman"/>
          <w:b w:val="0"/>
          <w:bCs w:val="0"/>
          <w:sz w:val="28"/>
          <w:szCs w:val="28"/>
        </w:rPr>
        <w:t xml:space="preserve"> – SONG LUYEN – (Enchaînement à 2 cod</w:t>
      </w:r>
      <w:r>
        <w:rPr>
          <w:rStyle w:val="lev"/>
          <w:rFonts w:ascii="Times New Roman" w:hAnsi="Times New Roman" w:cs="Times New Roman"/>
          <w:b w:val="0"/>
          <w:bCs w:val="0"/>
          <w:sz w:val="28"/>
          <w:szCs w:val="28"/>
        </w:rPr>
        <w:t xml:space="preserve">ifiés) </w:t>
      </w:r>
    </w:p>
    <w:p w14:paraId="37AE2609"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SONG LUYEN </w:t>
      </w:r>
      <w:r w:rsidRPr="008F3E3E">
        <w:rPr>
          <w:rStyle w:val="lev"/>
          <w:rFonts w:ascii="Times New Roman" w:hAnsi="Times New Roman" w:cs="Times New Roman"/>
          <w:b w:val="0"/>
          <w:bCs w:val="0"/>
          <w:sz w:val="28"/>
          <w:szCs w:val="28"/>
        </w:rPr>
        <w:t xml:space="preserve">HAI 1 song </w:t>
      </w:r>
      <w:r w:rsidR="0000282D" w:rsidRPr="008F3E3E">
        <w:rPr>
          <w:rStyle w:val="lev"/>
          <w:rFonts w:ascii="Times New Roman" w:hAnsi="Times New Roman" w:cs="Times New Roman"/>
          <w:b w:val="0"/>
          <w:bCs w:val="0"/>
          <w:sz w:val="28"/>
          <w:szCs w:val="28"/>
        </w:rPr>
        <w:t>Luyȇn</w:t>
      </w:r>
      <w:r w:rsidRPr="008F3E3E">
        <w:rPr>
          <w:rStyle w:val="lev"/>
          <w:rFonts w:ascii="Times New Roman" w:hAnsi="Times New Roman" w:cs="Times New Roman"/>
          <w:b w:val="0"/>
          <w:bCs w:val="0"/>
          <w:sz w:val="28"/>
          <w:szCs w:val="28"/>
        </w:rPr>
        <w:t xml:space="preserve"> au choix du jury sera demandé </w:t>
      </w:r>
    </w:p>
    <w:p w14:paraId="2EF5E90F"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SONG LUYEN </w:t>
      </w:r>
      <w:r w:rsidRPr="008F3E3E">
        <w:rPr>
          <w:rStyle w:val="lev"/>
          <w:rFonts w:ascii="Times New Roman" w:hAnsi="Times New Roman" w:cs="Times New Roman"/>
          <w:b w:val="0"/>
          <w:bCs w:val="0"/>
          <w:sz w:val="28"/>
          <w:szCs w:val="28"/>
        </w:rPr>
        <w:t xml:space="preserve">DAO </w:t>
      </w:r>
    </w:p>
    <w:p w14:paraId="2AFAAA5C" w14:textId="77777777" w:rsidR="008F3E3E" w:rsidRPr="008F3E3E" w:rsidRDefault="0000282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6D6650F4" w14:textId="77777777" w:rsidR="0000282D" w:rsidRDefault="008F3E3E" w:rsidP="008F3E3E">
      <w:pPr>
        <w:spacing w:after="0" w:line="240" w:lineRule="auto"/>
        <w:jc w:val="both"/>
        <w:rPr>
          <w:rStyle w:val="lev"/>
          <w:rFonts w:ascii="Times New Roman" w:hAnsi="Times New Roman" w:cs="Times New Roman"/>
          <w:b w:val="0"/>
          <w:bCs w:val="0"/>
          <w:sz w:val="28"/>
          <w:szCs w:val="28"/>
        </w:rPr>
      </w:pPr>
      <w:r w:rsidRPr="0000282D">
        <w:rPr>
          <w:rStyle w:val="lev"/>
          <w:rFonts w:ascii="Times New Roman" w:hAnsi="Times New Roman" w:cs="Times New Roman"/>
          <w:bCs w:val="0"/>
          <w:sz w:val="28"/>
          <w:szCs w:val="28"/>
          <w:u w:val="single"/>
        </w:rPr>
        <w:t>Epreuve 5</w:t>
      </w:r>
      <w:r w:rsidRPr="008F3E3E">
        <w:rPr>
          <w:rStyle w:val="lev"/>
          <w:rFonts w:ascii="Times New Roman" w:hAnsi="Times New Roman" w:cs="Times New Roman"/>
          <w:b w:val="0"/>
          <w:bCs w:val="0"/>
          <w:sz w:val="28"/>
          <w:szCs w:val="28"/>
        </w:rPr>
        <w:t xml:space="preserve"> - DON CHAN (Ciseaux) ou KHOA G0 (Self défense) ou COMBAT TECHNIQUE</w:t>
      </w:r>
    </w:p>
    <w:p w14:paraId="093C9010"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736F6D2F" w14:textId="77777777" w:rsidR="008F3E3E" w:rsidRPr="0000282D" w:rsidRDefault="008F3E3E" w:rsidP="008F3E3E">
      <w:pPr>
        <w:spacing w:after="0" w:line="240" w:lineRule="auto"/>
        <w:jc w:val="both"/>
        <w:rPr>
          <w:rStyle w:val="lev"/>
          <w:rFonts w:ascii="Times New Roman" w:hAnsi="Times New Roman" w:cs="Times New Roman"/>
          <w:bCs w:val="0"/>
          <w:sz w:val="28"/>
          <w:szCs w:val="28"/>
          <w:u w:val="single"/>
        </w:rPr>
      </w:pPr>
      <w:r w:rsidRPr="0000282D">
        <w:rPr>
          <w:rStyle w:val="lev"/>
          <w:rFonts w:ascii="Times New Roman" w:hAnsi="Times New Roman" w:cs="Times New Roman"/>
          <w:bCs w:val="0"/>
          <w:sz w:val="28"/>
          <w:szCs w:val="28"/>
          <w:u w:val="single"/>
        </w:rPr>
        <w:t xml:space="preserve">MODULE 3  </w:t>
      </w:r>
    </w:p>
    <w:p w14:paraId="14BC86D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r w:rsidRPr="008F3E3E">
        <w:rPr>
          <w:rStyle w:val="lev"/>
          <w:rFonts w:ascii="Times New Roman" w:hAnsi="Times New Roman" w:cs="Times New Roman"/>
          <w:b w:val="0"/>
          <w:bCs w:val="0"/>
          <w:sz w:val="28"/>
          <w:szCs w:val="28"/>
        </w:rPr>
        <w:t xml:space="preserve"> </w:t>
      </w:r>
    </w:p>
    <w:p w14:paraId="1F8D5C71"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DON CHAN  7 à 16   5 techniques au choix du jury seront demandées </w:t>
      </w:r>
    </w:p>
    <w:p w14:paraId="0D202456"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SELF DEFENSE 3ème niveau   5 techniques au choix du jury seront demandées  COMBAT TECHNIQUE   1 combat de 2 minutes </w:t>
      </w:r>
    </w:p>
    <w:p w14:paraId="251E9D1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227CFE0E"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00282D">
        <w:rPr>
          <w:rStyle w:val="lev"/>
          <w:rFonts w:ascii="Times New Roman" w:hAnsi="Times New Roman" w:cs="Times New Roman"/>
          <w:bCs w:val="0"/>
          <w:sz w:val="28"/>
          <w:szCs w:val="28"/>
          <w:u w:val="single"/>
        </w:rPr>
        <w:t>Epreuve 6</w:t>
      </w:r>
      <w:r w:rsidRPr="008F3E3E">
        <w:rPr>
          <w:rStyle w:val="lev"/>
          <w:rFonts w:ascii="Times New Roman" w:hAnsi="Times New Roman" w:cs="Times New Roman"/>
          <w:b w:val="0"/>
          <w:bCs w:val="0"/>
          <w:sz w:val="28"/>
          <w:szCs w:val="28"/>
        </w:rPr>
        <w:t xml:space="preserve"> – CHIEN LUOC (Stratégies de combat) </w:t>
      </w:r>
    </w:p>
    <w:p w14:paraId="302B273E" w14:textId="77777777" w:rsid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CHIEN LUOC DE 21 A 25</w:t>
      </w:r>
      <w:r>
        <w:rPr>
          <w:rStyle w:val="lev"/>
          <w:rFonts w:ascii="Times New Roman" w:hAnsi="Times New Roman" w:cs="Times New Roman"/>
          <w:b w:val="0"/>
          <w:bCs w:val="0"/>
          <w:sz w:val="28"/>
          <w:szCs w:val="28"/>
        </w:rPr>
        <w:t> ;</w:t>
      </w:r>
    </w:p>
    <w:p w14:paraId="028D4C4B"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5 techniques au choix du jury seront demandées </w:t>
      </w:r>
    </w:p>
    <w:p w14:paraId="01B499C3"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p>
    <w:p w14:paraId="087B9062" w14:textId="77777777" w:rsidR="008F3E3E" w:rsidRPr="0000282D" w:rsidRDefault="008F3E3E" w:rsidP="008F3E3E">
      <w:pPr>
        <w:spacing w:after="0" w:line="240" w:lineRule="auto"/>
        <w:jc w:val="both"/>
        <w:rPr>
          <w:rStyle w:val="lev"/>
          <w:rFonts w:ascii="Times New Roman" w:hAnsi="Times New Roman" w:cs="Times New Roman"/>
          <w:bCs w:val="0"/>
          <w:sz w:val="28"/>
          <w:szCs w:val="28"/>
        </w:rPr>
      </w:pPr>
      <w:r w:rsidRPr="0000282D">
        <w:rPr>
          <w:rStyle w:val="lev"/>
          <w:rFonts w:ascii="Times New Roman" w:hAnsi="Times New Roman" w:cs="Times New Roman"/>
          <w:bCs w:val="0"/>
          <w:sz w:val="28"/>
          <w:szCs w:val="28"/>
          <w:u w:val="single"/>
        </w:rPr>
        <w:t>ANNEXE 2</w:t>
      </w:r>
      <w:r w:rsidRPr="0000282D">
        <w:rPr>
          <w:rStyle w:val="lev"/>
          <w:rFonts w:ascii="Times New Roman" w:hAnsi="Times New Roman" w:cs="Times New Roman"/>
          <w:bCs w:val="0"/>
          <w:sz w:val="28"/>
          <w:szCs w:val="28"/>
        </w:rPr>
        <w:t xml:space="preserve"> - EXAMEN POUR L’OBTENTION DU 2ème DAN </w:t>
      </w:r>
    </w:p>
    <w:p w14:paraId="075EAF1B" w14:textId="77777777" w:rsidR="008F3E3E" w:rsidRPr="008F3E3E" w:rsidRDefault="001233D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567050CE"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Epreuve 1 – KY THUAT CAN BAN (Techniques de base) </w:t>
      </w:r>
    </w:p>
    <w:p w14:paraId="2DD8C6BF" w14:textId="77777777" w:rsidR="0000282D" w:rsidRDefault="0000282D" w:rsidP="008F3E3E">
      <w:pPr>
        <w:spacing w:after="0" w:line="240" w:lineRule="auto"/>
        <w:jc w:val="both"/>
        <w:rPr>
          <w:rStyle w:val="lev"/>
          <w:rFonts w:ascii="Times New Roman" w:hAnsi="Times New Roman" w:cs="Times New Roman"/>
          <w:b w:val="0"/>
          <w:bCs w:val="0"/>
          <w:sz w:val="28"/>
          <w:szCs w:val="28"/>
        </w:rPr>
      </w:pPr>
    </w:p>
    <w:p w14:paraId="704D61D4" w14:textId="77777777" w:rsidR="008F3E3E" w:rsidRPr="0000282D" w:rsidRDefault="0000282D" w:rsidP="008F3E3E">
      <w:pPr>
        <w:spacing w:after="0" w:line="240" w:lineRule="auto"/>
        <w:jc w:val="both"/>
        <w:rPr>
          <w:rStyle w:val="lev"/>
          <w:rFonts w:ascii="Times New Roman" w:hAnsi="Times New Roman" w:cs="Times New Roman"/>
          <w:bCs w:val="0"/>
          <w:sz w:val="28"/>
          <w:szCs w:val="28"/>
          <w:u w:val="single"/>
        </w:rPr>
      </w:pPr>
      <w:r w:rsidRPr="0000282D">
        <w:rPr>
          <w:rStyle w:val="lev"/>
          <w:rFonts w:ascii="Times New Roman" w:hAnsi="Times New Roman" w:cs="Times New Roman"/>
          <w:bCs w:val="0"/>
          <w:sz w:val="28"/>
          <w:szCs w:val="28"/>
          <w:u w:val="single"/>
        </w:rPr>
        <w:t xml:space="preserve">MODULE 1  </w:t>
      </w:r>
    </w:p>
    <w:p w14:paraId="63AEF70D"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DAM (COUPS DE POING)   </w:t>
      </w:r>
    </w:p>
    <w:p w14:paraId="4A48A36F"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29. DAM THANG</w:t>
      </w:r>
    </w:p>
    <w:p w14:paraId="5FB2C0E0"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30. DAM MOC </w:t>
      </w:r>
    </w:p>
    <w:p w14:paraId="679E2C43"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31. DAM LAO </w:t>
      </w:r>
    </w:p>
    <w:p w14:paraId="3A14ECD8"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32. DAM MUC  </w:t>
      </w:r>
    </w:p>
    <w:p w14:paraId="4FCEE087"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33. DAM THAP </w:t>
      </w:r>
    </w:p>
    <w:p w14:paraId="4E886E83"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34. DAM HAI TAY </w:t>
      </w:r>
    </w:p>
    <w:p w14:paraId="63047EC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3E80039D" w14:textId="77777777" w:rsidR="008F3E3E" w:rsidRPr="008F3E3E" w:rsidRDefault="0000282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DA (COUPS DE PIED)  </w:t>
      </w:r>
    </w:p>
    <w:p w14:paraId="501772C7"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35. DA TAT  </w:t>
      </w:r>
    </w:p>
    <w:p w14:paraId="2E9B26D8"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36. DA DAP </w:t>
      </w:r>
    </w:p>
    <w:p w14:paraId="112DEB30"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37. DA DAP SAU </w:t>
      </w:r>
    </w:p>
    <w:p w14:paraId="29A44530"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38. DA MOC SAU </w:t>
      </w:r>
    </w:p>
    <w:p w14:paraId="1DFF177C"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lastRenderedPageBreak/>
        <w:t xml:space="preserve">39. DA MOC TRUOC </w:t>
      </w:r>
    </w:p>
    <w:p w14:paraId="5E34A9BD"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40. DA BAY THANG </w:t>
      </w:r>
    </w:p>
    <w:p w14:paraId="2560B29F"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41. DA BAY TAT </w:t>
      </w:r>
    </w:p>
    <w:p w14:paraId="09B13403"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42. DA BAY DAP </w:t>
      </w:r>
    </w:p>
    <w:p w14:paraId="6E251E0B" w14:textId="77777777" w:rsidR="008F3E3E" w:rsidRPr="008F3E3E" w:rsidRDefault="001233D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20FE8CBA"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CHEM :  1 à 4 </w:t>
      </w:r>
    </w:p>
    <w:p w14:paraId="60697171"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GAT :  1 à 4</w:t>
      </w:r>
    </w:p>
    <w:p w14:paraId="4831ECE5"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BAT :   1 à 4 </w:t>
      </w:r>
    </w:p>
    <w:p w14:paraId="3E59D5CC"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CHO : 1 à 4 </w:t>
      </w:r>
    </w:p>
    <w:p w14:paraId="176BCD53"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GOI : 1 à 4 </w:t>
      </w:r>
    </w:p>
    <w:p w14:paraId="1DB0B74E"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1F74F01F" w14:textId="77777777" w:rsidR="0000282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Techniques demandées suivant choix du jury </w:t>
      </w:r>
    </w:p>
    <w:p w14:paraId="642CA55C" w14:textId="77777777" w:rsidR="0000282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1FD09AEF"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00282D">
        <w:rPr>
          <w:rStyle w:val="lev"/>
          <w:rFonts w:ascii="Times New Roman" w:hAnsi="Times New Roman" w:cs="Times New Roman"/>
          <w:bCs w:val="0"/>
          <w:sz w:val="28"/>
          <w:szCs w:val="28"/>
          <w:u w:val="single"/>
        </w:rPr>
        <w:t>Epreuve 2</w:t>
      </w:r>
      <w:r w:rsidRPr="008F3E3E">
        <w:rPr>
          <w:rStyle w:val="lev"/>
          <w:rFonts w:ascii="Times New Roman" w:hAnsi="Times New Roman" w:cs="Times New Roman"/>
          <w:b w:val="0"/>
          <w:bCs w:val="0"/>
          <w:sz w:val="28"/>
          <w:szCs w:val="28"/>
        </w:rPr>
        <w:t xml:space="preserve"> – PHAN DON (blocages, contre attaques) </w:t>
      </w:r>
    </w:p>
    <w:p w14:paraId="20D47481"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11863CC0"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13 THE PHAN KIEM (contre attaques de sabre) </w:t>
      </w:r>
    </w:p>
    <w:p w14:paraId="65D55AF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450F2E3D"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13 techniques de contre attaque seront demandées </w:t>
      </w:r>
    </w:p>
    <w:p w14:paraId="726DADB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74ADC08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00282D">
        <w:rPr>
          <w:rStyle w:val="lev"/>
          <w:rFonts w:ascii="Times New Roman" w:hAnsi="Times New Roman" w:cs="Times New Roman"/>
          <w:bCs w:val="0"/>
          <w:sz w:val="28"/>
          <w:szCs w:val="28"/>
          <w:u w:val="single"/>
        </w:rPr>
        <w:t>Epreuve 3</w:t>
      </w:r>
      <w:r w:rsidRPr="008F3E3E">
        <w:rPr>
          <w:rStyle w:val="lev"/>
          <w:rFonts w:ascii="Times New Roman" w:hAnsi="Times New Roman" w:cs="Times New Roman"/>
          <w:b w:val="0"/>
          <w:bCs w:val="0"/>
          <w:sz w:val="28"/>
          <w:szCs w:val="28"/>
        </w:rPr>
        <w:t xml:space="preserve"> – QUYEN – (Enchaînement sans partenaire) </w:t>
      </w:r>
    </w:p>
    <w:p w14:paraId="48C02235" w14:textId="77777777" w:rsidR="0000282D" w:rsidRDefault="0000282D" w:rsidP="008F3E3E">
      <w:pPr>
        <w:spacing w:after="0" w:line="240" w:lineRule="auto"/>
        <w:jc w:val="both"/>
        <w:rPr>
          <w:rStyle w:val="lev"/>
          <w:rFonts w:ascii="Times New Roman" w:hAnsi="Times New Roman" w:cs="Times New Roman"/>
          <w:b w:val="0"/>
          <w:bCs w:val="0"/>
          <w:sz w:val="28"/>
          <w:szCs w:val="28"/>
        </w:rPr>
      </w:pPr>
    </w:p>
    <w:p w14:paraId="0DED2E63" w14:textId="77777777" w:rsidR="008F3E3E" w:rsidRPr="0000282D" w:rsidRDefault="008F3E3E" w:rsidP="008F3E3E">
      <w:pPr>
        <w:spacing w:after="0" w:line="240" w:lineRule="auto"/>
        <w:jc w:val="both"/>
        <w:rPr>
          <w:rStyle w:val="lev"/>
          <w:rFonts w:ascii="Times New Roman" w:hAnsi="Times New Roman" w:cs="Times New Roman"/>
          <w:bCs w:val="0"/>
          <w:sz w:val="28"/>
          <w:szCs w:val="28"/>
          <w:u w:val="single"/>
        </w:rPr>
      </w:pPr>
      <w:r w:rsidRPr="0000282D">
        <w:rPr>
          <w:rStyle w:val="lev"/>
          <w:rFonts w:ascii="Times New Roman" w:hAnsi="Times New Roman" w:cs="Times New Roman"/>
          <w:bCs w:val="0"/>
          <w:sz w:val="28"/>
          <w:szCs w:val="28"/>
          <w:u w:val="single"/>
        </w:rPr>
        <w:t xml:space="preserve">MODULE 2  </w:t>
      </w:r>
    </w:p>
    <w:p w14:paraId="5F194B5A" w14:textId="77777777" w:rsidR="008F3E3E" w:rsidRPr="008F3E3E" w:rsidRDefault="001233D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686CAF28" w14:textId="77777777" w:rsidR="001233DD" w:rsidRDefault="00C42C55"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TINH HOA LUONG </w:t>
      </w:r>
      <w:r w:rsidR="008F3E3E" w:rsidRPr="008F3E3E">
        <w:rPr>
          <w:rStyle w:val="lev"/>
          <w:rFonts w:ascii="Times New Roman" w:hAnsi="Times New Roman" w:cs="Times New Roman"/>
          <w:b w:val="0"/>
          <w:bCs w:val="0"/>
          <w:sz w:val="28"/>
          <w:szCs w:val="28"/>
        </w:rPr>
        <w:t xml:space="preserve">NGHI KIEM PHAP  </w:t>
      </w:r>
    </w:p>
    <w:p w14:paraId="2C888E37"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0DC4910D" w14:textId="77777777" w:rsidR="0095005F"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1 QUYEN imposé par le jury et un 2ème QUYEN au choix du candidat Epreuve </w:t>
      </w:r>
    </w:p>
    <w:p w14:paraId="48FD549F" w14:textId="77777777" w:rsidR="0095005F" w:rsidRDefault="0095005F" w:rsidP="008F3E3E">
      <w:pPr>
        <w:spacing w:after="0" w:line="240" w:lineRule="auto"/>
        <w:jc w:val="both"/>
        <w:rPr>
          <w:rStyle w:val="lev"/>
          <w:rFonts w:ascii="Times New Roman" w:hAnsi="Times New Roman" w:cs="Times New Roman"/>
          <w:b w:val="0"/>
          <w:bCs w:val="0"/>
          <w:sz w:val="28"/>
          <w:szCs w:val="28"/>
        </w:rPr>
      </w:pPr>
    </w:p>
    <w:p w14:paraId="39A43ABE"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 xml:space="preserve">Epreuve </w:t>
      </w:r>
      <w:r w:rsidR="008F3E3E" w:rsidRPr="0095005F">
        <w:rPr>
          <w:rStyle w:val="lev"/>
          <w:rFonts w:ascii="Times New Roman" w:hAnsi="Times New Roman" w:cs="Times New Roman"/>
          <w:bCs w:val="0"/>
          <w:sz w:val="28"/>
          <w:szCs w:val="28"/>
          <w:u w:val="single"/>
        </w:rPr>
        <w:t>4</w:t>
      </w:r>
      <w:r w:rsidR="008F3E3E" w:rsidRPr="008F3E3E">
        <w:rPr>
          <w:rStyle w:val="lev"/>
          <w:rFonts w:ascii="Times New Roman" w:hAnsi="Times New Roman" w:cs="Times New Roman"/>
          <w:b w:val="0"/>
          <w:bCs w:val="0"/>
          <w:sz w:val="28"/>
          <w:szCs w:val="28"/>
        </w:rPr>
        <w:t xml:space="preserve"> – SONG LUYEN – (Enchaînement à 2 cod</w:t>
      </w:r>
      <w:r>
        <w:rPr>
          <w:rStyle w:val="lev"/>
          <w:rFonts w:ascii="Times New Roman" w:hAnsi="Times New Roman" w:cs="Times New Roman"/>
          <w:b w:val="0"/>
          <w:bCs w:val="0"/>
          <w:sz w:val="28"/>
          <w:szCs w:val="28"/>
        </w:rPr>
        <w:t>i</w:t>
      </w:r>
      <w:r w:rsidR="008F3E3E" w:rsidRPr="008F3E3E">
        <w:rPr>
          <w:rStyle w:val="lev"/>
          <w:rFonts w:ascii="Times New Roman" w:hAnsi="Times New Roman" w:cs="Times New Roman"/>
          <w:b w:val="0"/>
          <w:bCs w:val="0"/>
          <w:sz w:val="28"/>
          <w:szCs w:val="28"/>
        </w:rPr>
        <w:t xml:space="preserve">fiés) </w:t>
      </w:r>
    </w:p>
    <w:p w14:paraId="6C6E62D6"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61D2A772"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SONG LUYEN  BA Le S</w:t>
      </w:r>
      <w:r w:rsidR="008F3E3E" w:rsidRPr="008F3E3E">
        <w:rPr>
          <w:rStyle w:val="lev"/>
          <w:rFonts w:ascii="Times New Roman" w:hAnsi="Times New Roman" w:cs="Times New Roman"/>
          <w:b w:val="0"/>
          <w:bCs w:val="0"/>
          <w:sz w:val="28"/>
          <w:szCs w:val="28"/>
        </w:rPr>
        <w:t xml:space="preserve">ong </w:t>
      </w:r>
      <w:r w:rsidRPr="008F3E3E">
        <w:rPr>
          <w:rStyle w:val="lev"/>
          <w:rFonts w:ascii="Times New Roman" w:hAnsi="Times New Roman" w:cs="Times New Roman"/>
          <w:b w:val="0"/>
          <w:bCs w:val="0"/>
          <w:sz w:val="28"/>
          <w:szCs w:val="28"/>
        </w:rPr>
        <w:t>Luyȇn</w:t>
      </w:r>
      <w:r w:rsidR="008F3E3E" w:rsidRPr="008F3E3E">
        <w:rPr>
          <w:rStyle w:val="lev"/>
          <w:rFonts w:ascii="Times New Roman" w:hAnsi="Times New Roman" w:cs="Times New Roman"/>
          <w:b w:val="0"/>
          <w:bCs w:val="0"/>
          <w:sz w:val="28"/>
          <w:szCs w:val="28"/>
        </w:rPr>
        <w:t xml:space="preserve"> sera demandé </w:t>
      </w:r>
    </w:p>
    <w:p w14:paraId="696EBC6B" w14:textId="77777777" w:rsidR="008F3E3E" w:rsidRPr="008F3E3E" w:rsidRDefault="001233D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583F4650"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Epreuve 5</w:t>
      </w:r>
      <w:r w:rsidRPr="008F3E3E">
        <w:rPr>
          <w:rStyle w:val="lev"/>
          <w:rFonts w:ascii="Times New Roman" w:hAnsi="Times New Roman" w:cs="Times New Roman"/>
          <w:b w:val="0"/>
          <w:bCs w:val="0"/>
          <w:sz w:val="28"/>
          <w:szCs w:val="28"/>
        </w:rPr>
        <w:t xml:space="preserve"> - DON CHAN (Ciseaux) ou KHOA G0 (Self défense) ou COMBAT TECHNIQUE </w:t>
      </w:r>
    </w:p>
    <w:p w14:paraId="0E79450E" w14:textId="77777777" w:rsidR="0095005F" w:rsidRDefault="0095005F" w:rsidP="008F3E3E">
      <w:pPr>
        <w:spacing w:after="0" w:line="240" w:lineRule="auto"/>
        <w:jc w:val="both"/>
        <w:rPr>
          <w:rStyle w:val="lev"/>
          <w:rFonts w:ascii="Times New Roman" w:hAnsi="Times New Roman" w:cs="Times New Roman"/>
          <w:b w:val="0"/>
          <w:bCs w:val="0"/>
          <w:sz w:val="28"/>
          <w:szCs w:val="28"/>
        </w:rPr>
      </w:pPr>
    </w:p>
    <w:p w14:paraId="5D5AE354" w14:textId="77777777" w:rsidR="008F3E3E" w:rsidRPr="0095005F" w:rsidRDefault="008F3E3E" w:rsidP="008F3E3E">
      <w:pPr>
        <w:spacing w:after="0" w:line="240" w:lineRule="auto"/>
        <w:jc w:val="both"/>
        <w:rPr>
          <w:rStyle w:val="lev"/>
          <w:rFonts w:ascii="Times New Roman" w:hAnsi="Times New Roman" w:cs="Times New Roman"/>
          <w:bCs w:val="0"/>
          <w:sz w:val="28"/>
          <w:szCs w:val="28"/>
          <w:u w:val="single"/>
        </w:rPr>
      </w:pPr>
      <w:r w:rsidRPr="0095005F">
        <w:rPr>
          <w:rStyle w:val="lev"/>
          <w:rFonts w:ascii="Times New Roman" w:hAnsi="Times New Roman" w:cs="Times New Roman"/>
          <w:bCs w:val="0"/>
          <w:sz w:val="28"/>
          <w:szCs w:val="28"/>
          <w:u w:val="single"/>
        </w:rPr>
        <w:t xml:space="preserve">MODULE 3  </w:t>
      </w:r>
    </w:p>
    <w:p w14:paraId="02D0050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p>
    <w:p w14:paraId="015DAC86"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DON CHAN  12 à 19   5 techniques au choix du jury seront demandées </w:t>
      </w:r>
    </w:p>
    <w:p w14:paraId="01B02F0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SELF DEFENSE 4ème niveau   5 techniques au choix du jury seront demandées  COMBAT TECHNIQUE   1 combat de 2 minutes </w:t>
      </w:r>
    </w:p>
    <w:p w14:paraId="5F08FFAB"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774531EC"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Epreuve 6</w:t>
      </w:r>
      <w:r w:rsidRPr="008F3E3E">
        <w:rPr>
          <w:rStyle w:val="lev"/>
          <w:rFonts w:ascii="Times New Roman" w:hAnsi="Times New Roman" w:cs="Times New Roman"/>
          <w:b w:val="0"/>
          <w:bCs w:val="0"/>
          <w:sz w:val="28"/>
          <w:szCs w:val="28"/>
        </w:rPr>
        <w:t xml:space="preserve"> – CHIEN LUOC (Stratégies de combat) </w:t>
      </w:r>
    </w:p>
    <w:p w14:paraId="349915E2" w14:textId="77777777" w:rsidR="0095005F"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CHIEN LUOC DE 26 à 30</w:t>
      </w:r>
      <w:r w:rsidR="0095005F">
        <w:rPr>
          <w:rStyle w:val="lev"/>
          <w:rFonts w:ascii="Times New Roman" w:hAnsi="Times New Roman" w:cs="Times New Roman"/>
          <w:b w:val="0"/>
          <w:bCs w:val="0"/>
          <w:sz w:val="28"/>
          <w:szCs w:val="28"/>
        </w:rPr>
        <w:t> ;</w:t>
      </w:r>
    </w:p>
    <w:p w14:paraId="6FE94F59"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5 techniques au choix du jury seront demandées </w:t>
      </w:r>
    </w:p>
    <w:p w14:paraId="6495F7C6"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lastRenderedPageBreak/>
        <w:t xml:space="preserve"> </w:t>
      </w:r>
    </w:p>
    <w:p w14:paraId="684F5D3D" w14:textId="77777777" w:rsidR="008F3E3E" w:rsidRDefault="008F3E3E" w:rsidP="008F3E3E">
      <w:pPr>
        <w:spacing w:after="0" w:line="240" w:lineRule="auto"/>
        <w:jc w:val="both"/>
        <w:rPr>
          <w:rStyle w:val="lev"/>
          <w:rFonts w:ascii="Times New Roman" w:hAnsi="Times New Roman" w:cs="Times New Roman"/>
          <w:b w:val="0"/>
          <w:bCs w:val="0"/>
          <w:sz w:val="28"/>
          <w:szCs w:val="28"/>
        </w:rPr>
      </w:pPr>
    </w:p>
    <w:p w14:paraId="47B8E618" w14:textId="77777777" w:rsidR="0095005F" w:rsidRPr="008F3E3E" w:rsidRDefault="0095005F" w:rsidP="008F3E3E">
      <w:pPr>
        <w:spacing w:after="0" w:line="240" w:lineRule="auto"/>
        <w:jc w:val="both"/>
        <w:rPr>
          <w:rStyle w:val="lev"/>
          <w:rFonts w:ascii="Times New Roman" w:hAnsi="Times New Roman" w:cs="Times New Roman"/>
          <w:b w:val="0"/>
          <w:bCs w:val="0"/>
          <w:sz w:val="28"/>
          <w:szCs w:val="28"/>
        </w:rPr>
      </w:pPr>
    </w:p>
    <w:p w14:paraId="1B600701"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4DF97480" w14:textId="77777777" w:rsidR="008F3E3E" w:rsidRPr="0095005F" w:rsidRDefault="008F3E3E" w:rsidP="008F3E3E">
      <w:pPr>
        <w:spacing w:after="0" w:line="240" w:lineRule="auto"/>
        <w:jc w:val="both"/>
        <w:rPr>
          <w:rStyle w:val="lev"/>
          <w:rFonts w:ascii="Times New Roman" w:hAnsi="Times New Roman" w:cs="Times New Roman"/>
          <w:bCs w:val="0"/>
          <w:sz w:val="28"/>
          <w:szCs w:val="28"/>
        </w:rPr>
      </w:pPr>
      <w:r w:rsidRPr="0095005F">
        <w:rPr>
          <w:rStyle w:val="lev"/>
          <w:rFonts w:ascii="Times New Roman" w:hAnsi="Times New Roman" w:cs="Times New Roman"/>
          <w:bCs w:val="0"/>
          <w:sz w:val="28"/>
          <w:szCs w:val="28"/>
          <w:u w:val="single"/>
        </w:rPr>
        <w:t>ANNEXE 3</w:t>
      </w:r>
      <w:r w:rsidRPr="0095005F">
        <w:rPr>
          <w:rStyle w:val="lev"/>
          <w:rFonts w:ascii="Times New Roman" w:hAnsi="Times New Roman" w:cs="Times New Roman"/>
          <w:bCs w:val="0"/>
          <w:sz w:val="28"/>
          <w:szCs w:val="28"/>
        </w:rPr>
        <w:t xml:space="preserve"> - EXAMEN POUR L’OBTENTION DU 3ème DAN </w:t>
      </w:r>
    </w:p>
    <w:p w14:paraId="75F722BF"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24FCE7D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Epreuve 1</w:t>
      </w:r>
      <w:r w:rsidRPr="008F3E3E">
        <w:rPr>
          <w:rStyle w:val="lev"/>
          <w:rFonts w:ascii="Times New Roman" w:hAnsi="Times New Roman" w:cs="Times New Roman"/>
          <w:b w:val="0"/>
          <w:bCs w:val="0"/>
          <w:sz w:val="28"/>
          <w:szCs w:val="28"/>
        </w:rPr>
        <w:t xml:space="preserve"> – KY THUAT CAN BAN (Techniques de base) </w:t>
      </w:r>
    </w:p>
    <w:p w14:paraId="1556A655" w14:textId="77777777" w:rsidR="001233DD" w:rsidRDefault="001233DD" w:rsidP="008F3E3E">
      <w:pPr>
        <w:spacing w:after="0" w:line="240" w:lineRule="auto"/>
        <w:jc w:val="both"/>
        <w:rPr>
          <w:rStyle w:val="lev"/>
          <w:rFonts w:ascii="Times New Roman" w:hAnsi="Times New Roman" w:cs="Times New Roman"/>
          <w:b w:val="0"/>
          <w:bCs w:val="0"/>
          <w:sz w:val="28"/>
          <w:szCs w:val="28"/>
        </w:rPr>
      </w:pPr>
    </w:p>
    <w:p w14:paraId="3837B716" w14:textId="77777777" w:rsidR="008F3E3E" w:rsidRPr="0095005F" w:rsidRDefault="001233DD" w:rsidP="008F3E3E">
      <w:pPr>
        <w:spacing w:after="0" w:line="240" w:lineRule="auto"/>
        <w:jc w:val="both"/>
        <w:rPr>
          <w:rStyle w:val="lev"/>
          <w:rFonts w:ascii="Times New Roman" w:hAnsi="Times New Roman" w:cs="Times New Roman"/>
          <w:bCs w:val="0"/>
          <w:sz w:val="28"/>
          <w:szCs w:val="28"/>
          <w:u w:val="single"/>
        </w:rPr>
      </w:pPr>
      <w:r w:rsidRPr="0095005F">
        <w:rPr>
          <w:rStyle w:val="lev"/>
          <w:rFonts w:ascii="Times New Roman" w:hAnsi="Times New Roman" w:cs="Times New Roman"/>
          <w:bCs w:val="0"/>
          <w:sz w:val="28"/>
          <w:szCs w:val="28"/>
          <w:u w:val="single"/>
        </w:rPr>
        <w:t xml:space="preserve">MODULE 1  </w:t>
      </w:r>
    </w:p>
    <w:p w14:paraId="4C77A746" w14:textId="77777777" w:rsidR="001233DD" w:rsidRPr="008F3E3E" w:rsidRDefault="001233DD" w:rsidP="008F3E3E">
      <w:pPr>
        <w:spacing w:after="0" w:line="240" w:lineRule="auto"/>
        <w:jc w:val="both"/>
        <w:rPr>
          <w:rStyle w:val="lev"/>
          <w:rFonts w:ascii="Times New Roman" w:hAnsi="Times New Roman" w:cs="Times New Roman"/>
          <w:b w:val="0"/>
          <w:bCs w:val="0"/>
          <w:sz w:val="28"/>
          <w:szCs w:val="28"/>
        </w:rPr>
      </w:pPr>
    </w:p>
    <w:p w14:paraId="255911EE"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DAM (COUPS DE POING)   </w:t>
      </w:r>
    </w:p>
    <w:p w14:paraId="6511A7B5"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57. DAM THANG </w:t>
      </w:r>
    </w:p>
    <w:p w14:paraId="715BB932"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58. DAM MOC </w:t>
      </w:r>
    </w:p>
    <w:p w14:paraId="66DCA953"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59. DAM LAO </w:t>
      </w:r>
    </w:p>
    <w:p w14:paraId="3A58C03A"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60. DAM MUC  </w:t>
      </w:r>
    </w:p>
    <w:p w14:paraId="79D33A32"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61. DAM THAP </w:t>
      </w:r>
    </w:p>
    <w:p w14:paraId="376C9B28"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62. DAM HAI TAY </w:t>
      </w:r>
    </w:p>
    <w:p w14:paraId="5C892545"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1467BCCF"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DA (COUPS DE PIED)  </w:t>
      </w:r>
    </w:p>
    <w:p w14:paraId="6AC30486"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63. DA TAT  </w:t>
      </w:r>
    </w:p>
    <w:p w14:paraId="569172C7"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64. DA DAP </w:t>
      </w:r>
    </w:p>
    <w:p w14:paraId="24ED1DED"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65. DA DAP SAU </w:t>
      </w:r>
    </w:p>
    <w:p w14:paraId="37A1DA93"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66. DA MOC SAU </w:t>
      </w:r>
    </w:p>
    <w:p w14:paraId="574B0C32"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67. DA MOC TRUOC </w:t>
      </w:r>
    </w:p>
    <w:p w14:paraId="751FCF59"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68. DA BAY THANG </w:t>
      </w:r>
    </w:p>
    <w:p w14:paraId="60628CD4"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69. DA BAY TAT </w:t>
      </w:r>
    </w:p>
    <w:p w14:paraId="3FC198D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70. DA BAY DAP </w:t>
      </w:r>
    </w:p>
    <w:p w14:paraId="0110C181" w14:textId="77777777" w:rsidR="008F3E3E" w:rsidRPr="008F3E3E" w:rsidRDefault="001233D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7ADC2616"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CHEM :  1 à 4 </w:t>
      </w:r>
    </w:p>
    <w:p w14:paraId="6AAE0AFC"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GAT :  1 à 4 </w:t>
      </w:r>
    </w:p>
    <w:p w14:paraId="31E847A1"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BAT :   1 à 4 </w:t>
      </w:r>
    </w:p>
    <w:p w14:paraId="3710BC69"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CHO : 1 à 4 </w:t>
      </w:r>
    </w:p>
    <w:p w14:paraId="1818E894"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GOI : 1 à 4 </w:t>
      </w:r>
    </w:p>
    <w:p w14:paraId="0E9F46D7"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Techniques d</w:t>
      </w:r>
      <w:r w:rsidR="0095005F">
        <w:rPr>
          <w:rStyle w:val="lev"/>
          <w:rFonts w:ascii="Times New Roman" w:hAnsi="Times New Roman" w:cs="Times New Roman"/>
          <w:b w:val="0"/>
          <w:bCs w:val="0"/>
          <w:sz w:val="28"/>
          <w:szCs w:val="28"/>
        </w:rPr>
        <w:t xml:space="preserve">emandées suivant choix du jury </w:t>
      </w:r>
      <w:r w:rsidRPr="008F3E3E">
        <w:rPr>
          <w:rStyle w:val="lev"/>
          <w:rFonts w:ascii="Times New Roman" w:hAnsi="Times New Roman" w:cs="Times New Roman"/>
          <w:b w:val="0"/>
          <w:bCs w:val="0"/>
          <w:sz w:val="28"/>
          <w:szCs w:val="28"/>
        </w:rPr>
        <w:t xml:space="preserve">Epreuve </w:t>
      </w:r>
    </w:p>
    <w:p w14:paraId="0F6D6E1D" w14:textId="77777777" w:rsidR="0095005F" w:rsidRDefault="0095005F" w:rsidP="008F3E3E">
      <w:pPr>
        <w:spacing w:after="0" w:line="240" w:lineRule="auto"/>
        <w:jc w:val="both"/>
        <w:rPr>
          <w:rStyle w:val="lev"/>
          <w:rFonts w:ascii="Times New Roman" w:hAnsi="Times New Roman" w:cs="Times New Roman"/>
          <w:b w:val="0"/>
          <w:bCs w:val="0"/>
          <w:sz w:val="28"/>
          <w:szCs w:val="28"/>
        </w:rPr>
      </w:pPr>
    </w:p>
    <w:p w14:paraId="7426175D"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 xml:space="preserve">Epreuve </w:t>
      </w:r>
      <w:r w:rsidR="008F3E3E" w:rsidRPr="0095005F">
        <w:rPr>
          <w:rStyle w:val="lev"/>
          <w:rFonts w:ascii="Times New Roman" w:hAnsi="Times New Roman" w:cs="Times New Roman"/>
          <w:bCs w:val="0"/>
          <w:sz w:val="28"/>
          <w:szCs w:val="28"/>
          <w:u w:val="single"/>
        </w:rPr>
        <w:t>2</w:t>
      </w:r>
      <w:r w:rsidR="008F3E3E" w:rsidRPr="008F3E3E">
        <w:rPr>
          <w:rStyle w:val="lev"/>
          <w:rFonts w:ascii="Times New Roman" w:hAnsi="Times New Roman" w:cs="Times New Roman"/>
          <w:b w:val="0"/>
          <w:bCs w:val="0"/>
          <w:sz w:val="28"/>
          <w:szCs w:val="28"/>
        </w:rPr>
        <w:t xml:space="preserve"> – PHAN DON (blocages, contre attaques) </w:t>
      </w:r>
    </w:p>
    <w:p w14:paraId="745B39E7"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p>
    <w:p w14:paraId="6AC93B24"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Epreuve 3</w:t>
      </w:r>
      <w:r w:rsidRPr="008F3E3E">
        <w:rPr>
          <w:rStyle w:val="lev"/>
          <w:rFonts w:ascii="Times New Roman" w:hAnsi="Times New Roman" w:cs="Times New Roman"/>
          <w:b w:val="0"/>
          <w:bCs w:val="0"/>
          <w:sz w:val="28"/>
          <w:szCs w:val="28"/>
        </w:rPr>
        <w:t xml:space="preserve"> – QUYEN – (Enchaînement sans partenaire) </w:t>
      </w:r>
    </w:p>
    <w:p w14:paraId="44EEC765" w14:textId="77777777" w:rsidR="0095005F" w:rsidRDefault="0095005F" w:rsidP="008F3E3E">
      <w:pPr>
        <w:spacing w:after="0" w:line="240" w:lineRule="auto"/>
        <w:jc w:val="both"/>
        <w:rPr>
          <w:rStyle w:val="lev"/>
          <w:rFonts w:ascii="Times New Roman" w:hAnsi="Times New Roman" w:cs="Times New Roman"/>
          <w:b w:val="0"/>
          <w:bCs w:val="0"/>
          <w:sz w:val="28"/>
          <w:szCs w:val="28"/>
        </w:rPr>
      </w:pPr>
    </w:p>
    <w:p w14:paraId="17643626" w14:textId="77777777" w:rsidR="008F3E3E" w:rsidRPr="0095005F" w:rsidRDefault="008F3E3E" w:rsidP="008F3E3E">
      <w:pPr>
        <w:spacing w:after="0" w:line="240" w:lineRule="auto"/>
        <w:jc w:val="both"/>
        <w:rPr>
          <w:rStyle w:val="lev"/>
          <w:rFonts w:ascii="Times New Roman" w:hAnsi="Times New Roman" w:cs="Times New Roman"/>
          <w:bCs w:val="0"/>
          <w:sz w:val="28"/>
          <w:szCs w:val="28"/>
          <w:u w:val="single"/>
        </w:rPr>
      </w:pPr>
      <w:r w:rsidRPr="0095005F">
        <w:rPr>
          <w:rStyle w:val="lev"/>
          <w:rFonts w:ascii="Times New Roman" w:hAnsi="Times New Roman" w:cs="Times New Roman"/>
          <w:bCs w:val="0"/>
          <w:sz w:val="28"/>
          <w:szCs w:val="28"/>
          <w:u w:val="single"/>
        </w:rPr>
        <w:t xml:space="preserve">MODULE 2  </w:t>
      </w:r>
    </w:p>
    <w:p w14:paraId="7A7E1C14"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53082805" w14:textId="77777777" w:rsidR="001233DD" w:rsidRDefault="0095005F"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Viet Vo Dao Quyȇn</w:t>
      </w:r>
    </w:p>
    <w:p w14:paraId="7AF43249"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TINH HOA LUONG NGHI KIEM PHAP  </w:t>
      </w:r>
    </w:p>
    <w:p w14:paraId="053A1EFF" w14:textId="77777777" w:rsidR="0095005F"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lastRenderedPageBreak/>
        <w:t xml:space="preserve">1 QUYEN imposé par le jury et un 2ème QUYEN au choix du candidat Epreuve </w:t>
      </w:r>
    </w:p>
    <w:p w14:paraId="21C3D582" w14:textId="77777777" w:rsidR="0095005F" w:rsidRDefault="0095005F" w:rsidP="008F3E3E">
      <w:pPr>
        <w:spacing w:after="0" w:line="240" w:lineRule="auto"/>
        <w:jc w:val="both"/>
        <w:rPr>
          <w:rStyle w:val="lev"/>
          <w:rFonts w:ascii="Times New Roman" w:hAnsi="Times New Roman" w:cs="Times New Roman"/>
          <w:b w:val="0"/>
          <w:bCs w:val="0"/>
          <w:sz w:val="28"/>
          <w:szCs w:val="28"/>
        </w:rPr>
      </w:pPr>
    </w:p>
    <w:p w14:paraId="70E2B0E5" w14:textId="77777777" w:rsidR="0095005F" w:rsidRDefault="0095005F" w:rsidP="008F3E3E">
      <w:pPr>
        <w:spacing w:after="0" w:line="240" w:lineRule="auto"/>
        <w:jc w:val="both"/>
        <w:rPr>
          <w:rStyle w:val="lev"/>
          <w:rFonts w:ascii="Times New Roman" w:hAnsi="Times New Roman" w:cs="Times New Roman"/>
          <w:bCs w:val="0"/>
          <w:sz w:val="28"/>
          <w:szCs w:val="28"/>
          <w:u w:val="single"/>
        </w:rPr>
      </w:pPr>
    </w:p>
    <w:p w14:paraId="43A924C5" w14:textId="77777777" w:rsidR="008F3E3E" w:rsidRPr="008F3E3E" w:rsidRDefault="0095005F" w:rsidP="008F3E3E">
      <w:pPr>
        <w:spacing w:after="0" w:line="240" w:lineRule="auto"/>
        <w:jc w:val="both"/>
        <w:rPr>
          <w:rStyle w:val="lev"/>
          <w:rFonts w:ascii="Times New Roman" w:hAnsi="Times New Roman" w:cs="Times New Roman"/>
          <w:b w:val="0"/>
          <w:bCs w:val="0"/>
          <w:sz w:val="28"/>
          <w:szCs w:val="28"/>
        </w:rPr>
      </w:pPr>
      <w:r w:rsidRPr="0095005F">
        <w:rPr>
          <w:rStyle w:val="lev"/>
          <w:rFonts w:ascii="Times New Roman" w:hAnsi="Times New Roman" w:cs="Times New Roman"/>
          <w:bCs w:val="0"/>
          <w:sz w:val="28"/>
          <w:szCs w:val="28"/>
          <w:u w:val="single"/>
        </w:rPr>
        <w:t xml:space="preserve">Epreuve </w:t>
      </w:r>
      <w:r w:rsidR="008F3E3E" w:rsidRPr="0095005F">
        <w:rPr>
          <w:rStyle w:val="lev"/>
          <w:rFonts w:ascii="Times New Roman" w:hAnsi="Times New Roman" w:cs="Times New Roman"/>
          <w:bCs w:val="0"/>
          <w:sz w:val="28"/>
          <w:szCs w:val="28"/>
          <w:u w:val="single"/>
        </w:rPr>
        <w:t>4</w:t>
      </w:r>
      <w:r w:rsidR="008F3E3E" w:rsidRPr="008F3E3E">
        <w:rPr>
          <w:rStyle w:val="lev"/>
          <w:rFonts w:ascii="Times New Roman" w:hAnsi="Times New Roman" w:cs="Times New Roman"/>
          <w:b w:val="0"/>
          <w:bCs w:val="0"/>
          <w:sz w:val="28"/>
          <w:szCs w:val="28"/>
        </w:rPr>
        <w:t xml:space="preserve"> – SONG LUYEN – (Enchaînement à 2 cod</w:t>
      </w:r>
      <w:r>
        <w:rPr>
          <w:rStyle w:val="lev"/>
          <w:rFonts w:ascii="Times New Roman" w:hAnsi="Times New Roman" w:cs="Times New Roman"/>
          <w:b w:val="0"/>
          <w:bCs w:val="0"/>
          <w:sz w:val="28"/>
          <w:szCs w:val="28"/>
        </w:rPr>
        <w:t>i</w:t>
      </w:r>
      <w:r w:rsidR="008F3E3E" w:rsidRPr="008F3E3E">
        <w:rPr>
          <w:rStyle w:val="lev"/>
          <w:rFonts w:ascii="Times New Roman" w:hAnsi="Times New Roman" w:cs="Times New Roman"/>
          <w:b w:val="0"/>
          <w:bCs w:val="0"/>
          <w:sz w:val="28"/>
          <w:szCs w:val="28"/>
        </w:rPr>
        <w:t xml:space="preserve">fiés) </w:t>
      </w:r>
    </w:p>
    <w:p w14:paraId="4AF482D7"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214C53D0" w14:textId="77777777" w:rsidR="006B4B6D" w:rsidRDefault="006B4B6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SONG LUYEN </w:t>
      </w:r>
      <w:r w:rsidR="008F3E3E" w:rsidRPr="008F3E3E">
        <w:rPr>
          <w:rStyle w:val="lev"/>
          <w:rFonts w:ascii="Times New Roman" w:hAnsi="Times New Roman" w:cs="Times New Roman"/>
          <w:b w:val="0"/>
          <w:bCs w:val="0"/>
          <w:sz w:val="28"/>
          <w:szCs w:val="28"/>
        </w:rPr>
        <w:t xml:space="preserve">VAT HAI </w:t>
      </w:r>
    </w:p>
    <w:p w14:paraId="08382703" w14:textId="77777777" w:rsidR="008F3E3E" w:rsidRPr="008F3E3E" w:rsidRDefault="006B4B6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1 S</w:t>
      </w:r>
      <w:r w:rsidR="008F3E3E" w:rsidRPr="008F3E3E">
        <w:rPr>
          <w:rStyle w:val="lev"/>
          <w:rFonts w:ascii="Times New Roman" w:hAnsi="Times New Roman" w:cs="Times New Roman"/>
          <w:b w:val="0"/>
          <w:bCs w:val="0"/>
          <w:sz w:val="28"/>
          <w:szCs w:val="28"/>
        </w:rPr>
        <w:t xml:space="preserve">ong </w:t>
      </w:r>
      <w:r w:rsidRPr="008F3E3E">
        <w:rPr>
          <w:rStyle w:val="lev"/>
          <w:rFonts w:ascii="Times New Roman" w:hAnsi="Times New Roman" w:cs="Times New Roman"/>
          <w:b w:val="0"/>
          <w:bCs w:val="0"/>
          <w:sz w:val="28"/>
          <w:szCs w:val="28"/>
        </w:rPr>
        <w:t>Luyȇn</w:t>
      </w:r>
      <w:r w:rsidR="008F3E3E" w:rsidRPr="008F3E3E">
        <w:rPr>
          <w:rStyle w:val="lev"/>
          <w:rFonts w:ascii="Times New Roman" w:hAnsi="Times New Roman" w:cs="Times New Roman"/>
          <w:b w:val="0"/>
          <w:bCs w:val="0"/>
          <w:sz w:val="28"/>
          <w:szCs w:val="28"/>
        </w:rPr>
        <w:t xml:space="preserve"> au choix du jury sera demandé  SONG LUYEN  KIEM </w:t>
      </w:r>
    </w:p>
    <w:p w14:paraId="6D3D4666" w14:textId="77777777" w:rsidR="008F3E3E" w:rsidRPr="008F3E3E" w:rsidRDefault="006B4B6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62C2AC9E"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6B4B6D">
        <w:rPr>
          <w:rStyle w:val="lev"/>
          <w:rFonts w:ascii="Times New Roman" w:hAnsi="Times New Roman" w:cs="Times New Roman"/>
          <w:bCs w:val="0"/>
          <w:sz w:val="28"/>
          <w:szCs w:val="28"/>
          <w:u w:val="single"/>
        </w:rPr>
        <w:t>Epreuve 5</w:t>
      </w:r>
      <w:r w:rsidRPr="008F3E3E">
        <w:rPr>
          <w:rStyle w:val="lev"/>
          <w:rFonts w:ascii="Times New Roman" w:hAnsi="Times New Roman" w:cs="Times New Roman"/>
          <w:b w:val="0"/>
          <w:bCs w:val="0"/>
          <w:sz w:val="28"/>
          <w:szCs w:val="28"/>
        </w:rPr>
        <w:t xml:space="preserve"> - DON CHAN (Ciseaux) ou KHOA G0 (Self défense) ou COMBAT TECHNIQUE </w:t>
      </w:r>
    </w:p>
    <w:p w14:paraId="61650316" w14:textId="77777777" w:rsidR="006B4B6D" w:rsidRDefault="006B4B6D" w:rsidP="008F3E3E">
      <w:pPr>
        <w:spacing w:after="0" w:line="240" w:lineRule="auto"/>
        <w:jc w:val="both"/>
        <w:rPr>
          <w:rStyle w:val="lev"/>
          <w:rFonts w:ascii="Times New Roman" w:hAnsi="Times New Roman" w:cs="Times New Roman"/>
          <w:b w:val="0"/>
          <w:bCs w:val="0"/>
          <w:sz w:val="28"/>
          <w:szCs w:val="28"/>
        </w:rPr>
      </w:pPr>
    </w:p>
    <w:p w14:paraId="7B344D16" w14:textId="77777777" w:rsidR="008F3E3E" w:rsidRPr="006B4B6D" w:rsidRDefault="008F3E3E" w:rsidP="008F3E3E">
      <w:pPr>
        <w:spacing w:after="0" w:line="240" w:lineRule="auto"/>
        <w:jc w:val="both"/>
        <w:rPr>
          <w:rStyle w:val="lev"/>
          <w:rFonts w:ascii="Times New Roman" w:hAnsi="Times New Roman" w:cs="Times New Roman"/>
          <w:bCs w:val="0"/>
          <w:sz w:val="28"/>
          <w:szCs w:val="28"/>
          <w:u w:val="single"/>
        </w:rPr>
      </w:pPr>
      <w:r w:rsidRPr="006B4B6D">
        <w:rPr>
          <w:rStyle w:val="lev"/>
          <w:rFonts w:ascii="Times New Roman" w:hAnsi="Times New Roman" w:cs="Times New Roman"/>
          <w:bCs w:val="0"/>
          <w:sz w:val="28"/>
          <w:szCs w:val="28"/>
          <w:u w:val="single"/>
        </w:rPr>
        <w:t xml:space="preserve">MODULE 3  </w:t>
      </w:r>
    </w:p>
    <w:p w14:paraId="207E4CFD" w14:textId="77777777" w:rsidR="008F3E3E" w:rsidRPr="008F3E3E" w:rsidRDefault="006B4B6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w:t>
      </w:r>
    </w:p>
    <w:p w14:paraId="285C5376" w14:textId="77777777" w:rsidR="006B4B6D" w:rsidRDefault="006B4B6D" w:rsidP="008F3E3E">
      <w:pPr>
        <w:spacing w:after="0" w:line="240" w:lineRule="auto"/>
        <w:jc w:val="both"/>
        <w:rPr>
          <w:rStyle w:val="lev"/>
          <w:rFonts w:ascii="Times New Roman" w:hAnsi="Times New Roman" w:cs="Times New Roman"/>
          <w:b w:val="0"/>
          <w:bCs w:val="0"/>
          <w:sz w:val="28"/>
          <w:szCs w:val="28"/>
        </w:rPr>
      </w:pPr>
      <w:r>
        <w:rPr>
          <w:rStyle w:val="lev"/>
          <w:rFonts w:ascii="Times New Roman" w:hAnsi="Times New Roman" w:cs="Times New Roman"/>
          <w:b w:val="0"/>
          <w:bCs w:val="0"/>
          <w:sz w:val="28"/>
          <w:szCs w:val="28"/>
        </w:rPr>
        <w:t xml:space="preserve"> DON CHAN 16</w:t>
      </w:r>
      <w:r w:rsidR="008F3E3E" w:rsidRPr="008F3E3E">
        <w:rPr>
          <w:rStyle w:val="lev"/>
          <w:rFonts w:ascii="Times New Roman" w:hAnsi="Times New Roman" w:cs="Times New Roman"/>
          <w:b w:val="0"/>
          <w:bCs w:val="0"/>
          <w:sz w:val="28"/>
          <w:szCs w:val="28"/>
        </w:rPr>
        <w:t xml:space="preserve"> à 21  </w:t>
      </w:r>
    </w:p>
    <w:p w14:paraId="78FAAFA1" w14:textId="77777777" w:rsidR="001233D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5 techniques au choix du jury seront demandées </w:t>
      </w:r>
    </w:p>
    <w:p w14:paraId="4430A48E" w14:textId="77777777" w:rsidR="006B4B6D"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SELF DEFENSE 4ème niveau   </w:t>
      </w:r>
    </w:p>
    <w:p w14:paraId="1925B92D"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5 techniques au choix du jury seront demandées  COMBAT TECHNIQUE   1 combat de 2 minutes </w:t>
      </w:r>
    </w:p>
    <w:p w14:paraId="573DA1CD"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w:t>
      </w:r>
    </w:p>
    <w:p w14:paraId="727526FC"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Epreuve 6 – CHIEN LUOC (Stratégies de combat) </w:t>
      </w:r>
    </w:p>
    <w:p w14:paraId="136598DF"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r w:rsidRPr="008F3E3E">
        <w:rPr>
          <w:rStyle w:val="lev"/>
          <w:rFonts w:ascii="Times New Roman" w:hAnsi="Times New Roman" w:cs="Times New Roman"/>
          <w:b w:val="0"/>
          <w:bCs w:val="0"/>
          <w:sz w:val="28"/>
          <w:szCs w:val="28"/>
        </w:rPr>
        <w:t xml:space="preserve"> CHIEN LUOC DE 26 à 30 5 techniques au choix du jury seront demandées </w:t>
      </w:r>
    </w:p>
    <w:p w14:paraId="3BA65849" w14:textId="77777777" w:rsidR="008F3E3E" w:rsidRPr="008F3E3E" w:rsidRDefault="008F3E3E" w:rsidP="008F3E3E">
      <w:pPr>
        <w:spacing w:after="0" w:line="240" w:lineRule="auto"/>
        <w:jc w:val="both"/>
        <w:rPr>
          <w:rStyle w:val="lev"/>
          <w:rFonts w:ascii="Times New Roman" w:hAnsi="Times New Roman" w:cs="Times New Roman"/>
          <w:b w:val="0"/>
          <w:bCs w:val="0"/>
          <w:sz w:val="28"/>
          <w:szCs w:val="28"/>
        </w:rPr>
      </w:pPr>
    </w:p>
    <w:p w14:paraId="7795C7FA"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4825AB65"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682D18FB"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2524467A"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7BB0825F"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3D865E5D"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66DEE655"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10372ED6"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300C870F"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6BA61094"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5CD6FE91" w14:textId="77777777" w:rsidR="0031224E" w:rsidRPr="0031224E" w:rsidRDefault="0031224E" w:rsidP="0031224E">
      <w:pPr>
        <w:spacing w:after="0" w:line="240" w:lineRule="auto"/>
        <w:jc w:val="both"/>
        <w:rPr>
          <w:rStyle w:val="lev"/>
          <w:rFonts w:ascii="Times New Roman" w:hAnsi="Times New Roman" w:cs="Times New Roman"/>
          <w:b w:val="0"/>
          <w:bCs w:val="0"/>
          <w:color w:val="FF0000"/>
          <w:sz w:val="28"/>
          <w:szCs w:val="28"/>
        </w:rPr>
      </w:pPr>
    </w:p>
    <w:p w14:paraId="3EF0E3CE" w14:textId="77777777" w:rsidR="005E5144" w:rsidRPr="0031224E" w:rsidRDefault="005E5144">
      <w:pPr>
        <w:rPr>
          <w:rFonts w:ascii="Times New Roman" w:hAnsi="Times New Roman" w:cs="Times New Roman"/>
          <w:sz w:val="26"/>
          <w:szCs w:val="26"/>
        </w:rPr>
      </w:pPr>
    </w:p>
    <w:sectPr w:rsidR="005E5144" w:rsidRPr="0031224E" w:rsidSect="00C330E3">
      <w:footerReference w:type="default" r:id="rId17"/>
      <w:pgSz w:w="11906" w:h="16838"/>
      <w:pgMar w:top="1417" w:right="1417" w:bottom="1417" w:left="1417" w:header="708" w:footer="708" w:gutter="0"/>
      <w:pgBorders w:display="firstPage" w:offsetFrom="page">
        <w:top w:val="peopleHats" w:sz="21" w:space="24" w:color="auto"/>
        <w:left w:val="peopleHats" w:sz="21" w:space="24" w:color="auto"/>
        <w:bottom w:val="peopleHats" w:sz="21" w:space="24" w:color="auto"/>
        <w:right w:val="peopleHats" w:sz="21"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c" w:date="2021-01-28T13:59:00Z" w:initials="p">
    <w:p w14:paraId="73BB56D1" w14:textId="7192DA67" w:rsidR="00E01738" w:rsidRDefault="00E01738">
      <w:pPr>
        <w:pStyle w:val="Commentaire"/>
      </w:pPr>
      <w:r>
        <w:rPr>
          <w:rStyle w:val="Marquedecommentaire"/>
        </w:rPr>
        <w:annotationRef/>
      </w:r>
      <w:r>
        <w:t>Cette partie n’est aps encore developopée , je pensais à un conseil de discipline mis en place par la direction technique national</w:t>
      </w:r>
    </w:p>
  </w:comment>
  <w:comment w:id="7" w:author="pc" w:date="2021-01-28T13:43:00Z" w:initials="p">
    <w:p w14:paraId="752C043E" w14:textId="52BA58E7" w:rsidR="001C625C" w:rsidRDefault="001C625C">
      <w:pPr>
        <w:pStyle w:val="Commentaire"/>
      </w:pPr>
      <w:r>
        <w:rPr>
          <w:rStyle w:val="Marquedecommentaire"/>
        </w:rPr>
        <w:annotationRef/>
      </w:r>
      <w:r>
        <w:t>L’age est un peu vieux,  si à 17 ans il a la première DANG en 6 ans il a 23 ans et 3è dang, si on ajoute les 4 ans, logiquement à 27 ans il peut passer le grade</w:t>
      </w:r>
    </w:p>
  </w:comment>
  <w:comment w:id="11" w:author="pc" w:date="2021-01-28T13:51:00Z" w:initials="p">
    <w:p w14:paraId="0B971624" w14:textId="08414B67" w:rsidR="00171874" w:rsidRDefault="00171874">
      <w:pPr>
        <w:pStyle w:val="Commentaire"/>
      </w:pPr>
      <w:r>
        <w:rPr>
          <w:rStyle w:val="Marquedecommentaire"/>
        </w:rPr>
        <w:annotationRef/>
      </w:r>
      <w:r>
        <w:t>Definir les pièces justificatives</w:t>
      </w:r>
    </w:p>
  </w:comment>
  <w:comment w:id="13" w:author="pc" w:date="2021-01-28T13:52:00Z" w:initials="p">
    <w:p w14:paraId="64687CCB" w14:textId="1AB07EB7" w:rsidR="00171874" w:rsidRDefault="00171874">
      <w:pPr>
        <w:pStyle w:val="Commentaire"/>
      </w:pPr>
      <w:r>
        <w:rPr>
          <w:rStyle w:val="Marquedecommentaire"/>
        </w:rPr>
        <w:annotationRef/>
      </w:r>
      <w:r>
        <w:t>Il existe des grades qui ne peuvent etre donnés de manière exceptionnelles (2</w:t>
      </w:r>
      <w:r w:rsidRPr="00171874">
        <w:rPr>
          <w:vertAlign w:val="superscript"/>
        </w:rPr>
        <w:t>e</w:t>
      </w:r>
      <w:r>
        <w:t xml:space="preserve"> et 3</w:t>
      </w:r>
      <w:r w:rsidRPr="00171874">
        <w:rPr>
          <w:vertAlign w:val="superscript"/>
        </w:rPr>
        <w:t>e</w:t>
      </w:r>
      <w:r>
        <w:t xml:space="preserve"> dang)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B56D1" w15:done="0"/>
  <w15:commentEx w15:paraId="752C043E" w15:done="0"/>
  <w15:commentEx w15:paraId="0B971624" w15:done="0"/>
  <w15:commentEx w15:paraId="64687C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D41D5" w16cex:dateUtc="2021-01-28T12:59:00Z"/>
  <w16cex:commentExtensible w16cex:durableId="23BD3DE4" w16cex:dateUtc="2021-01-28T12:43:00Z"/>
  <w16cex:commentExtensible w16cex:durableId="23BD3FD6" w16cex:dateUtc="2021-01-28T12:51:00Z"/>
  <w16cex:commentExtensible w16cex:durableId="23BD4020" w16cex:dateUtc="2021-01-28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B56D1" w16cid:durableId="23BD41D5"/>
  <w16cid:commentId w16cid:paraId="752C043E" w16cid:durableId="23BD3DE4"/>
  <w16cid:commentId w16cid:paraId="0B971624" w16cid:durableId="23BD3FD6"/>
  <w16cid:commentId w16cid:paraId="64687CCB" w16cid:durableId="23BD40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06998" w14:textId="77777777" w:rsidR="00854615" w:rsidRDefault="00854615" w:rsidP="00E14367">
      <w:pPr>
        <w:spacing w:after="0" w:line="240" w:lineRule="auto"/>
      </w:pPr>
      <w:r>
        <w:separator/>
      </w:r>
    </w:p>
  </w:endnote>
  <w:endnote w:type="continuationSeparator" w:id="0">
    <w:p w14:paraId="0B677849" w14:textId="77777777" w:rsidR="00854615" w:rsidRDefault="00854615" w:rsidP="00E14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Zurich Lt BT"/>
    <w:panose1 w:val="02020603050405020304"/>
    <w:charset w:val="CC"/>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5174114"/>
      <w:docPartObj>
        <w:docPartGallery w:val="Page Numbers (Bottom of Page)"/>
        <w:docPartUnique/>
      </w:docPartObj>
    </w:sdtPr>
    <w:sdtContent>
      <w:p w14:paraId="5F15DAD1" w14:textId="77777777" w:rsidR="001C625C" w:rsidRDefault="001C625C">
        <w:pPr>
          <w:pStyle w:val="Pieddepage"/>
          <w:jc w:val="center"/>
        </w:pPr>
        <w:r>
          <w:fldChar w:fldCharType="begin"/>
        </w:r>
        <w:r>
          <w:instrText>PAGE   \* MERGEFORMAT</w:instrText>
        </w:r>
        <w:r>
          <w:fldChar w:fldCharType="separate"/>
        </w:r>
        <w:r>
          <w:rPr>
            <w:noProof/>
          </w:rPr>
          <w:t>1</w:t>
        </w:r>
        <w:r>
          <w:fldChar w:fldCharType="end"/>
        </w:r>
      </w:p>
    </w:sdtContent>
  </w:sdt>
  <w:p w14:paraId="64787238" w14:textId="77777777" w:rsidR="001C625C" w:rsidRDefault="001C62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07093" w14:textId="77777777" w:rsidR="00854615" w:rsidRDefault="00854615" w:rsidP="00E14367">
      <w:pPr>
        <w:spacing w:after="0" w:line="240" w:lineRule="auto"/>
      </w:pPr>
      <w:r>
        <w:separator/>
      </w:r>
    </w:p>
  </w:footnote>
  <w:footnote w:type="continuationSeparator" w:id="0">
    <w:p w14:paraId="41E95B6A" w14:textId="77777777" w:rsidR="00854615" w:rsidRDefault="00854615" w:rsidP="00E14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7B8"/>
    <w:multiLevelType w:val="hybridMultilevel"/>
    <w:tmpl w:val="7388BDBE"/>
    <w:lvl w:ilvl="0" w:tplc="6850506A">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86383A"/>
    <w:multiLevelType w:val="hybridMultilevel"/>
    <w:tmpl w:val="A1269C00"/>
    <w:lvl w:ilvl="0" w:tplc="3BFEE510">
      <w:start w:val="1"/>
      <w:numFmt w:val="bullet"/>
      <w:lvlText w:val="-"/>
      <w:lvlJc w:val="left"/>
      <w:pPr>
        <w:ind w:left="88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48A67FEA">
      <w:start w:val="1"/>
      <w:numFmt w:val="bullet"/>
      <w:lvlText w:val="o"/>
      <w:lvlJc w:val="left"/>
      <w:pPr>
        <w:ind w:left="178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B30EC958">
      <w:start w:val="1"/>
      <w:numFmt w:val="bullet"/>
      <w:lvlText w:val="▪"/>
      <w:lvlJc w:val="left"/>
      <w:pPr>
        <w:ind w:left="250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BA028176">
      <w:start w:val="1"/>
      <w:numFmt w:val="bullet"/>
      <w:lvlText w:val="•"/>
      <w:lvlJc w:val="left"/>
      <w:pPr>
        <w:ind w:left="322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1564E83E">
      <w:start w:val="1"/>
      <w:numFmt w:val="bullet"/>
      <w:lvlText w:val="o"/>
      <w:lvlJc w:val="left"/>
      <w:pPr>
        <w:ind w:left="394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1C5EBF66">
      <w:start w:val="1"/>
      <w:numFmt w:val="bullet"/>
      <w:lvlText w:val="▪"/>
      <w:lvlJc w:val="left"/>
      <w:pPr>
        <w:ind w:left="466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2A8A40B8">
      <w:start w:val="1"/>
      <w:numFmt w:val="bullet"/>
      <w:lvlText w:val="•"/>
      <w:lvlJc w:val="left"/>
      <w:pPr>
        <w:ind w:left="538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1F9C11B0">
      <w:start w:val="1"/>
      <w:numFmt w:val="bullet"/>
      <w:lvlText w:val="o"/>
      <w:lvlJc w:val="left"/>
      <w:pPr>
        <w:ind w:left="610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26A56E4">
      <w:start w:val="1"/>
      <w:numFmt w:val="bullet"/>
      <w:lvlText w:val="▪"/>
      <w:lvlJc w:val="left"/>
      <w:pPr>
        <w:ind w:left="682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1E0E3C"/>
    <w:multiLevelType w:val="hybridMultilevel"/>
    <w:tmpl w:val="A202B8F2"/>
    <w:lvl w:ilvl="0" w:tplc="90582922">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58ADC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68FC3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B845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6603D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1A763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9C217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F24DA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CE6E0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A1073D"/>
    <w:multiLevelType w:val="hybridMultilevel"/>
    <w:tmpl w:val="EA3800AC"/>
    <w:lvl w:ilvl="0" w:tplc="3590516A">
      <w:start w:val="1"/>
      <w:numFmt w:val="decimal"/>
      <w:lvlText w:val="%1-"/>
      <w:lvlJc w:val="left"/>
      <w:pPr>
        <w:ind w:left="219" w:hanging="360"/>
      </w:pPr>
      <w:rPr>
        <w:rFonts w:hint="default"/>
      </w:rPr>
    </w:lvl>
    <w:lvl w:ilvl="1" w:tplc="040C0019" w:tentative="1">
      <w:start w:val="1"/>
      <w:numFmt w:val="lowerLetter"/>
      <w:lvlText w:val="%2."/>
      <w:lvlJc w:val="left"/>
      <w:pPr>
        <w:ind w:left="939" w:hanging="360"/>
      </w:pPr>
    </w:lvl>
    <w:lvl w:ilvl="2" w:tplc="040C001B" w:tentative="1">
      <w:start w:val="1"/>
      <w:numFmt w:val="lowerRoman"/>
      <w:lvlText w:val="%3."/>
      <w:lvlJc w:val="right"/>
      <w:pPr>
        <w:ind w:left="1659" w:hanging="180"/>
      </w:pPr>
    </w:lvl>
    <w:lvl w:ilvl="3" w:tplc="040C000F" w:tentative="1">
      <w:start w:val="1"/>
      <w:numFmt w:val="decimal"/>
      <w:lvlText w:val="%4."/>
      <w:lvlJc w:val="left"/>
      <w:pPr>
        <w:ind w:left="2379" w:hanging="360"/>
      </w:pPr>
    </w:lvl>
    <w:lvl w:ilvl="4" w:tplc="040C0019" w:tentative="1">
      <w:start w:val="1"/>
      <w:numFmt w:val="lowerLetter"/>
      <w:lvlText w:val="%5."/>
      <w:lvlJc w:val="left"/>
      <w:pPr>
        <w:ind w:left="3099" w:hanging="360"/>
      </w:pPr>
    </w:lvl>
    <w:lvl w:ilvl="5" w:tplc="040C001B" w:tentative="1">
      <w:start w:val="1"/>
      <w:numFmt w:val="lowerRoman"/>
      <w:lvlText w:val="%6."/>
      <w:lvlJc w:val="right"/>
      <w:pPr>
        <w:ind w:left="3819" w:hanging="180"/>
      </w:pPr>
    </w:lvl>
    <w:lvl w:ilvl="6" w:tplc="040C000F" w:tentative="1">
      <w:start w:val="1"/>
      <w:numFmt w:val="decimal"/>
      <w:lvlText w:val="%7."/>
      <w:lvlJc w:val="left"/>
      <w:pPr>
        <w:ind w:left="4539" w:hanging="360"/>
      </w:pPr>
    </w:lvl>
    <w:lvl w:ilvl="7" w:tplc="040C0019" w:tentative="1">
      <w:start w:val="1"/>
      <w:numFmt w:val="lowerLetter"/>
      <w:lvlText w:val="%8."/>
      <w:lvlJc w:val="left"/>
      <w:pPr>
        <w:ind w:left="5259" w:hanging="360"/>
      </w:pPr>
    </w:lvl>
    <w:lvl w:ilvl="8" w:tplc="040C001B" w:tentative="1">
      <w:start w:val="1"/>
      <w:numFmt w:val="lowerRoman"/>
      <w:lvlText w:val="%9."/>
      <w:lvlJc w:val="right"/>
      <w:pPr>
        <w:ind w:left="5979" w:hanging="180"/>
      </w:pPr>
    </w:lvl>
  </w:abstractNum>
  <w:abstractNum w:abstractNumId="4" w15:restartNumberingAfterBreak="0">
    <w:nsid w:val="20B86E6C"/>
    <w:multiLevelType w:val="hybridMultilevel"/>
    <w:tmpl w:val="45E0F33C"/>
    <w:lvl w:ilvl="0" w:tplc="5196559A">
      <w:start w:val="2"/>
      <w:numFmt w:val="bullet"/>
      <w:lvlText w:val="-"/>
      <w:lvlJc w:val="left"/>
      <w:pPr>
        <w:ind w:left="645" w:hanging="360"/>
      </w:pPr>
      <w:rPr>
        <w:rFonts w:ascii="Times New Roman" w:eastAsiaTheme="minorHAnsi" w:hAnsi="Times New Roman" w:cs="Times New Roman" w:hint="default"/>
      </w:rPr>
    </w:lvl>
    <w:lvl w:ilvl="1" w:tplc="040C0003" w:tentative="1">
      <w:start w:val="1"/>
      <w:numFmt w:val="bullet"/>
      <w:lvlText w:val="o"/>
      <w:lvlJc w:val="left"/>
      <w:pPr>
        <w:ind w:left="1365" w:hanging="360"/>
      </w:pPr>
      <w:rPr>
        <w:rFonts w:ascii="Courier New" w:hAnsi="Courier New" w:cs="Courier New" w:hint="default"/>
      </w:rPr>
    </w:lvl>
    <w:lvl w:ilvl="2" w:tplc="040C0005" w:tentative="1">
      <w:start w:val="1"/>
      <w:numFmt w:val="bullet"/>
      <w:lvlText w:val=""/>
      <w:lvlJc w:val="left"/>
      <w:pPr>
        <w:ind w:left="2085" w:hanging="360"/>
      </w:pPr>
      <w:rPr>
        <w:rFonts w:ascii="Wingdings" w:hAnsi="Wingdings" w:hint="default"/>
      </w:rPr>
    </w:lvl>
    <w:lvl w:ilvl="3" w:tplc="040C0001" w:tentative="1">
      <w:start w:val="1"/>
      <w:numFmt w:val="bullet"/>
      <w:lvlText w:val=""/>
      <w:lvlJc w:val="left"/>
      <w:pPr>
        <w:ind w:left="2805" w:hanging="360"/>
      </w:pPr>
      <w:rPr>
        <w:rFonts w:ascii="Symbol" w:hAnsi="Symbol" w:hint="default"/>
      </w:rPr>
    </w:lvl>
    <w:lvl w:ilvl="4" w:tplc="040C0003" w:tentative="1">
      <w:start w:val="1"/>
      <w:numFmt w:val="bullet"/>
      <w:lvlText w:val="o"/>
      <w:lvlJc w:val="left"/>
      <w:pPr>
        <w:ind w:left="3525" w:hanging="360"/>
      </w:pPr>
      <w:rPr>
        <w:rFonts w:ascii="Courier New" w:hAnsi="Courier New" w:cs="Courier New" w:hint="default"/>
      </w:rPr>
    </w:lvl>
    <w:lvl w:ilvl="5" w:tplc="040C0005" w:tentative="1">
      <w:start w:val="1"/>
      <w:numFmt w:val="bullet"/>
      <w:lvlText w:val=""/>
      <w:lvlJc w:val="left"/>
      <w:pPr>
        <w:ind w:left="4245" w:hanging="360"/>
      </w:pPr>
      <w:rPr>
        <w:rFonts w:ascii="Wingdings" w:hAnsi="Wingdings" w:hint="default"/>
      </w:rPr>
    </w:lvl>
    <w:lvl w:ilvl="6" w:tplc="040C0001" w:tentative="1">
      <w:start w:val="1"/>
      <w:numFmt w:val="bullet"/>
      <w:lvlText w:val=""/>
      <w:lvlJc w:val="left"/>
      <w:pPr>
        <w:ind w:left="4965" w:hanging="360"/>
      </w:pPr>
      <w:rPr>
        <w:rFonts w:ascii="Symbol" w:hAnsi="Symbol" w:hint="default"/>
      </w:rPr>
    </w:lvl>
    <w:lvl w:ilvl="7" w:tplc="040C0003" w:tentative="1">
      <w:start w:val="1"/>
      <w:numFmt w:val="bullet"/>
      <w:lvlText w:val="o"/>
      <w:lvlJc w:val="left"/>
      <w:pPr>
        <w:ind w:left="5685" w:hanging="360"/>
      </w:pPr>
      <w:rPr>
        <w:rFonts w:ascii="Courier New" w:hAnsi="Courier New" w:cs="Courier New" w:hint="default"/>
      </w:rPr>
    </w:lvl>
    <w:lvl w:ilvl="8" w:tplc="040C0005" w:tentative="1">
      <w:start w:val="1"/>
      <w:numFmt w:val="bullet"/>
      <w:lvlText w:val=""/>
      <w:lvlJc w:val="left"/>
      <w:pPr>
        <w:ind w:left="6405" w:hanging="360"/>
      </w:pPr>
      <w:rPr>
        <w:rFonts w:ascii="Wingdings" w:hAnsi="Wingdings" w:hint="default"/>
      </w:rPr>
    </w:lvl>
  </w:abstractNum>
  <w:abstractNum w:abstractNumId="5" w15:restartNumberingAfterBreak="0">
    <w:nsid w:val="26886102"/>
    <w:multiLevelType w:val="hybridMultilevel"/>
    <w:tmpl w:val="A06E1DD2"/>
    <w:lvl w:ilvl="0" w:tplc="81786C46">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1584DB62">
      <w:start w:val="1"/>
      <w:numFmt w:val="bullet"/>
      <w:lvlText w:val="o"/>
      <w:lvlJc w:val="left"/>
      <w:pPr>
        <w:ind w:left="14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C86EC120">
      <w:start w:val="1"/>
      <w:numFmt w:val="bullet"/>
      <w:lvlText w:val="▪"/>
      <w:lvlJc w:val="left"/>
      <w:pPr>
        <w:ind w:left="21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7910CA7A">
      <w:start w:val="1"/>
      <w:numFmt w:val="bullet"/>
      <w:lvlText w:val="•"/>
      <w:lvlJc w:val="left"/>
      <w:pPr>
        <w:ind w:left="28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675EEC76">
      <w:start w:val="1"/>
      <w:numFmt w:val="bullet"/>
      <w:lvlText w:val="o"/>
      <w:lvlJc w:val="left"/>
      <w:pPr>
        <w:ind w:left="36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FB00F1BE">
      <w:start w:val="1"/>
      <w:numFmt w:val="bullet"/>
      <w:lvlText w:val="▪"/>
      <w:lvlJc w:val="left"/>
      <w:pPr>
        <w:ind w:left="43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EE4A496">
      <w:start w:val="1"/>
      <w:numFmt w:val="bullet"/>
      <w:lvlText w:val="•"/>
      <w:lvlJc w:val="left"/>
      <w:pPr>
        <w:ind w:left="50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B8EE00BC">
      <w:start w:val="1"/>
      <w:numFmt w:val="bullet"/>
      <w:lvlText w:val="o"/>
      <w:lvlJc w:val="left"/>
      <w:pPr>
        <w:ind w:left="57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7ACC45E0">
      <w:start w:val="1"/>
      <w:numFmt w:val="bullet"/>
      <w:lvlText w:val="▪"/>
      <w:lvlJc w:val="left"/>
      <w:pPr>
        <w:ind w:left="64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1D29B7"/>
    <w:multiLevelType w:val="hybridMultilevel"/>
    <w:tmpl w:val="1096C7B0"/>
    <w:lvl w:ilvl="0" w:tplc="EA2C1CCC">
      <w:start w:val="1"/>
      <w:numFmt w:val="upperLetter"/>
      <w:lvlText w:val="%1-"/>
      <w:lvlJc w:val="left"/>
      <w:pPr>
        <w:ind w:left="219" w:hanging="360"/>
      </w:pPr>
      <w:rPr>
        <w:rFonts w:hint="default"/>
      </w:rPr>
    </w:lvl>
    <w:lvl w:ilvl="1" w:tplc="040C0019" w:tentative="1">
      <w:start w:val="1"/>
      <w:numFmt w:val="lowerLetter"/>
      <w:lvlText w:val="%2."/>
      <w:lvlJc w:val="left"/>
      <w:pPr>
        <w:ind w:left="939" w:hanging="360"/>
      </w:pPr>
    </w:lvl>
    <w:lvl w:ilvl="2" w:tplc="040C001B" w:tentative="1">
      <w:start w:val="1"/>
      <w:numFmt w:val="lowerRoman"/>
      <w:lvlText w:val="%3."/>
      <w:lvlJc w:val="right"/>
      <w:pPr>
        <w:ind w:left="1659" w:hanging="180"/>
      </w:pPr>
    </w:lvl>
    <w:lvl w:ilvl="3" w:tplc="040C000F" w:tentative="1">
      <w:start w:val="1"/>
      <w:numFmt w:val="decimal"/>
      <w:lvlText w:val="%4."/>
      <w:lvlJc w:val="left"/>
      <w:pPr>
        <w:ind w:left="2379" w:hanging="360"/>
      </w:pPr>
    </w:lvl>
    <w:lvl w:ilvl="4" w:tplc="040C0019" w:tentative="1">
      <w:start w:val="1"/>
      <w:numFmt w:val="lowerLetter"/>
      <w:lvlText w:val="%5."/>
      <w:lvlJc w:val="left"/>
      <w:pPr>
        <w:ind w:left="3099" w:hanging="360"/>
      </w:pPr>
    </w:lvl>
    <w:lvl w:ilvl="5" w:tplc="040C001B" w:tentative="1">
      <w:start w:val="1"/>
      <w:numFmt w:val="lowerRoman"/>
      <w:lvlText w:val="%6."/>
      <w:lvlJc w:val="right"/>
      <w:pPr>
        <w:ind w:left="3819" w:hanging="180"/>
      </w:pPr>
    </w:lvl>
    <w:lvl w:ilvl="6" w:tplc="040C000F" w:tentative="1">
      <w:start w:val="1"/>
      <w:numFmt w:val="decimal"/>
      <w:lvlText w:val="%7."/>
      <w:lvlJc w:val="left"/>
      <w:pPr>
        <w:ind w:left="4539" w:hanging="360"/>
      </w:pPr>
    </w:lvl>
    <w:lvl w:ilvl="7" w:tplc="040C0019" w:tentative="1">
      <w:start w:val="1"/>
      <w:numFmt w:val="lowerLetter"/>
      <w:lvlText w:val="%8."/>
      <w:lvlJc w:val="left"/>
      <w:pPr>
        <w:ind w:left="5259" w:hanging="360"/>
      </w:pPr>
    </w:lvl>
    <w:lvl w:ilvl="8" w:tplc="040C001B" w:tentative="1">
      <w:start w:val="1"/>
      <w:numFmt w:val="lowerRoman"/>
      <w:lvlText w:val="%9."/>
      <w:lvlJc w:val="right"/>
      <w:pPr>
        <w:ind w:left="5979" w:hanging="180"/>
      </w:pPr>
    </w:lvl>
  </w:abstractNum>
  <w:abstractNum w:abstractNumId="7" w15:restartNumberingAfterBreak="0">
    <w:nsid w:val="36046CC7"/>
    <w:multiLevelType w:val="hybridMultilevel"/>
    <w:tmpl w:val="B1602DF4"/>
    <w:lvl w:ilvl="0" w:tplc="70C00794">
      <w:start w:val="1"/>
      <w:numFmt w:val="bullet"/>
      <w:lvlText w:val="-"/>
      <w:lvlJc w:val="left"/>
      <w:pPr>
        <w:ind w:left="3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1A476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1CE38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30EE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42AB8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2674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4C53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30C93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38FE2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6B573C"/>
    <w:multiLevelType w:val="hybridMultilevel"/>
    <w:tmpl w:val="97FC2042"/>
    <w:lvl w:ilvl="0" w:tplc="B5925A88">
      <w:start w:val="2"/>
      <w:numFmt w:val="bullet"/>
      <w:lvlText w:val="-"/>
      <w:lvlJc w:val="left"/>
      <w:pPr>
        <w:ind w:left="720" w:hanging="360"/>
      </w:pPr>
      <w:rPr>
        <w:rFonts w:ascii="Times New Roman" w:eastAsiaTheme="minorHAnsi"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9C1E28"/>
    <w:multiLevelType w:val="hybridMultilevel"/>
    <w:tmpl w:val="8326B422"/>
    <w:lvl w:ilvl="0" w:tplc="9848AEE2">
      <w:start w:val="3"/>
      <w:numFmt w:val="bullet"/>
      <w:lvlText w:val="-"/>
      <w:lvlJc w:val="left"/>
      <w:pPr>
        <w:ind w:left="219" w:hanging="360"/>
      </w:pPr>
      <w:rPr>
        <w:rFonts w:ascii="Times New Roman" w:eastAsiaTheme="minorHAnsi" w:hAnsi="Times New Roman" w:cs="Times New Roman" w:hint="default"/>
      </w:rPr>
    </w:lvl>
    <w:lvl w:ilvl="1" w:tplc="040C0003" w:tentative="1">
      <w:start w:val="1"/>
      <w:numFmt w:val="bullet"/>
      <w:lvlText w:val="o"/>
      <w:lvlJc w:val="left"/>
      <w:pPr>
        <w:ind w:left="939" w:hanging="360"/>
      </w:pPr>
      <w:rPr>
        <w:rFonts w:ascii="Courier New" w:hAnsi="Courier New" w:cs="Courier New" w:hint="default"/>
      </w:rPr>
    </w:lvl>
    <w:lvl w:ilvl="2" w:tplc="040C0005" w:tentative="1">
      <w:start w:val="1"/>
      <w:numFmt w:val="bullet"/>
      <w:lvlText w:val=""/>
      <w:lvlJc w:val="left"/>
      <w:pPr>
        <w:ind w:left="1659" w:hanging="360"/>
      </w:pPr>
      <w:rPr>
        <w:rFonts w:ascii="Wingdings" w:hAnsi="Wingdings" w:hint="default"/>
      </w:rPr>
    </w:lvl>
    <w:lvl w:ilvl="3" w:tplc="040C0001" w:tentative="1">
      <w:start w:val="1"/>
      <w:numFmt w:val="bullet"/>
      <w:lvlText w:val=""/>
      <w:lvlJc w:val="left"/>
      <w:pPr>
        <w:ind w:left="2379" w:hanging="360"/>
      </w:pPr>
      <w:rPr>
        <w:rFonts w:ascii="Symbol" w:hAnsi="Symbol" w:hint="default"/>
      </w:rPr>
    </w:lvl>
    <w:lvl w:ilvl="4" w:tplc="040C0003" w:tentative="1">
      <w:start w:val="1"/>
      <w:numFmt w:val="bullet"/>
      <w:lvlText w:val="o"/>
      <w:lvlJc w:val="left"/>
      <w:pPr>
        <w:ind w:left="3099" w:hanging="360"/>
      </w:pPr>
      <w:rPr>
        <w:rFonts w:ascii="Courier New" w:hAnsi="Courier New" w:cs="Courier New" w:hint="default"/>
      </w:rPr>
    </w:lvl>
    <w:lvl w:ilvl="5" w:tplc="040C0005" w:tentative="1">
      <w:start w:val="1"/>
      <w:numFmt w:val="bullet"/>
      <w:lvlText w:val=""/>
      <w:lvlJc w:val="left"/>
      <w:pPr>
        <w:ind w:left="3819" w:hanging="360"/>
      </w:pPr>
      <w:rPr>
        <w:rFonts w:ascii="Wingdings" w:hAnsi="Wingdings" w:hint="default"/>
      </w:rPr>
    </w:lvl>
    <w:lvl w:ilvl="6" w:tplc="040C0001" w:tentative="1">
      <w:start w:val="1"/>
      <w:numFmt w:val="bullet"/>
      <w:lvlText w:val=""/>
      <w:lvlJc w:val="left"/>
      <w:pPr>
        <w:ind w:left="4539" w:hanging="360"/>
      </w:pPr>
      <w:rPr>
        <w:rFonts w:ascii="Symbol" w:hAnsi="Symbol" w:hint="default"/>
      </w:rPr>
    </w:lvl>
    <w:lvl w:ilvl="7" w:tplc="040C0003" w:tentative="1">
      <w:start w:val="1"/>
      <w:numFmt w:val="bullet"/>
      <w:lvlText w:val="o"/>
      <w:lvlJc w:val="left"/>
      <w:pPr>
        <w:ind w:left="5259" w:hanging="360"/>
      </w:pPr>
      <w:rPr>
        <w:rFonts w:ascii="Courier New" w:hAnsi="Courier New" w:cs="Courier New" w:hint="default"/>
      </w:rPr>
    </w:lvl>
    <w:lvl w:ilvl="8" w:tplc="040C0005" w:tentative="1">
      <w:start w:val="1"/>
      <w:numFmt w:val="bullet"/>
      <w:lvlText w:val=""/>
      <w:lvlJc w:val="left"/>
      <w:pPr>
        <w:ind w:left="5979" w:hanging="360"/>
      </w:pPr>
      <w:rPr>
        <w:rFonts w:ascii="Wingdings" w:hAnsi="Wingdings" w:hint="default"/>
      </w:rPr>
    </w:lvl>
  </w:abstractNum>
  <w:abstractNum w:abstractNumId="10" w15:restartNumberingAfterBreak="0">
    <w:nsid w:val="58BB3B81"/>
    <w:multiLevelType w:val="hybridMultilevel"/>
    <w:tmpl w:val="F66A0418"/>
    <w:lvl w:ilvl="0" w:tplc="5986FBFA">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65BC4D74">
      <w:start w:val="1"/>
      <w:numFmt w:val="bullet"/>
      <w:lvlText w:val="o"/>
      <w:lvlJc w:val="left"/>
      <w:pPr>
        <w:ind w:left="14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E780B36C">
      <w:start w:val="1"/>
      <w:numFmt w:val="bullet"/>
      <w:lvlText w:val="▪"/>
      <w:lvlJc w:val="left"/>
      <w:pPr>
        <w:ind w:left="21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A80448F8">
      <w:start w:val="1"/>
      <w:numFmt w:val="bullet"/>
      <w:lvlText w:val="•"/>
      <w:lvlJc w:val="left"/>
      <w:pPr>
        <w:ind w:left="28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CFCA0320">
      <w:start w:val="1"/>
      <w:numFmt w:val="bullet"/>
      <w:lvlText w:val="o"/>
      <w:lvlJc w:val="left"/>
      <w:pPr>
        <w:ind w:left="36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272077F4">
      <w:start w:val="1"/>
      <w:numFmt w:val="bullet"/>
      <w:lvlText w:val="▪"/>
      <w:lvlJc w:val="left"/>
      <w:pPr>
        <w:ind w:left="43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5AD2A6F6">
      <w:start w:val="1"/>
      <w:numFmt w:val="bullet"/>
      <w:lvlText w:val="•"/>
      <w:lvlJc w:val="left"/>
      <w:pPr>
        <w:ind w:left="50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D78EF21C">
      <w:start w:val="1"/>
      <w:numFmt w:val="bullet"/>
      <w:lvlText w:val="o"/>
      <w:lvlJc w:val="left"/>
      <w:pPr>
        <w:ind w:left="57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C020237C">
      <w:start w:val="1"/>
      <w:numFmt w:val="bullet"/>
      <w:lvlText w:val="▪"/>
      <w:lvlJc w:val="left"/>
      <w:pPr>
        <w:ind w:left="64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F0C158C"/>
    <w:multiLevelType w:val="hybridMultilevel"/>
    <w:tmpl w:val="8E8E66EE"/>
    <w:lvl w:ilvl="0" w:tplc="53D0D3D8">
      <w:start w:val="1"/>
      <w:numFmt w:val="bullet"/>
      <w:lvlText w:val="-"/>
      <w:lvlJc w:val="left"/>
      <w:pPr>
        <w:ind w:left="358"/>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9D2C26D0">
      <w:start w:val="1"/>
      <w:numFmt w:val="bullet"/>
      <w:lvlText w:val="o"/>
      <w:lvlJc w:val="left"/>
      <w:pPr>
        <w:ind w:left="12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794CCC04">
      <w:start w:val="1"/>
      <w:numFmt w:val="bullet"/>
      <w:lvlText w:val="▪"/>
      <w:lvlJc w:val="left"/>
      <w:pPr>
        <w:ind w:left="19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5CEE76EC">
      <w:start w:val="1"/>
      <w:numFmt w:val="bullet"/>
      <w:lvlText w:val="•"/>
      <w:lvlJc w:val="left"/>
      <w:pPr>
        <w:ind w:left="27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9968D408">
      <w:start w:val="1"/>
      <w:numFmt w:val="bullet"/>
      <w:lvlText w:val="o"/>
      <w:lvlJc w:val="left"/>
      <w:pPr>
        <w:ind w:left="34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C1DEEEBA">
      <w:start w:val="1"/>
      <w:numFmt w:val="bullet"/>
      <w:lvlText w:val="▪"/>
      <w:lvlJc w:val="left"/>
      <w:pPr>
        <w:ind w:left="41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1D0EFB96">
      <w:start w:val="1"/>
      <w:numFmt w:val="bullet"/>
      <w:lvlText w:val="•"/>
      <w:lvlJc w:val="left"/>
      <w:pPr>
        <w:ind w:left="48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54327230">
      <w:start w:val="1"/>
      <w:numFmt w:val="bullet"/>
      <w:lvlText w:val="o"/>
      <w:lvlJc w:val="left"/>
      <w:pPr>
        <w:ind w:left="55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079A1796">
      <w:start w:val="1"/>
      <w:numFmt w:val="bullet"/>
      <w:lvlText w:val="▪"/>
      <w:lvlJc w:val="left"/>
      <w:pPr>
        <w:ind w:left="63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EFD2A69"/>
    <w:multiLevelType w:val="hybridMultilevel"/>
    <w:tmpl w:val="5A0628F0"/>
    <w:lvl w:ilvl="0" w:tplc="E340CAEC">
      <w:start w:val="1"/>
      <w:numFmt w:val="bullet"/>
      <w:lvlText w:val="-"/>
      <w:lvlJc w:val="left"/>
      <w:pPr>
        <w:ind w:left="3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F68C3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3EED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C6F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9A07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90220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825D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B08A1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5E4A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D15CAA"/>
    <w:multiLevelType w:val="hybridMultilevel"/>
    <w:tmpl w:val="7D0C9166"/>
    <w:lvl w:ilvl="0" w:tplc="8CC4C816">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E87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F14943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5C72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C62E1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B8FD4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9C22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AC5BF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ECE96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9"/>
  </w:num>
  <w:num w:numId="3">
    <w:abstractNumId w:val="3"/>
  </w:num>
  <w:num w:numId="4">
    <w:abstractNumId w:val="4"/>
  </w:num>
  <w:num w:numId="5">
    <w:abstractNumId w:val="13"/>
  </w:num>
  <w:num w:numId="6">
    <w:abstractNumId w:val="7"/>
  </w:num>
  <w:num w:numId="7">
    <w:abstractNumId w:val="1"/>
  </w:num>
  <w:num w:numId="8">
    <w:abstractNumId w:val="11"/>
  </w:num>
  <w:num w:numId="9">
    <w:abstractNumId w:val="5"/>
  </w:num>
  <w:num w:numId="10">
    <w:abstractNumId w:val="2"/>
  </w:num>
  <w:num w:numId="11">
    <w:abstractNumId w:val="12"/>
  </w:num>
  <w:num w:numId="12">
    <w:abstractNumId w:val="10"/>
  </w:num>
  <w:num w:numId="13">
    <w:abstractNumId w:val="0"/>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24E"/>
    <w:rsid w:val="0000282D"/>
    <w:rsid w:val="00022C26"/>
    <w:rsid w:val="00060372"/>
    <w:rsid w:val="00067FBE"/>
    <w:rsid w:val="000827E4"/>
    <w:rsid w:val="000C44A9"/>
    <w:rsid w:val="000E57AB"/>
    <w:rsid w:val="000F2328"/>
    <w:rsid w:val="00110219"/>
    <w:rsid w:val="00114DCC"/>
    <w:rsid w:val="001223B3"/>
    <w:rsid w:val="001233DD"/>
    <w:rsid w:val="00131268"/>
    <w:rsid w:val="00137563"/>
    <w:rsid w:val="00142DD1"/>
    <w:rsid w:val="00152B80"/>
    <w:rsid w:val="00171874"/>
    <w:rsid w:val="00181EF4"/>
    <w:rsid w:val="001962AA"/>
    <w:rsid w:val="00196C93"/>
    <w:rsid w:val="001C0AE8"/>
    <w:rsid w:val="001C1BAF"/>
    <w:rsid w:val="001C5650"/>
    <w:rsid w:val="001C625C"/>
    <w:rsid w:val="001E3A19"/>
    <w:rsid w:val="00227D2D"/>
    <w:rsid w:val="002760A7"/>
    <w:rsid w:val="00284E58"/>
    <w:rsid w:val="00294AA3"/>
    <w:rsid w:val="002A2E7F"/>
    <w:rsid w:val="002D031A"/>
    <w:rsid w:val="002D32D4"/>
    <w:rsid w:val="002E3187"/>
    <w:rsid w:val="002F1495"/>
    <w:rsid w:val="0030267F"/>
    <w:rsid w:val="0031224E"/>
    <w:rsid w:val="003223A1"/>
    <w:rsid w:val="00334553"/>
    <w:rsid w:val="003420DE"/>
    <w:rsid w:val="003675A1"/>
    <w:rsid w:val="00372512"/>
    <w:rsid w:val="0037711B"/>
    <w:rsid w:val="003816F0"/>
    <w:rsid w:val="00394DA3"/>
    <w:rsid w:val="003A1D3C"/>
    <w:rsid w:val="003B34CE"/>
    <w:rsid w:val="003B3831"/>
    <w:rsid w:val="003D2ABB"/>
    <w:rsid w:val="00404395"/>
    <w:rsid w:val="0040581F"/>
    <w:rsid w:val="00411588"/>
    <w:rsid w:val="004227F0"/>
    <w:rsid w:val="004529BD"/>
    <w:rsid w:val="00455335"/>
    <w:rsid w:val="004567C8"/>
    <w:rsid w:val="004626F3"/>
    <w:rsid w:val="00464F67"/>
    <w:rsid w:val="00467C4B"/>
    <w:rsid w:val="00475B8D"/>
    <w:rsid w:val="00480F4B"/>
    <w:rsid w:val="004B0428"/>
    <w:rsid w:val="004C16A8"/>
    <w:rsid w:val="004D4018"/>
    <w:rsid w:val="004D415D"/>
    <w:rsid w:val="005031F8"/>
    <w:rsid w:val="00546CD6"/>
    <w:rsid w:val="005472F4"/>
    <w:rsid w:val="00574C54"/>
    <w:rsid w:val="0058356B"/>
    <w:rsid w:val="0058462A"/>
    <w:rsid w:val="00586A52"/>
    <w:rsid w:val="005A60EC"/>
    <w:rsid w:val="005E5144"/>
    <w:rsid w:val="006114CE"/>
    <w:rsid w:val="00660FAF"/>
    <w:rsid w:val="00675AEF"/>
    <w:rsid w:val="006A2269"/>
    <w:rsid w:val="006A7CAB"/>
    <w:rsid w:val="006B4B6D"/>
    <w:rsid w:val="006C0954"/>
    <w:rsid w:val="006C4D92"/>
    <w:rsid w:val="006E2BD4"/>
    <w:rsid w:val="006F36F0"/>
    <w:rsid w:val="00711597"/>
    <w:rsid w:val="007441FE"/>
    <w:rsid w:val="00760441"/>
    <w:rsid w:val="00793F42"/>
    <w:rsid w:val="007B1B9A"/>
    <w:rsid w:val="007B29DA"/>
    <w:rsid w:val="007B2DCB"/>
    <w:rsid w:val="007D2903"/>
    <w:rsid w:val="007D54F7"/>
    <w:rsid w:val="007F5A03"/>
    <w:rsid w:val="00841493"/>
    <w:rsid w:val="00854615"/>
    <w:rsid w:val="008C1AFF"/>
    <w:rsid w:val="008F14CE"/>
    <w:rsid w:val="008F3E3E"/>
    <w:rsid w:val="008F7813"/>
    <w:rsid w:val="00943FD9"/>
    <w:rsid w:val="0095005F"/>
    <w:rsid w:val="00982053"/>
    <w:rsid w:val="0098574F"/>
    <w:rsid w:val="009B1741"/>
    <w:rsid w:val="009C7C8B"/>
    <w:rsid w:val="009E39F4"/>
    <w:rsid w:val="00A06FF6"/>
    <w:rsid w:val="00A27E27"/>
    <w:rsid w:val="00A45C7A"/>
    <w:rsid w:val="00A86AAB"/>
    <w:rsid w:val="00AC19A6"/>
    <w:rsid w:val="00AD1F9F"/>
    <w:rsid w:val="00AD6DFD"/>
    <w:rsid w:val="00B237EC"/>
    <w:rsid w:val="00B52BF4"/>
    <w:rsid w:val="00B65A78"/>
    <w:rsid w:val="00B87723"/>
    <w:rsid w:val="00B9578D"/>
    <w:rsid w:val="00BB1F62"/>
    <w:rsid w:val="00BD07C2"/>
    <w:rsid w:val="00BF3D89"/>
    <w:rsid w:val="00BF5FFD"/>
    <w:rsid w:val="00C10AF4"/>
    <w:rsid w:val="00C330E3"/>
    <w:rsid w:val="00C42C55"/>
    <w:rsid w:val="00C46391"/>
    <w:rsid w:val="00C86152"/>
    <w:rsid w:val="00C956CE"/>
    <w:rsid w:val="00CD0470"/>
    <w:rsid w:val="00CF3F52"/>
    <w:rsid w:val="00D04AEC"/>
    <w:rsid w:val="00D07F57"/>
    <w:rsid w:val="00D17436"/>
    <w:rsid w:val="00D45C2D"/>
    <w:rsid w:val="00D5655A"/>
    <w:rsid w:val="00D77587"/>
    <w:rsid w:val="00D85D4A"/>
    <w:rsid w:val="00D8647B"/>
    <w:rsid w:val="00D9161F"/>
    <w:rsid w:val="00DD0568"/>
    <w:rsid w:val="00DE199F"/>
    <w:rsid w:val="00E01738"/>
    <w:rsid w:val="00E14367"/>
    <w:rsid w:val="00E579AA"/>
    <w:rsid w:val="00E66B67"/>
    <w:rsid w:val="00E744BC"/>
    <w:rsid w:val="00E973F5"/>
    <w:rsid w:val="00ED6140"/>
    <w:rsid w:val="00EE2AF1"/>
    <w:rsid w:val="00EE7F15"/>
    <w:rsid w:val="00F04FF1"/>
    <w:rsid w:val="00F13AFD"/>
    <w:rsid w:val="00F24AA0"/>
    <w:rsid w:val="00F53A8C"/>
    <w:rsid w:val="00F932B7"/>
    <w:rsid w:val="00FA33F8"/>
    <w:rsid w:val="00FB5F99"/>
    <w:rsid w:val="00FC03F2"/>
    <w:rsid w:val="00FC41B4"/>
    <w:rsid w:val="00FF2F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922E"/>
  <w15:chartTrackingRefBased/>
  <w15:docId w15:val="{4A489D21-AF52-41E3-9BA8-1FDF5BED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next w:val="Normal"/>
    <w:link w:val="Titre2Car"/>
    <w:uiPriority w:val="9"/>
    <w:unhideWhenUsed/>
    <w:qFormat/>
    <w:rsid w:val="00E579AA"/>
    <w:pPr>
      <w:keepNext/>
      <w:keepLines/>
      <w:spacing w:after="12" w:line="248" w:lineRule="auto"/>
      <w:ind w:left="10" w:hanging="10"/>
      <w:outlineLvl w:val="1"/>
    </w:pPr>
    <w:rPr>
      <w:rFonts w:ascii="Tahoma" w:eastAsia="Tahoma" w:hAnsi="Tahoma" w:cs="Tahoma"/>
      <w:color w:val="004494"/>
      <w:sz w:val="26"/>
      <w:lang w:eastAsia="fr-FR"/>
    </w:rPr>
  </w:style>
  <w:style w:type="paragraph" w:styleId="Titre3">
    <w:name w:val="heading 3"/>
    <w:next w:val="Normal"/>
    <w:link w:val="Titre3Car"/>
    <w:uiPriority w:val="9"/>
    <w:unhideWhenUsed/>
    <w:qFormat/>
    <w:rsid w:val="00E579AA"/>
    <w:pPr>
      <w:keepNext/>
      <w:keepLines/>
      <w:spacing w:after="0"/>
      <w:ind w:left="10" w:hanging="10"/>
      <w:outlineLvl w:val="2"/>
    </w:pPr>
    <w:rPr>
      <w:rFonts w:ascii="Tahoma" w:eastAsia="Tahoma" w:hAnsi="Tahoma" w:cs="Tahoma"/>
      <w:color w:val="000000"/>
      <w:sz w:val="24"/>
      <w:u w:val="single" w:color="000000"/>
      <w:lang w:eastAsia="fr-FR"/>
    </w:rPr>
  </w:style>
  <w:style w:type="paragraph" w:styleId="Titre4">
    <w:name w:val="heading 4"/>
    <w:next w:val="Normal"/>
    <w:link w:val="Titre4Car"/>
    <w:uiPriority w:val="9"/>
    <w:unhideWhenUsed/>
    <w:qFormat/>
    <w:rsid w:val="00E579AA"/>
    <w:pPr>
      <w:keepNext/>
      <w:keepLines/>
      <w:spacing w:after="0"/>
      <w:ind w:left="28" w:hanging="10"/>
      <w:outlineLvl w:val="3"/>
    </w:pPr>
    <w:rPr>
      <w:rFonts w:ascii="Arial" w:eastAsia="Arial" w:hAnsi="Arial" w:cs="Arial"/>
      <w:color w:val="000000"/>
      <w:sz w:val="24"/>
      <w:u w:val="single" w:color="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224E"/>
    <w:pPr>
      <w:spacing w:after="200" w:line="276" w:lineRule="auto"/>
      <w:ind w:left="720" w:firstLine="284"/>
      <w:contextualSpacing/>
    </w:pPr>
  </w:style>
  <w:style w:type="character" w:styleId="lev">
    <w:name w:val="Strong"/>
    <w:basedOn w:val="Policepardfaut"/>
    <w:uiPriority w:val="22"/>
    <w:qFormat/>
    <w:rsid w:val="0031224E"/>
    <w:rPr>
      <w:b/>
      <w:bCs/>
    </w:rPr>
  </w:style>
  <w:style w:type="paragraph" w:styleId="En-tte">
    <w:name w:val="header"/>
    <w:basedOn w:val="Normal"/>
    <w:link w:val="En-tteCar"/>
    <w:uiPriority w:val="99"/>
    <w:unhideWhenUsed/>
    <w:rsid w:val="007F5A03"/>
    <w:pPr>
      <w:tabs>
        <w:tab w:val="center" w:pos="4536"/>
        <w:tab w:val="right" w:pos="9072"/>
      </w:tabs>
      <w:spacing w:after="0" w:line="240" w:lineRule="auto"/>
      <w:ind w:left="-425" w:firstLine="284"/>
    </w:pPr>
  </w:style>
  <w:style w:type="character" w:customStyle="1" w:styleId="En-tteCar">
    <w:name w:val="En-tête Car"/>
    <w:basedOn w:val="Policepardfaut"/>
    <w:link w:val="En-tte"/>
    <w:uiPriority w:val="99"/>
    <w:rsid w:val="007F5A03"/>
  </w:style>
  <w:style w:type="table" w:styleId="Grilledutableau">
    <w:name w:val="Table Grid"/>
    <w:basedOn w:val="TableauNormal"/>
    <w:uiPriority w:val="39"/>
    <w:rsid w:val="00110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579AA"/>
    <w:rPr>
      <w:rFonts w:ascii="Tahoma" w:eastAsia="Tahoma" w:hAnsi="Tahoma" w:cs="Tahoma"/>
      <w:color w:val="004494"/>
      <w:sz w:val="26"/>
      <w:lang w:eastAsia="fr-FR"/>
    </w:rPr>
  </w:style>
  <w:style w:type="character" w:customStyle="1" w:styleId="Titre3Car">
    <w:name w:val="Titre 3 Car"/>
    <w:basedOn w:val="Policepardfaut"/>
    <w:link w:val="Titre3"/>
    <w:uiPriority w:val="9"/>
    <w:rsid w:val="00E579AA"/>
    <w:rPr>
      <w:rFonts w:ascii="Tahoma" w:eastAsia="Tahoma" w:hAnsi="Tahoma" w:cs="Tahoma"/>
      <w:color w:val="000000"/>
      <w:sz w:val="24"/>
      <w:u w:val="single" w:color="000000"/>
      <w:lang w:eastAsia="fr-FR"/>
    </w:rPr>
  </w:style>
  <w:style w:type="character" w:customStyle="1" w:styleId="Titre4Car">
    <w:name w:val="Titre 4 Car"/>
    <w:basedOn w:val="Policepardfaut"/>
    <w:link w:val="Titre4"/>
    <w:uiPriority w:val="9"/>
    <w:rsid w:val="00E579AA"/>
    <w:rPr>
      <w:rFonts w:ascii="Arial" w:eastAsia="Arial" w:hAnsi="Arial" w:cs="Arial"/>
      <w:color w:val="000000"/>
      <w:sz w:val="24"/>
      <w:u w:val="single" w:color="000000"/>
      <w:lang w:eastAsia="fr-FR"/>
    </w:rPr>
  </w:style>
  <w:style w:type="paragraph" w:styleId="Pieddepage">
    <w:name w:val="footer"/>
    <w:basedOn w:val="Normal"/>
    <w:link w:val="PieddepageCar"/>
    <w:uiPriority w:val="99"/>
    <w:unhideWhenUsed/>
    <w:rsid w:val="00E143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4367"/>
  </w:style>
  <w:style w:type="character" w:styleId="Marquedecommentaire">
    <w:name w:val="annotation reference"/>
    <w:basedOn w:val="Policepardfaut"/>
    <w:uiPriority w:val="99"/>
    <w:semiHidden/>
    <w:unhideWhenUsed/>
    <w:rsid w:val="001C625C"/>
    <w:rPr>
      <w:sz w:val="16"/>
      <w:szCs w:val="16"/>
    </w:rPr>
  </w:style>
  <w:style w:type="paragraph" w:styleId="Commentaire">
    <w:name w:val="annotation text"/>
    <w:basedOn w:val="Normal"/>
    <w:link w:val="CommentaireCar"/>
    <w:uiPriority w:val="99"/>
    <w:semiHidden/>
    <w:unhideWhenUsed/>
    <w:rsid w:val="001C625C"/>
    <w:pPr>
      <w:spacing w:line="240" w:lineRule="auto"/>
    </w:pPr>
    <w:rPr>
      <w:sz w:val="20"/>
      <w:szCs w:val="20"/>
    </w:rPr>
  </w:style>
  <w:style w:type="character" w:customStyle="1" w:styleId="CommentaireCar">
    <w:name w:val="Commentaire Car"/>
    <w:basedOn w:val="Policepardfaut"/>
    <w:link w:val="Commentaire"/>
    <w:uiPriority w:val="99"/>
    <w:semiHidden/>
    <w:rsid w:val="001C625C"/>
    <w:rPr>
      <w:sz w:val="20"/>
      <w:szCs w:val="20"/>
    </w:rPr>
  </w:style>
  <w:style w:type="paragraph" w:styleId="Objetducommentaire">
    <w:name w:val="annotation subject"/>
    <w:basedOn w:val="Commentaire"/>
    <w:next w:val="Commentaire"/>
    <w:link w:val="ObjetducommentaireCar"/>
    <w:uiPriority w:val="99"/>
    <w:semiHidden/>
    <w:unhideWhenUsed/>
    <w:rsid w:val="001C625C"/>
    <w:rPr>
      <w:b/>
      <w:bCs/>
    </w:rPr>
  </w:style>
  <w:style w:type="character" w:customStyle="1" w:styleId="ObjetducommentaireCar">
    <w:name w:val="Objet du commentaire Car"/>
    <w:basedOn w:val="CommentaireCar"/>
    <w:link w:val="Objetducommentaire"/>
    <w:uiPriority w:val="99"/>
    <w:semiHidden/>
    <w:rsid w:val="001C62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4.jp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jpg"/><Relationship Id="rId14"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18</Pages>
  <Words>4412</Words>
  <Characters>24269</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 FBVVD</dc:creator>
  <cp:keywords/>
  <dc:description/>
  <cp:lastModifiedBy>pc</cp:lastModifiedBy>
  <cp:revision>4</cp:revision>
  <dcterms:created xsi:type="dcterms:W3CDTF">2021-01-28T10:06:00Z</dcterms:created>
  <dcterms:modified xsi:type="dcterms:W3CDTF">2021-01-28T13:01:00Z</dcterms:modified>
</cp:coreProperties>
</file>